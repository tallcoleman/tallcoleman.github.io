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E3FC30" w14:textId="77777777" w:rsidR="0079210B" w:rsidRPr="0079210B" w:rsidRDefault="0079210B" w:rsidP="0079210B">
      <w:pPr>
        <w:pStyle w:val="PlainText"/>
        <w:rPr>
          <w:del w:id="0" w:author="Author" w:date="2015-02-20T18:14:00Z"/>
          <w:rFonts w:ascii="Courier New" w:hAnsi="Courier New" w:cs="Courier New"/>
        </w:rPr>
      </w:pPr>
      <w:del w:id="1" w:author="Author" w:date="2015-02-20T18:14:00Z">
        <w:r w:rsidRPr="0079210B">
          <w:rPr>
            <w:rFonts w:ascii="Courier New" w:hAnsi="Courier New" w:cs="Courier New"/>
          </w:rPr>
          <w:delText xml:space="preserve"> </w:delText>
        </w:r>
      </w:del>
    </w:p>
    <w:p w14:paraId="0D4EA345" w14:textId="77777777" w:rsidR="0079210B" w:rsidRPr="0079210B" w:rsidRDefault="0079210B" w:rsidP="0079210B">
      <w:pPr>
        <w:pStyle w:val="PlainText"/>
        <w:rPr>
          <w:del w:id="2" w:author="Author" w:date="2015-02-20T18:14:00Z"/>
          <w:rFonts w:ascii="Courier New" w:hAnsi="Courier New" w:cs="Courier New"/>
        </w:rPr>
      </w:pPr>
    </w:p>
    <w:p w14:paraId="1CDA3BC6" w14:textId="77777777" w:rsidR="0079210B" w:rsidRPr="0079210B" w:rsidRDefault="0079210B" w:rsidP="0079210B">
      <w:pPr>
        <w:pStyle w:val="PlainText"/>
        <w:rPr>
          <w:del w:id="3" w:author="Author" w:date="2015-02-20T18:14:00Z"/>
          <w:rFonts w:ascii="Courier New" w:hAnsi="Courier New" w:cs="Courier New"/>
        </w:rPr>
      </w:pPr>
      <w:del w:id="4" w:author="Author" w:date="2015-02-20T18:14:00Z">
        <w:r w:rsidRPr="0079210B">
          <w:rPr>
            <w:rFonts w:ascii="Courier New" w:hAnsi="Courier New" w:cs="Courier New"/>
          </w:rPr>
          <w:delText xml:space="preserve"> </w:delText>
        </w:r>
      </w:del>
    </w:p>
    <w:p w14:paraId="7B33ED1F" w14:textId="77777777" w:rsidR="0079210B" w:rsidRPr="0079210B" w:rsidRDefault="0079210B" w:rsidP="0079210B">
      <w:pPr>
        <w:pStyle w:val="PlainText"/>
        <w:rPr>
          <w:del w:id="5" w:author="Author" w:date="2015-02-20T18:14:00Z"/>
          <w:rFonts w:ascii="Courier New" w:hAnsi="Courier New" w:cs="Courier New"/>
        </w:rPr>
      </w:pPr>
      <w:del w:id="6" w:author="Author" w:date="2015-02-20T18:14:00Z">
        <w:r w:rsidRPr="0079210B">
          <w:rPr>
            <w:rFonts w:ascii="Courier New" w:hAnsi="Courier New" w:cs="Courier New"/>
          </w:rPr>
          <w:delText xml:space="preserve">FOR CONCURRANCE WITH PROSPECTIVE RECOMMENDATION OF THE ACADEMIC BOARD </w:delText>
        </w:r>
      </w:del>
    </w:p>
    <w:p w14:paraId="121CC86F" w14:textId="77777777" w:rsidR="0079210B" w:rsidRPr="0079210B" w:rsidRDefault="0079210B" w:rsidP="0079210B">
      <w:pPr>
        <w:pStyle w:val="PlainText"/>
        <w:rPr>
          <w:del w:id="7" w:author="Author" w:date="2015-02-20T18:14:00Z"/>
          <w:rFonts w:ascii="Courier New" w:hAnsi="Courier New" w:cs="Courier New"/>
        </w:rPr>
      </w:pPr>
      <w:del w:id="8" w:author="Author" w:date="2015-02-20T18:14:00Z">
        <w:r w:rsidRPr="0079210B">
          <w:rPr>
            <w:rFonts w:ascii="Courier New" w:hAnsi="Courier New" w:cs="Courier New"/>
          </w:rPr>
          <w:delText xml:space="preserve"> </w:delText>
        </w:r>
      </w:del>
    </w:p>
    <w:p w14:paraId="7541FBB3" w14:textId="77777777" w:rsidR="0079210B" w:rsidRPr="0079210B" w:rsidRDefault="0079210B" w:rsidP="0079210B">
      <w:pPr>
        <w:pStyle w:val="PlainText"/>
        <w:rPr>
          <w:del w:id="9" w:author="Author" w:date="2015-02-20T18:14:00Z"/>
          <w:rFonts w:ascii="Courier New" w:hAnsi="Courier New" w:cs="Courier New"/>
        </w:rPr>
      </w:pPr>
      <w:del w:id="10" w:author="Author" w:date="2015-02-20T18:14:00Z">
        <w:r w:rsidRPr="0079210B">
          <w:rPr>
            <w:rFonts w:ascii="Courier New" w:hAnsi="Courier New" w:cs="Courier New"/>
          </w:rPr>
          <w:delText xml:space="preserve">TO:   University Affairs Board  </w:delText>
        </w:r>
      </w:del>
    </w:p>
    <w:p w14:paraId="7F61F6C3" w14:textId="77777777" w:rsidR="0079210B" w:rsidRPr="0079210B" w:rsidRDefault="0079210B" w:rsidP="0079210B">
      <w:pPr>
        <w:pStyle w:val="PlainText"/>
        <w:rPr>
          <w:del w:id="11" w:author="Author" w:date="2015-02-20T18:14:00Z"/>
          <w:rFonts w:ascii="Courier New" w:hAnsi="Courier New" w:cs="Courier New"/>
        </w:rPr>
      </w:pPr>
      <w:del w:id="12" w:author="Author" w:date="2015-02-20T18:14:00Z">
        <w:r w:rsidRPr="0079210B">
          <w:rPr>
            <w:rFonts w:ascii="Courier New" w:hAnsi="Courier New" w:cs="Courier New"/>
          </w:rPr>
          <w:delText xml:space="preserve"> </w:delText>
        </w:r>
      </w:del>
    </w:p>
    <w:p w14:paraId="6C44970A" w14:textId="77777777" w:rsidR="0079210B" w:rsidRPr="0079210B" w:rsidRDefault="0079210B" w:rsidP="0079210B">
      <w:pPr>
        <w:pStyle w:val="PlainText"/>
        <w:rPr>
          <w:del w:id="13" w:author="Author" w:date="2015-02-20T18:14:00Z"/>
          <w:rFonts w:ascii="Courier New" w:hAnsi="Courier New" w:cs="Courier New"/>
        </w:rPr>
      </w:pPr>
      <w:del w:id="14" w:author="Author" w:date="2015-02-20T18:14:00Z">
        <w:r w:rsidRPr="0079210B">
          <w:rPr>
            <w:rFonts w:ascii="Courier New" w:hAnsi="Courier New" w:cs="Courier New"/>
          </w:rPr>
          <w:delText xml:space="preserve">SPONSOR:   Cheryl Misak, Vice-President &amp; Provost  </w:delText>
        </w:r>
      </w:del>
    </w:p>
    <w:p w14:paraId="1E6352BF" w14:textId="77777777" w:rsidR="0079210B" w:rsidRPr="0079210B" w:rsidRDefault="0079210B" w:rsidP="0079210B">
      <w:pPr>
        <w:pStyle w:val="PlainText"/>
        <w:rPr>
          <w:del w:id="15" w:author="Author" w:date="2015-02-20T18:14:00Z"/>
          <w:rFonts w:ascii="Courier New" w:hAnsi="Courier New" w:cs="Courier New"/>
        </w:rPr>
      </w:pPr>
      <w:del w:id="16" w:author="Author" w:date="2015-02-20T18:14:00Z">
        <w:r w:rsidRPr="0079210B">
          <w:rPr>
            <w:rFonts w:ascii="Courier New" w:hAnsi="Courier New" w:cs="Courier New"/>
          </w:rPr>
          <w:delText xml:space="preserve"> </w:delText>
        </w:r>
      </w:del>
    </w:p>
    <w:p w14:paraId="636A2374" w14:textId="77777777" w:rsidR="0079210B" w:rsidRPr="0079210B" w:rsidRDefault="0079210B" w:rsidP="0079210B">
      <w:pPr>
        <w:pStyle w:val="PlainText"/>
        <w:rPr>
          <w:del w:id="17" w:author="Author" w:date="2015-02-20T18:14:00Z"/>
          <w:rFonts w:ascii="Courier New" w:hAnsi="Courier New" w:cs="Courier New"/>
        </w:rPr>
      </w:pPr>
      <w:del w:id="18" w:author="Author" w:date="2015-02-20T18:14:00Z">
        <w:r w:rsidRPr="0079210B">
          <w:rPr>
            <w:rFonts w:ascii="Courier New" w:hAnsi="Courier New" w:cs="Courier New"/>
          </w:rPr>
          <w:delText xml:space="preserve">CONTACT INFO:  provost@utoronto.ca   </w:delText>
        </w:r>
      </w:del>
    </w:p>
    <w:p w14:paraId="79DF1093" w14:textId="77777777" w:rsidR="0079210B" w:rsidRPr="0079210B" w:rsidRDefault="0079210B" w:rsidP="0079210B">
      <w:pPr>
        <w:pStyle w:val="PlainText"/>
        <w:rPr>
          <w:del w:id="19" w:author="Author" w:date="2015-02-20T18:14:00Z"/>
          <w:rFonts w:ascii="Courier New" w:hAnsi="Courier New" w:cs="Courier New"/>
        </w:rPr>
      </w:pPr>
      <w:del w:id="20" w:author="Author" w:date="2015-02-20T18:14:00Z">
        <w:r w:rsidRPr="0079210B">
          <w:rPr>
            <w:rFonts w:ascii="Courier New" w:hAnsi="Courier New" w:cs="Courier New"/>
          </w:rPr>
          <w:delText xml:space="preserve"> </w:delText>
        </w:r>
      </w:del>
    </w:p>
    <w:p w14:paraId="7D8BC5C5" w14:textId="77777777" w:rsidR="0079210B" w:rsidRPr="0079210B" w:rsidRDefault="0079210B" w:rsidP="0079210B">
      <w:pPr>
        <w:pStyle w:val="PlainText"/>
        <w:rPr>
          <w:del w:id="21" w:author="Author" w:date="2015-02-20T18:14:00Z"/>
          <w:rFonts w:ascii="Courier New" w:hAnsi="Courier New" w:cs="Courier New"/>
        </w:rPr>
      </w:pPr>
      <w:del w:id="22" w:author="Author" w:date="2015-02-20T18:14:00Z">
        <w:r w:rsidRPr="0079210B">
          <w:rPr>
            <w:rFonts w:ascii="Courier New" w:hAnsi="Courier New" w:cs="Courier New"/>
          </w:rPr>
          <w:delText xml:space="preserve">DATE:   May 1, 2013 for May 15, 2013 </w:delText>
        </w:r>
      </w:del>
    </w:p>
    <w:p w14:paraId="762F05D5" w14:textId="77777777" w:rsidR="0079210B" w:rsidRPr="0079210B" w:rsidRDefault="0079210B" w:rsidP="0079210B">
      <w:pPr>
        <w:pStyle w:val="PlainText"/>
        <w:rPr>
          <w:del w:id="23" w:author="Author" w:date="2015-02-20T18:14:00Z"/>
          <w:rFonts w:ascii="Courier New" w:hAnsi="Courier New" w:cs="Courier New"/>
        </w:rPr>
      </w:pPr>
      <w:del w:id="24" w:author="Author" w:date="2015-02-20T18:14:00Z">
        <w:r w:rsidRPr="0079210B">
          <w:rPr>
            <w:rFonts w:ascii="Courier New" w:hAnsi="Courier New" w:cs="Courier New"/>
          </w:rPr>
          <w:delText xml:space="preserve"> </w:delText>
        </w:r>
      </w:del>
    </w:p>
    <w:p w14:paraId="04FFB28B" w14:textId="77777777" w:rsidR="0079210B" w:rsidRPr="0079210B" w:rsidRDefault="0079210B" w:rsidP="0079210B">
      <w:pPr>
        <w:pStyle w:val="PlainText"/>
        <w:rPr>
          <w:del w:id="25" w:author="Author" w:date="2015-02-20T18:14:00Z"/>
          <w:rFonts w:ascii="Courier New" w:hAnsi="Courier New" w:cs="Courier New"/>
        </w:rPr>
      </w:pPr>
      <w:del w:id="26" w:author="Author" w:date="2015-02-20T18:14:00Z">
        <w:r w:rsidRPr="0079210B">
          <w:rPr>
            <w:rFonts w:ascii="Courier New" w:hAnsi="Courier New" w:cs="Courier New"/>
          </w:rPr>
          <w:delText xml:space="preserve">AGENDA ITEM: 5 </w:delText>
        </w:r>
      </w:del>
    </w:p>
    <w:p w14:paraId="60714334" w14:textId="77777777" w:rsidR="0079210B" w:rsidRPr="0079210B" w:rsidRDefault="0079210B" w:rsidP="0079210B">
      <w:pPr>
        <w:pStyle w:val="PlainText"/>
        <w:rPr>
          <w:del w:id="27" w:author="Author" w:date="2015-02-20T18:14:00Z"/>
          <w:rFonts w:ascii="Courier New" w:hAnsi="Courier New" w:cs="Courier New"/>
        </w:rPr>
      </w:pPr>
      <w:del w:id="28" w:author="Author" w:date="2015-02-20T18:14:00Z">
        <w:r w:rsidRPr="0079210B">
          <w:rPr>
            <w:rFonts w:ascii="Courier New" w:hAnsi="Courier New" w:cs="Courier New"/>
          </w:rPr>
          <w:delText xml:space="preserve"> </w:delText>
        </w:r>
      </w:del>
    </w:p>
    <w:p w14:paraId="742C1162" w14:textId="77777777" w:rsidR="0079210B" w:rsidRPr="0079210B" w:rsidRDefault="0079210B" w:rsidP="0079210B">
      <w:pPr>
        <w:pStyle w:val="PlainText"/>
        <w:rPr>
          <w:del w:id="29" w:author="Author" w:date="2015-02-20T18:14:00Z"/>
          <w:rFonts w:ascii="Courier New" w:hAnsi="Courier New" w:cs="Courier New"/>
        </w:rPr>
      </w:pPr>
      <w:del w:id="30" w:author="Author" w:date="2015-02-20T18:14:00Z">
        <w:r w:rsidRPr="0079210B">
          <w:rPr>
            <w:rFonts w:ascii="Courier New" w:hAnsi="Courier New" w:cs="Courier New"/>
          </w:rPr>
          <w:delText xml:space="preserve"> </w:delText>
        </w:r>
      </w:del>
    </w:p>
    <w:p w14:paraId="59A3C13B" w14:textId="77777777" w:rsidR="0079210B" w:rsidRPr="0079210B" w:rsidRDefault="0079210B" w:rsidP="0079210B">
      <w:pPr>
        <w:pStyle w:val="PlainText"/>
        <w:rPr>
          <w:del w:id="31" w:author="Author" w:date="2015-02-20T18:14:00Z"/>
          <w:rFonts w:ascii="Courier New" w:hAnsi="Courier New" w:cs="Courier New"/>
        </w:rPr>
      </w:pPr>
      <w:del w:id="32" w:author="Author" w:date="2015-02-20T18:14:00Z">
        <w:r w:rsidRPr="0079210B">
          <w:rPr>
            <w:rFonts w:ascii="Courier New" w:hAnsi="Courier New" w:cs="Courier New"/>
          </w:rPr>
          <w:delText xml:space="preserve">ITEM IDENTIFICATION: Student Commons Operating Agreement </w:delText>
        </w:r>
      </w:del>
    </w:p>
    <w:p w14:paraId="7A38CC2C" w14:textId="77777777" w:rsidR="0079210B" w:rsidRPr="0079210B" w:rsidRDefault="0079210B" w:rsidP="0079210B">
      <w:pPr>
        <w:pStyle w:val="PlainText"/>
        <w:rPr>
          <w:del w:id="33" w:author="Author" w:date="2015-02-20T18:14:00Z"/>
          <w:rFonts w:ascii="Courier New" w:hAnsi="Courier New" w:cs="Courier New"/>
        </w:rPr>
      </w:pPr>
      <w:del w:id="34" w:author="Author" w:date="2015-02-20T18:14:00Z">
        <w:r w:rsidRPr="0079210B">
          <w:rPr>
            <w:rFonts w:ascii="Courier New" w:hAnsi="Courier New" w:cs="Courier New"/>
          </w:rPr>
          <w:delText xml:space="preserve"> </w:delText>
        </w:r>
      </w:del>
    </w:p>
    <w:p w14:paraId="6FFDA8B8" w14:textId="77777777" w:rsidR="0079210B" w:rsidRPr="0079210B" w:rsidRDefault="0079210B" w:rsidP="0079210B">
      <w:pPr>
        <w:pStyle w:val="PlainText"/>
        <w:rPr>
          <w:del w:id="35" w:author="Author" w:date="2015-02-20T18:14:00Z"/>
          <w:rFonts w:ascii="Courier New" w:hAnsi="Courier New" w:cs="Courier New"/>
        </w:rPr>
      </w:pPr>
      <w:del w:id="36" w:author="Author" w:date="2015-02-20T18:14:00Z">
        <w:r w:rsidRPr="0079210B">
          <w:rPr>
            <w:rFonts w:ascii="Courier New" w:hAnsi="Courier New" w:cs="Courier New"/>
          </w:rPr>
          <w:delText xml:space="preserve">JURISDICTIONAL INFORMATION:   </w:delText>
        </w:r>
      </w:del>
    </w:p>
    <w:p w14:paraId="713E9B0B" w14:textId="77777777" w:rsidR="0079210B" w:rsidRPr="0079210B" w:rsidRDefault="0079210B" w:rsidP="0079210B">
      <w:pPr>
        <w:pStyle w:val="PlainText"/>
        <w:rPr>
          <w:del w:id="37" w:author="Author" w:date="2015-02-20T18:14:00Z"/>
          <w:rFonts w:ascii="Courier New" w:hAnsi="Courier New" w:cs="Courier New"/>
        </w:rPr>
      </w:pPr>
      <w:del w:id="38" w:author="Author" w:date="2015-02-20T18:14:00Z">
        <w:r w:rsidRPr="0079210B">
          <w:rPr>
            <w:rFonts w:ascii="Courier New" w:hAnsi="Courier New" w:cs="Courier New"/>
          </w:rPr>
          <w:delText xml:space="preserve"> </w:delText>
        </w:r>
      </w:del>
    </w:p>
    <w:p w14:paraId="09CEED1C" w14:textId="77777777" w:rsidR="0079210B" w:rsidRPr="0079210B" w:rsidRDefault="0079210B" w:rsidP="0079210B">
      <w:pPr>
        <w:pStyle w:val="PlainText"/>
        <w:rPr>
          <w:del w:id="39" w:author="Author" w:date="2015-02-20T18:14:00Z"/>
          <w:rFonts w:ascii="Courier New" w:hAnsi="Courier New" w:cs="Courier New"/>
        </w:rPr>
      </w:pPr>
      <w:del w:id="40" w:author="Author" w:date="2015-02-20T18:14:00Z">
        <w:r w:rsidRPr="0079210B">
          <w:rPr>
            <w:rFonts w:ascii="Courier New" w:hAnsi="Courier New" w:cs="Courier New"/>
          </w:rPr>
          <w:delText xml:space="preserve"> </w:delText>
        </w:r>
      </w:del>
    </w:p>
    <w:p w14:paraId="626B053D" w14:textId="77777777" w:rsidR="0079210B" w:rsidRPr="0079210B" w:rsidRDefault="0079210B" w:rsidP="0079210B">
      <w:pPr>
        <w:pStyle w:val="PlainText"/>
        <w:rPr>
          <w:del w:id="41" w:author="Author" w:date="2015-02-20T18:14:00Z"/>
          <w:rFonts w:ascii="Courier New" w:hAnsi="Courier New" w:cs="Courier New"/>
        </w:rPr>
      </w:pPr>
      <w:del w:id="42" w:author="Author" w:date="2015-02-20T18:14:00Z">
        <w:r w:rsidRPr="0079210B">
          <w:rPr>
            <w:rFonts w:ascii="Courier New" w:hAnsi="Courier New" w:cs="Courier New"/>
          </w:rPr>
          <w:delText xml:space="preserve">Section 4 of the UAB terms of reference states that the UAB “is responsible for… matters that directly concern the quality of student and campus life,” and section 5.7 states that the UAB “considers capital projects within its areas of responsibility, advises Governing Council on their implications, and concurs with the recommendations for approval of the Academic Board.” </w:delText>
        </w:r>
      </w:del>
    </w:p>
    <w:p w14:paraId="3EB4EC99" w14:textId="77777777" w:rsidR="0079210B" w:rsidRPr="0079210B" w:rsidRDefault="0079210B" w:rsidP="0079210B">
      <w:pPr>
        <w:pStyle w:val="PlainText"/>
        <w:rPr>
          <w:del w:id="43" w:author="Author" w:date="2015-02-20T18:14:00Z"/>
          <w:rFonts w:ascii="Courier New" w:hAnsi="Courier New" w:cs="Courier New"/>
        </w:rPr>
      </w:pPr>
      <w:del w:id="44" w:author="Author" w:date="2015-02-20T18:14:00Z">
        <w:r w:rsidRPr="0079210B">
          <w:rPr>
            <w:rFonts w:ascii="Courier New" w:hAnsi="Courier New" w:cs="Courier New"/>
          </w:rPr>
          <w:delText xml:space="preserve"> </w:delText>
        </w:r>
      </w:del>
    </w:p>
    <w:p w14:paraId="3DE57197" w14:textId="77777777" w:rsidR="0079210B" w:rsidRPr="0079210B" w:rsidRDefault="0079210B" w:rsidP="0079210B">
      <w:pPr>
        <w:pStyle w:val="PlainText"/>
        <w:rPr>
          <w:del w:id="45" w:author="Author" w:date="2015-02-20T18:14:00Z"/>
          <w:rFonts w:ascii="Courier New" w:hAnsi="Courier New" w:cs="Courier New"/>
        </w:rPr>
      </w:pPr>
      <w:del w:id="46" w:author="Author" w:date="2015-02-20T18:14:00Z">
        <w:r w:rsidRPr="0079210B">
          <w:rPr>
            <w:rFonts w:ascii="Courier New" w:hAnsi="Courier New" w:cs="Courier New"/>
          </w:rPr>
          <w:delText xml:space="preserve">HIGHLIGHTS: </w:delText>
        </w:r>
      </w:del>
    </w:p>
    <w:p w14:paraId="264376B0" w14:textId="77777777" w:rsidR="0079210B" w:rsidRPr="0079210B" w:rsidRDefault="0079210B" w:rsidP="0079210B">
      <w:pPr>
        <w:pStyle w:val="PlainText"/>
        <w:rPr>
          <w:del w:id="47" w:author="Author" w:date="2015-02-20T18:14:00Z"/>
          <w:rFonts w:ascii="Courier New" w:hAnsi="Courier New" w:cs="Courier New"/>
        </w:rPr>
      </w:pPr>
      <w:del w:id="48" w:author="Author" w:date="2015-02-20T18:14:00Z">
        <w:r w:rsidRPr="0079210B">
          <w:rPr>
            <w:rFonts w:ascii="Courier New" w:hAnsi="Courier New" w:cs="Courier New"/>
          </w:rPr>
          <w:delText xml:space="preserve"> </w:delText>
        </w:r>
      </w:del>
    </w:p>
    <w:p w14:paraId="052D06B2" w14:textId="77777777" w:rsidR="0079210B" w:rsidRPr="0079210B" w:rsidRDefault="0079210B" w:rsidP="0079210B">
      <w:pPr>
        <w:pStyle w:val="PlainText"/>
        <w:rPr>
          <w:del w:id="49" w:author="Author" w:date="2015-02-20T18:14:00Z"/>
          <w:rFonts w:ascii="Courier New" w:hAnsi="Courier New" w:cs="Courier New"/>
        </w:rPr>
      </w:pPr>
      <w:del w:id="50" w:author="Author" w:date="2015-02-20T18:14:00Z">
        <w:r w:rsidRPr="0079210B">
          <w:rPr>
            <w:rFonts w:ascii="Courier New" w:hAnsi="Courier New" w:cs="Courier New"/>
          </w:rPr>
          <w:delText xml:space="preserve">The St. George campus at the University of Toronto is one of the few Canadian university campuses without a large, student-operated community facility. Although both the Mississauga (UTM) and Scarborough (UTSC) campuses have recently built student-run centres, the St. George Campus has relied on its numerous excellent nodes of student activity space, such as Hart House, to provide students with facilities for their activities.   </w:delText>
        </w:r>
      </w:del>
    </w:p>
    <w:p w14:paraId="2B669C74" w14:textId="77777777" w:rsidR="0079210B" w:rsidRPr="0079210B" w:rsidRDefault="0079210B" w:rsidP="0079210B">
      <w:pPr>
        <w:pStyle w:val="PlainText"/>
        <w:rPr>
          <w:del w:id="51" w:author="Author" w:date="2015-02-20T18:14:00Z"/>
          <w:rFonts w:ascii="Courier New" w:hAnsi="Courier New" w:cs="Courier New"/>
        </w:rPr>
      </w:pPr>
      <w:del w:id="52" w:author="Author" w:date="2015-02-20T18:14:00Z">
        <w:r w:rsidRPr="0079210B">
          <w:rPr>
            <w:rFonts w:ascii="Courier New" w:hAnsi="Courier New" w:cs="Courier New"/>
          </w:rPr>
          <w:delText xml:space="preserve"> </w:delText>
        </w:r>
      </w:del>
    </w:p>
    <w:p w14:paraId="1A8CD40D" w14:textId="77777777" w:rsidR="0079210B" w:rsidRPr="0079210B" w:rsidRDefault="0079210B" w:rsidP="0079210B">
      <w:pPr>
        <w:pStyle w:val="PlainText"/>
        <w:rPr>
          <w:del w:id="53" w:author="Author" w:date="2015-02-20T18:14:00Z"/>
          <w:rFonts w:ascii="Courier New" w:hAnsi="Courier New" w:cs="Courier New"/>
        </w:rPr>
      </w:pPr>
      <w:del w:id="54" w:author="Author" w:date="2015-02-20T18:14:00Z">
        <w:r w:rsidRPr="0079210B">
          <w:rPr>
            <w:rFonts w:ascii="Courier New" w:hAnsi="Courier New" w:cs="Courier New"/>
          </w:rPr>
          <w:delText xml:space="preserve">In 2007, working with the students, a University Project Planning Committee submitted an interim report to Governing Council, identifying a proposed site, and space for a “Student Commons” that would accommodate a broader range of student activities. This interim Project Planning Report was approved by Governing Council in June 2007.  </w:delText>
        </w:r>
      </w:del>
    </w:p>
    <w:p w14:paraId="27AFBC42" w14:textId="77777777" w:rsidR="0079210B" w:rsidRPr="0079210B" w:rsidRDefault="0079210B" w:rsidP="0079210B">
      <w:pPr>
        <w:pStyle w:val="PlainText"/>
        <w:rPr>
          <w:del w:id="55" w:author="Author" w:date="2015-02-20T18:14:00Z"/>
          <w:rFonts w:ascii="Courier New" w:hAnsi="Courier New" w:cs="Courier New"/>
        </w:rPr>
      </w:pPr>
      <w:del w:id="56" w:author="Author" w:date="2015-02-20T18:14:00Z">
        <w:r w:rsidRPr="0079210B">
          <w:rPr>
            <w:rFonts w:ascii="Courier New" w:hAnsi="Courier New" w:cs="Courier New"/>
          </w:rPr>
          <w:delText xml:space="preserve"> </w:delText>
        </w:r>
      </w:del>
    </w:p>
    <w:p w14:paraId="1BD5F909" w14:textId="77777777" w:rsidR="0079210B" w:rsidRPr="0079210B" w:rsidRDefault="0079210B" w:rsidP="0079210B">
      <w:pPr>
        <w:pStyle w:val="PlainText"/>
        <w:rPr>
          <w:del w:id="57" w:author="Author" w:date="2015-02-20T18:14:00Z"/>
          <w:rFonts w:ascii="Courier New" w:hAnsi="Courier New" w:cs="Courier New"/>
        </w:rPr>
      </w:pPr>
      <w:del w:id="58" w:author="Author" w:date="2015-02-20T18:14:00Z">
        <w:r w:rsidRPr="0079210B">
          <w:rPr>
            <w:rFonts w:ascii="Courier New" w:hAnsi="Courier New" w:cs="Courier New"/>
          </w:rPr>
          <w:delText xml:space="preserve">Accordingly, on October 25, 2007, the University entered into a Letter of Intent with the Students’ Administrative Council/UTSU (“SAC”) that established the basic framework of the principles that would govern the creation of an Operating Agreement pertaining to the Student Commons, and committed the parties to negotiate in accordance with the Letter of Intent with a view to reaching a final Agreement, covering operational details, funding, and many other items. The Agreement being submitted herewith is the successful end product of those negotiations.  </w:delText>
        </w:r>
      </w:del>
    </w:p>
    <w:p w14:paraId="7ABF8590" w14:textId="77777777" w:rsidR="0079210B" w:rsidRPr="0079210B" w:rsidRDefault="0079210B" w:rsidP="0079210B">
      <w:pPr>
        <w:pStyle w:val="PlainText"/>
        <w:rPr>
          <w:del w:id="59" w:author="Author" w:date="2015-02-20T18:14:00Z"/>
          <w:rFonts w:ascii="Courier New" w:hAnsi="Courier New" w:cs="Courier New"/>
        </w:rPr>
      </w:pPr>
      <w:del w:id="60" w:author="Author" w:date="2015-02-20T18:14:00Z">
        <w:r w:rsidRPr="0079210B">
          <w:rPr>
            <w:rFonts w:ascii="Courier New" w:hAnsi="Courier New" w:cs="Courier New"/>
          </w:rPr>
          <w:delText xml:space="preserve"> </w:delText>
        </w:r>
      </w:del>
    </w:p>
    <w:p w14:paraId="2073E777" w14:textId="77777777" w:rsidR="0079210B" w:rsidRPr="0079210B" w:rsidRDefault="0079210B" w:rsidP="0079210B">
      <w:pPr>
        <w:pStyle w:val="PlainText"/>
        <w:rPr>
          <w:del w:id="61" w:author="Author" w:date="2015-02-20T18:14:00Z"/>
          <w:rFonts w:ascii="Courier New" w:hAnsi="Courier New" w:cs="Courier New"/>
        </w:rPr>
      </w:pPr>
      <w:del w:id="62" w:author="Author" w:date="2015-02-20T18:14:00Z">
        <w:r w:rsidRPr="0079210B">
          <w:rPr>
            <w:rFonts w:ascii="Courier New" w:hAnsi="Courier New" w:cs="Courier New"/>
          </w:rPr>
          <w:delText xml:space="preserve">SAC conducted a referendum in which the students voted in favour of the establishment of a levy for the Student Commons, to be paid by all full-time undergraduate students registered at the St. George campus. The levy was approved by the University Affairs Board in April 2008.  The levy, consisting of $5.00 per session increasing to $20.75 per session in the session in which the Student Commons opens (at which time it will also include an Operating Cost component), has been collected on a provisional basis since the Fall of 2008, and those funds have been allocated specifically to the Student Commons project. The Operating Cost component will not commence until occupancy of the 230 College Street premises (“the Building”).  </w:delText>
        </w:r>
      </w:del>
    </w:p>
    <w:p w14:paraId="19838757" w14:textId="77777777" w:rsidR="0079210B" w:rsidRPr="0079210B" w:rsidRDefault="0079210B" w:rsidP="0079210B">
      <w:pPr>
        <w:pStyle w:val="PlainText"/>
        <w:rPr>
          <w:del w:id="63" w:author="Author" w:date="2015-02-20T18:14:00Z"/>
          <w:rFonts w:ascii="Courier New" w:hAnsi="Courier New" w:cs="Courier New"/>
        </w:rPr>
      </w:pPr>
      <w:del w:id="64" w:author="Author" w:date="2015-02-20T18:14:00Z">
        <w:r w:rsidRPr="0079210B">
          <w:rPr>
            <w:rFonts w:ascii="Courier New" w:hAnsi="Courier New" w:cs="Courier New"/>
          </w:rPr>
          <w:delText xml:space="preserve"> </w:delText>
        </w:r>
      </w:del>
    </w:p>
    <w:p w14:paraId="65EBD68A" w14:textId="77777777" w:rsidR="0079210B" w:rsidRPr="0079210B" w:rsidRDefault="0079210B" w:rsidP="0079210B">
      <w:pPr>
        <w:pStyle w:val="PlainText"/>
        <w:rPr>
          <w:del w:id="65" w:author="Author" w:date="2015-02-20T18:14:00Z"/>
          <w:rFonts w:ascii="Courier New" w:hAnsi="Courier New" w:cs="Courier New"/>
        </w:rPr>
      </w:pPr>
      <w:del w:id="66" w:author="Author" w:date="2015-02-20T18:14:00Z">
        <w:r w:rsidRPr="0079210B">
          <w:rPr>
            <w:rFonts w:ascii="Courier New" w:hAnsi="Courier New" w:cs="Courier New"/>
          </w:rPr>
          <w:delText xml:space="preserve">Both SAC and the University agreed in 2011 that the site currently occupied by the Daniels Faculty of Architecture &amp; Landscape Design (FALD) was a better site than the one originally proposed and discussions proceeded around the new College Street site. </w:delText>
        </w:r>
      </w:del>
    </w:p>
    <w:p w14:paraId="23926658" w14:textId="77777777" w:rsidR="0079210B" w:rsidRPr="0079210B" w:rsidRDefault="0079210B" w:rsidP="0079210B">
      <w:pPr>
        <w:pStyle w:val="PlainText"/>
        <w:rPr>
          <w:del w:id="67" w:author="Author" w:date="2015-02-20T18:14:00Z"/>
          <w:rFonts w:ascii="Courier New" w:hAnsi="Courier New" w:cs="Courier New"/>
        </w:rPr>
      </w:pPr>
      <w:del w:id="68" w:author="Author" w:date="2015-02-20T18:14:00Z">
        <w:r w:rsidRPr="0079210B">
          <w:rPr>
            <w:rFonts w:ascii="Courier New" w:hAnsi="Courier New" w:cs="Courier New"/>
          </w:rPr>
          <w:delText xml:space="preserve"> </w:delText>
        </w:r>
      </w:del>
    </w:p>
    <w:p w14:paraId="426CFB43" w14:textId="77777777" w:rsidR="0079210B" w:rsidRPr="0079210B" w:rsidRDefault="0079210B" w:rsidP="0079210B">
      <w:pPr>
        <w:pStyle w:val="PlainText"/>
        <w:rPr>
          <w:del w:id="69" w:author="Author" w:date="2015-02-20T18:14:00Z"/>
          <w:rFonts w:ascii="Courier New" w:hAnsi="Courier New" w:cs="Courier New"/>
        </w:rPr>
      </w:pPr>
      <w:del w:id="70" w:author="Author" w:date="2015-02-20T18:14:00Z">
        <w:r w:rsidRPr="0079210B">
          <w:rPr>
            <w:rFonts w:ascii="Courier New" w:hAnsi="Courier New" w:cs="Courier New"/>
          </w:rPr>
          <w:delText xml:space="preserve">FINANCIAL AND/OR PLANNING IMPLICATIONS:   </w:delText>
        </w:r>
      </w:del>
    </w:p>
    <w:p w14:paraId="69F00324" w14:textId="77777777" w:rsidR="0079210B" w:rsidRPr="0079210B" w:rsidRDefault="0079210B" w:rsidP="0079210B">
      <w:pPr>
        <w:pStyle w:val="PlainText"/>
        <w:rPr>
          <w:del w:id="71" w:author="Author" w:date="2015-02-20T18:14:00Z"/>
          <w:rFonts w:ascii="Courier New" w:hAnsi="Courier New" w:cs="Courier New"/>
        </w:rPr>
      </w:pPr>
      <w:del w:id="72" w:author="Author" w:date="2015-02-20T18:14:00Z">
        <w:r w:rsidRPr="0079210B">
          <w:rPr>
            <w:rFonts w:ascii="Courier New" w:hAnsi="Courier New" w:cs="Courier New"/>
          </w:rPr>
          <w:delText xml:space="preserve"> </w:delText>
        </w:r>
      </w:del>
    </w:p>
    <w:p w14:paraId="37B5790F" w14:textId="77777777" w:rsidR="0079210B" w:rsidRPr="0079210B" w:rsidRDefault="0079210B" w:rsidP="0079210B">
      <w:pPr>
        <w:pStyle w:val="PlainText"/>
        <w:rPr>
          <w:del w:id="73" w:author="Author" w:date="2015-02-20T18:14:00Z"/>
          <w:rFonts w:ascii="Courier New" w:hAnsi="Courier New" w:cs="Courier New"/>
        </w:rPr>
      </w:pPr>
      <w:del w:id="74" w:author="Author" w:date="2015-02-20T18:14:00Z">
        <w:r w:rsidRPr="0079210B">
          <w:rPr>
            <w:rFonts w:ascii="Courier New" w:hAnsi="Courier New" w:cs="Courier New"/>
          </w:rPr>
          <w:delText xml:space="preserve">The University and SAC have worked diligently, assisted by legal counsel, to negotiate the Agreement that would govern the operations of the Student Commons and its funding.  Among the important elements of the Agreement are the following, many of which are also reflected in the Project Planning Committee Report for the Student Commons at 230 College Street: </w:delText>
        </w:r>
      </w:del>
    </w:p>
    <w:p w14:paraId="47F20D64" w14:textId="77777777" w:rsidR="0079210B" w:rsidRPr="0079210B" w:rsidRDefault="0079210B" w:rsidP="0079210B">
      <w:pPr>
        <w:pStyle w:val="PlainText"/>
        <w:rPr>
          <w:del w:id="75" w:author="Author" w:date="2015-02-20T18:14:00Z"/>
          <w:rFonts w:ascii="Courier New" w:hAnsi="Courier New" w:cs="Courier New"/>
        </w:rPr>
      </w:pPr>
      <w:del w:id="76" w:author="Author" w:date="2015-02-20T18:14:00Z">
        <w:r w:rsidRPr="0079210B">
          <w:rPr>
            <w:rFonts w:ascii="Courier New" w:hAnsi="Courier New" w:cs="Courier New"/>
          </w:rPr>
          <w:delText xml:space="preserve"> </w:delText>
        </w:r>
      </w:del>
    </w:p>
    <w:p w14:paraId="2BF8801C" w14:textId="77777777" w:rsidR="0079210B" w:rsidRPr="0079210B" w:rsidRDefault="0079210B" w:rsidP="0079210B">
      <w:pPr>
        <w:pStyle w:val="PlainText"/>
        <w:rPr>
          <w:del w:id="77" w:author="Author" w:date="2015-02-20T18:14:00Z"/>
          <w:rFonts w:ascii="Courier New" w:hAnsi="Courier New" w:cs="Courier New"/>
        </w:rPr>
      </w:pPr>
      <w:del w:id="78" w:author="Author" w:date="2015-02-20T18:14:00Z">
        <w:r w:rsidRPr="0079210B">
          <w:rPr>
            <w:rFonts w:ascii="Courier New" w:hAnsi="Courier New" w:cs="Courier New"/>
          </w:rPr>
          <w:delText xml:space="preserve">• The Student Commons space is student-managed and operated, through SAC. </w:delText>
        </w:r>
      </w:del>
    </w:p>
    <w:p w14:paraId="77577049" w14:textId="77777777" w:rsidR="0079210B" w:rsidRPr="0079210B" w:rsidRDefault="0079210B" w:rsidP="0079210B">
      <w:pPr>
        <w:pStyle w:val="PlainText"/>
        <w:rPr>
          <w:del w:id="79" w:author="Author" w:date="2015-02-20T18:14:00Z"/>
          <w:rFonts w:ascii="Courier New" w:hAnsi="Courier New" w:cs="Courier New"/>
        </w:rPr>
      </w:pPr>
    </w:p>
    <w:p w14:paraId="707B909C" w14:textId="77777777" w:rsidR="0079210B" w:rsidRPr="0079210B" w:rsidRDefault="0079210B" w:rsidP="0079210B">
      <w:pPr>
        <w:pStyle w:val="PlainText"/>
        <w:rPr>
          <w:del w:id="80" w:author="Author" w:date="2015-02-20T18:14:00Z"/>
          <w:rFonts w:ascii="Courier New" w:hAnsi="Courier New" w:cs="Courier New"/>
        </w:rPr>
      </w:pPr>
      <w:del w:id="81" w:author="Author" w:date="2015-02-20T18:14:00Z">
        <w:r w:rsidRPr="0079210B">
          <w:rPr>
            <w:rFonts w:ascii="Courier New" w:hAnsi="Courier New" w:cs="Courier New"/>
          </w:rPr>
          <w:delText xml:space="preserve">• It provides an expanded range of high-quality spaces for student-led activities. </w:delText>
        </w:r>
      </w:del>
    </w:p>
    <w:p w14:paraId="4F67A6AF" w14:textId="77777777" w:rsidR="0079210B" w:rsidRPr="0079210B" w:rsidRDefault="0079210B" w:rsidP="0079210B">
      <w:pPr>
        <w:pStyle w:val="PlainText"/>
        <w:rPr>
          <w:del w:id="82" w:author="Author" w:date="2015-02-20T18:14:00Z"/>
          <w:rFonts w:ascii="Courier New" w:hAnsi="Courier New" w:cs="Courier New"/>
        </w:rPr>
      </w:pPr>
    </w:p>
    <w:p w14:paraId="567264B6" w14:textId="77777777" w:rsidR="0079210B" w:rsidRPr="0079210B" w:rsidRDefault="0079210B" w:rsidP="0079210B">
      <w:pPr>
        <w:pStyle w:val="PlainText"/>
        <w:rPr>
          <w:del w:id="83" w:author="Author" w:date="2015-02-20T18:14:00Z"/>
          <w:rFonts w:ascii="Courier New" w:hAnsi="Courier New" w:cs="Courier New"/>
        </w:rPr>
      </w:pPr>
      <w:del w:id="84" w:author="Author" w:date="2015-02-20T18:14:00Z">
        <w:r w:rsidRPr="0079210B">
          <w:rPr>
            <w:rFonts w:ascii="Courier New" w:hAnsi="Courier New" w:cs="Courier New"/>
          </w:rPr>
          <w:delText xml:space="preserve">• It will be modern, accessible, and will endeavor to achieve LEED Gold certification. </w:delText>
        </w:r>
      </w:del>
    </w:p>
    <w:p w14:paraId="7D8E6B7C" w14:textId="77777777" w:rsidR="0079210B" w:rsidRPr="0079210B" w:rsidRDefault="0079210B" w:rsidP="0079210B">
      <w:pPr>
        <w:pStyle w:val="PlainText"/>
        <w:rPr>
          <w:del w:id="85" w:author="Author" w:date="2015-02-20T18:14:00Z"/>
          <w:rFonts w:ascii="Courier New" w:hAnsi="Courier New" w:cs="Courier New"/>
        </w:rPr>
      </w:pPr>
    </w:p>
    <w:p w14:paraId="5BBE7E4A" w14:textId="77777777" w:rsidR="0079210B" w:rsidRPr="0079210B" w:rsidRDefault="0079210B" w:rsidP="0079210B">
      <w:pPr>
        <w:pStyle w:val="PlainText"/>
        <w:rPr>
          <w:del w:id="86" w:author="Author" w:date="2015-02-20T18:14:00Z"/>
          <w:rFonts w:ascii="Courier New" w:hAnsi="Courier New" w:cs="Courier New"/>
        </w:rPr>
      </w:pPr>
      <w:del w:id="87" w:author="Author" w:date="2015-02-20T18:14:00Z">
        <w:r w:rsidRPr="0079210B">
          <w:rPr>
            <w:rFonts w:ascii="Courier New" w:hAnsi="Courier New" w:cs="Courier New"/>
          </w:rPr>
          <w:delText xml:space="preserve">• The Agreement is for a 25-year initial term, with the possibility of up to three renewals, for a total of 50 years. </w:delText>
        </w:r>
      </w:del>
    </w:p>
    <w:p w14:paraId="35FFBBAB" w14:textId="77777777" w:rsidR="0079210B" w:rsidRPr="0079210B" w:rsidRDefault="0079210B" w:rsidP="0079210B">
      <w:pPr>
        <w:pStyle w:val="PlainText"/>
        <w:rPr>
          <w:del w:id="88" w:author="Author" w:date="2015-02-20T18:14:00Z"/>
          <w:rFonts w:ascii="Courier New" w:hAnsi="Courier New" w:cs="Courier New"/>
        </w:rPr>
      </w:pPr>
    </w:p>
    <w:p w14:paraId="2ECF6058" w14:textId="77777777" w:rsidR="0079210B" w:rsidRPr="0079210B" w:rsidRDefault="0079210B" w:rsidP="0079210B">
      <w:pPr>
        <w:pStyle w:val="PlainText"/>
        <w:rPr>
          <w:del w:id="89" w:author="Author" w:date="2015-02-20T18:14:00Z"/>
          <w:rFonts w:ascii="Courier New" w:hAnsi="Courier New" w:cs="Courier New"/>
        </w:rPr>
      </w:pPr>
      <w:del w:id="90" w:author="Author" w:date="2015-02-20T18:14:00Z">
        <w:r w:rsidRPr="0079210B">
          <w:rPr>
            <w:rFonts w:ascii="Courier New" w:hAnsi="Courier New" w:cs="Courier New"/>
          </w:rPr>
          <w:delText xml:space="preserve">• The University retains the right to re-occupy the Building at the end of 25 years, but if it does so, it is required to allocate reasonably comparable premises for use as a student commons on the campus. </w:delText>
        </w:r>
      </w:del>
    </w:p>
    <w:p w14:paraId="64AFE5E9" w14:textId="77777777" w:rsidR="0079210B" w:rsidRPr="0079210B" w:rsidRDefault="0079210B" w:rsidP="0079210B">
      <w:pPr>
        <w:pStyle w:val="PlainText"/>
        <w:rPr>
          <w:del w:id="91" w:author="Author" w:date="2015-02-20T18:14:00Z"/>
          <w:rFonts w:ascii="Courier New" w:hAnsi="Courier New" w:cs="Courier New"/>
        </w:rPr>
      </w:pPr>
    </w:p>
    <w:p w14:paraId="4B140298" w14:textId="77777777" w:rsidR="0079210B" w:rsidRPr="0079210B" w:rsidRDefault="0079210B" w:rsidP="0079210B">
      <w:pPr>
        <w:pStyle w:val="PlainText"/>
        <w:rPr>
          <w:del w:id="92" w:author="Author" w:date="2015-02-20T18:14:00Z"/>
          <w:rFonts w:ascii="Courier New" w:hAnsi="Courier New" w:cs="Courier New"/>
        </w:rPr>
      </w:pPr>
      <w:del w:id="93" w:author="Author" w:date="2015-02-20T18:14:00Z">
        <w:r w:rsidRPr="0079210B">
          <w:rPr>
            <w:rFonts w:ascii="Courier New" w:hAnsi="Courier New" w:cs="Courier New"/>
          </w:rPr>
          <w:delText xml:space="preserve">• The University retains ownership of the Building. The occupancy by the students and by SAC is subject to a License, which is an appendix to the Agreement. Sub-licensees are subject to strict requirements set out in the Agreement.  </w:delText>
        </w:r>
      </w:del>
    </w:p>
    <w:p w14:paraId="59B47116" w14:textId="77777777" w:rsidR="0079210B" w:rsidRPr="0079210B" w:rsidRDefault="0079210B" w:rsidP="0079210B">
      <w:pPr>
        <w:pStyle w:val="PlainText"/>
        <w:rPr>
          <w:del w:id="94" w:author="Author" w:date="2015-02-20T18:14:00Z"/>
          <w:rFonts w:ascii="Courier New" w:hAnsi="Courier New" w:cs="Courier New"/>
        </w:rPr>
      </w:pPr>
    </w:p>
    <w:p w14:paraId="7A633A19" w14:textId="77777777" w:rsidR="0079210B" w:rsidRPr="0079210B" w:rsidRDefault="0079210B" w:rsidP="0079210B">
      <w:pPr>
        <w:pStyle w:val="PlainText"/>
        <w:rPr>
          <w:del w:id="95" w:author="Author" w:date="2015-02-20T18:14:00Z"/>
          <w:rFonts w:ascii="Courier New" w:hAnsi="Courier New" w:cs="Courier New"/>
        </w:rPr>
      </w:pPr>
      <w:del w:id="96" w:author="Author" w:date="2015-02-20T18:14:00Z">
        <w:r w:rsidRPr="0079210B">
          <w:rPr>
            <w:rFonts w:ascii="Courier New" w:hAnsi="Courier New" w:cs="Courier New"/>
          </w:rPr>
          <w:delText xml:space="preserve">• Renovations of the Building are described in the Project Planning Committee Report.  The total project cost of the renovations will be borne by the students as financed through the levy. The University will have made a contribution of up to $10 million by means of its contribution of the Building itself (including the relocation of FALD) and the License to use the Building. </w:delText>
        </w:r>
      </w:del>
    </w:p>
    <w:p w14:paraId="4BB8BA81" w14:textId="77777777" w:rsidR="0079210B" w:rsidRPr="0079210B" w:rsidRDefault="0079210B" w:rsidP="0079210B">
      <w:pPr>
        <w:pStyle w:val="PlainText"/>
        <w:rPr>
          <w:del w:id="97" w:author="Author" w:date="2015-02-20T18:14:00Z"/>
          <w:rFonts w:ascii="Courier New" w:hAnsi="Courier New" w:cs="Courier New"/>
        </w:rPr>
      </w:pPr>
    </w:p>
    <w:p w14:paraId="08D7D696" w14:textId="77777777" w:rsidR="0079210B" w:rsidRPr="0079210B" w:rsidRDefault="0079210B" w:rsidP="0079210B">
      <w:pPr>
        <w:pStyle w:val="PlainText"/>
        <w:rPr>
          <w:del w:id="98" w:author="Author" w:date="2015-02-20T18:14:00Z"/>
          <w:rFonts w:ascii="Courier New" w:hAnsi="Courier New" w:cs="Courier New"/>
        </w:rPr>
      </w:pPr>
      <w:del w:id="99" w:author="Author" w:date="2015-02-20T18:14:00Z">
        <w:r w:rsidRPr="0079210B">
          <w:rPr>
            <w:rFonts w:ascii="Courier New" w:hAnsi="Courier New" w:cs="Courier New"/>
          </w:rPr>
          <w:delText xml:space="preserve">• Operating costs will be funded by an Operating Cost levy borne by full-time undergraduate students at St. George, commencing effective upon the occupancy of the Building by the students pursuant to the License. The Operating Cost levy is subject to an inflation escalator, established annually by the SAC Board and subject to approval by the University Affairs Board.  </w:delText>
        </w:r>
      </w:del>
    </w:p>
    <w:p w14:paraId="5B4FE54C" w14:textId="77777777" w:rsidR="0079210B" w:rsidRPr="0079210B" w:rsidRDefault="0079210B" w:rsidP="0079210B">
      <w:pPr>
        <w:pStyle w:val="PlainText"/>
        <w:rPr>
          <w:del w:id="100" w:author="Author" w:date="2015-02-20T18:14:00Z"/>
          <w:rFonts w:ascii="Courier New" w:hAnsi="Courier New" w:cs="Courier New"/>
        </w:rPr>
      </w:pPr>
    </w:p>
    <w:p w14:paraId="231C8647" w14:textId="77777777" w:rsidR="0079210B" w:rsidRPr="0079210B" w:rsidRDefault="0079210B" w:rsidP="0079210B">
      <w:pPr>
        <w:pStyle w:val="PlainText"/>
        <w:rPr>
          <w:del w:id="101" w:author="Author" w:date="2015-02-20T18:14:00Z"/>
          <w:rFonts w:ascii="Courier New" w:hAnsi="Courier New" w:cs="Courier New"/>
        </w:rPr>
      </w:pPr>
      <w:del w:id="102" w:author="Author" w:date="2015-02-20T18:14:00Z">
        <w:r w:rsidRPr="0079210B">
          <w:rPr>
            <w:rFonts w:ascii="Courier New" w:hAnsi="Courier New" w:cs="Courier New"/>
          </w:rPr>
          <w:delText xml:space="preserve">• The University has preserved an ongoing “Green Roof” experiment being conducted by FALD faculty.  Roof access by the students after the experiment concludes is solely for purposes of green roof gardening activities and is subject to an Operational Policy, a Schedule to the Agreement, which strictly limits access for safety reasons. </w:delText>
        </w:r>
      </w:del>
    </w:p>
    <w:p w14:paraId="18581A54" w14:textId="77777777" w:rsidR="0079210B" w:rsidRPr="0079210B" w:rsidRDefault="0079210B" w:rsidP="0079210B">
      <w:pPr>
        <w:pStyle w:val="PlainText"/>
        <w:rPr>
          <w:del w:id="103" w:author="Author" w:date="2015-02-20T18:14:00Z"/>
          <w:rFonts w:ascii="Courier New" w:hAnsi="Courier New" w:cs="Courier New"/>
        </w:rPr>
      </w:pPr>
    </w:p>
    <w:p w14:paraId="06F6B567" w14:textId="77777777" w:rsidR="0079210B" w:rsidRPr="0079210B" w:rsidRDefault="0079210B" w:rsidP="0079210B">
      <w:pPr>
        <w:pStyle w:val="PlainText"/>
        <w:rPr>
          <w:del w:id="104" w:author="Author" w:date="2015-02-20T18:14:00Z"/>
          <w:rFonts w:ascii="Courier New" w:hAnsi="Courier New" w:cs="Courier New"/>
        </w:rPr>
      </w:pPr>
      <w:del w:id="105" w:author="Author" w:date="2015-02-20T18:14:00Z">
        <w:r w:rsidRPr="0079210B">
          <w:rPr>
            <w:rFonts w:ascii="Courier New" w:hAnsi="Courier New" w:cs="Courier New"/>
          </w:rPr>
          <w:delText xml:space="preserve">• The Agreement contains provisions for financial accountability and for transitional measures in the event of default under various scenarios.  </w:delText>
        </w:r>
      </w:del>
    </w:p>
    <w:p w14:paraId="4199DC54" w14:textId="77777777" w:rsidR="0079210B" w:rsidRPr="0079210B" w:rsidRDefault="0079210B" w:rsidP="0079210B">
      <w:pPr>
        <w:pStyle w:val="PlainText"/>
        <w:rPr>
          <w:del w:id="106" w:author="Author" w:date="2015-02-20T18:14:00Z"/>
          <w:rFonts w:ascii="Courier New" w:hAnsi="Courier New" w:cs="Courier New"/>
        </w:rPr>
      </w:pPr>
    </w:p>
    <w:p w14:paraId="46A646ED" w14:textId="77777777" w:rsidR="0079210B" w:rsidRPr="0079210B" w:rsidRDefault="0079210B" w:rsidP="0079210B">
      <w:pPr>
        <w:pStyle w:val="PlainText"/>
        <w:rPr>
          <w:del w:id="107" w:author="Author" w:date="2015-02-20T18:14:00Z"/>
          <w:rFonts w:ascii="Courier New" w:hAnsi="Courier New" w:cs="Courier New"/>
        </w:rPr>
      </w:pPr>
    </w:p>
    <w:p w14:paraId="73FBC5B7" w14:textId="77777777" w:rsidR="0079210B" w:rsidRPr="0079210B" w:rsidRDefault="0079210B" w:rsidP="0079210B">
      <w:pPr>
        <w:pStyle w:val="PlainText"/>
        <w:rPr>
          <w:del w:id="108" w:author="Author" w:date="2015-02-20T18:14:00Z"/>
          <w:rFonts w:ascii="Courier New" w:hAnsi="Courier New" w:cs="Courier New"/>
        </w:rPr>
      </w:pPr>
      <w:del w:id="109" w:author="Author" w:date="2015-02-20T18:14:00Z">
        <w:r w:rsidRPr="0079210B">
          <w:rPr>
            <w:rFonts w:ascii="Courier New" w:hAnsi="Courier New" w:cs="Courier New"/>
          </w:rPr>
          <w:delText xml:space="preserve"> </w:delText>
        </w:r>
      </w:del>
    </w:p>
    <w:p w14:paraId="1CDCF299" w14:textId="77777777" w:rsidR="0079210B" w:rsidRPr="0079210B" w:rsidRDefault="0079210B" w:rsidP="0079210B">
      <w:pPr>
        <w:pStyle w:val="PlainText"/>
        <w:rPr>
          <w:del w:id="110" w:author="Author" w:date="2015-02-20T18:14:00Z"/>
          <w:rFonts w:ascii="Courier New" w:hAnsi="Courier New" w:cs="Courier New"/>
        </w:rPr>
      </w:pPr>
      <w:del w:id="111" w:author="Author" w:date="2015-02-20T18:14:00Z">
        <w:r w:rsidRPr="0079210B">
          <w:rPr>
            <w:rFonts w:ascii="Courier New" w:hAnsi="Courier New" w:cs="Courier New"/>
          </w:rPr>
          <w:delText xml:space="preserve">In summary, the Agreement is a comprehensive agreement that outlines in detail the operational arrangements between the University and SAC in a way that allows student independence, but with sufficient financial and other oversight to ensure that the University’s long-term interests both in the Building and in the availability of this important resource to its students are protected.  </w:delText>
        </w:r>
      </w:del>
    </w:p>
    <w:p w14:paraId="63538776" w14:textId="77777777" w:rsidR="0079210B" w:rsidRPr="0079210B" w:rsidRDefault="0079210B" w:rsidP="0079210B">
      <w:pPr>
        <w:pStyle w:val="PlainText"/>
        <w:rPr>
          <w:del w:id="112" w:author="Author" w:date="2015-02-20T18:14:00Z"/>
          <w:rFonts w:ascii="Courier New" w:hAnsi="Courier New" w:cs="Courier New"/>
        </w:rPr>
      </w:pPr>
      <w:del w:id="113" w:author="Author" w:date="2015-02-20T18:14:00Z">
        <w:r w:rsidRPr="0079210B">
          <w:rPr>
            <w:rFonts w:ascii="Courier New" w:hAnsi="Courier New" w:cs="Courier New"/>
          </w:rPr>
          <w:delText xml:space="preserve"> </w:delText>
        </w:r>
      </w:del>
    </w:p>
    <w:p w14:paraId="16809655" w14:textId="77777777" w:rsidR="0079210B" w:rsidRPr="0079210B" w:rsidRDefault="0079210B" w:rsidP="0079210B">
      <w:pPr>
        <w:pStyle w:val="PlainText"/>
        <w:rPr>
          <w:del w:id="114" w:author="Author" w:date="2015-02-20T18:14:00Z"/>
          <w:rFonts w:ascii="Courier New" w:hAnsi="Courier New" w:cs="Courier New"/>
        </w:rPr>
      </w:pPr>
      <w:del w:id="115" w:author="Author" w:date="2015-02-20T18:14:00Z">
        <w:r w:rsidRPr="0079210B">
          <w:rPr>
            <w:rFonts w:ascii="Courier New" w:hAnsi="Courier New" w:cs="Courier New"/>
          </w:rPr>
          <w:delText xml:space="preserve"> </w:delText>
        </w:r>
      </w:del>
    </w:p>
    <w:p w14:paraId="5E13F3E6" w14:textId="77777777" w:rsidR="0079210B" w:rsidRPr="0079210B" w:rsidRDefault="0079210B" w:rsidP="0079210B">
      <w:pPr>
        <w:pStyle w:val="PlainText"/>
        <w:rPr>
          <w:del w:id="116" w:author="Author" w:date="2015-02-20T18:14:00Z"/>
          <w:rFonts w:ascii="Courier New" w:hAnsi="Courier New" w:cs="Courier New"/>
        </w:rPr>
      </w:pPr>
      <w:del w:id="117" w:author="Author" w:date="2015-02-20T18:14:00Z">
        <w:r w:rsidRPr="0079210B">
          <w:rPr>
            <w:rFonts w:ascii="Courier New" w:hAnsi="Courier New" w:cs="Courier New"/>
          </w:rPr>
          <w:delText xml:space="preserve"> </w:delText>
        </w:r>
      </w:del>
    </w:p>
    <w:p w14:paraId="3E80A129" w14:textId="77777777" w:rsidR="0079210B" w:rsidRPr="0079210B" w:rsidRDefault="0079210B" w:rsidP="0079210B">
      <w:pPr>
        <w:pStyle w:val="PlainText"/>
        <w:rPr>
          <w:del w:id="118" w:author="Author" w:date="2015-02-20T18:14:00Z"/>
          <w:rFonts w:ascii="Courier New" w:hAnsi="Courier New" w:cs="Courier New"/>
        </w:rPr>
      </w:pPr>
      <w:del w:id="119" w:author="Author" w:date="2015-02-20T18:14:00Z">
        <w:r w:rsidRPr="0079210B">
          <w:rPr>
            <w:rFonts w:ascii="Courier New" w:hAnsi="Courier New" w:cs="Courier New"/>
          </w:rPr>
          <w:delText xml:space="preserve">RECOMMENDATION: </w:delText>
        </w:r>
      </w:del>
    </w:p>
    <w:p w14:paraId="67B37D3B" w14:textId="77777777" w:rsidR="0079210B" w:rsidRPr="0079210B" w:rsidRDefault="0079210B" w:rsidP="0079210B">
      <w:pPr>
        <w:pStyle w:val="PlainText"/>
        <w:rPr>
          <w:del w:id="120" w:author="Author" w:date="2015-02-20T18:14:00Z"/>
          <w:rFonts w:ascii="Courier New" w:hAnsi="Courier New" w:cs="Courier New"/>
        </w:rPr>
      </w:pPr>
      <w:del w:id="121" w:author="Author" w:date="2015-02-20T18:14:00Z">
        <w:r w:rsidRPr="0079210B">
          <w:rPr>
            <w:rFonts w:ascii="Courier New" w:hAnsi="Courier New" w:cs="Courier New"/>
          </w:rPr>
          <w:delText xml:space="preserve"> </w:delText>
        </w:r>
      </w:del>
    </w:p>
    <w:p w14:paraId="6BD82A61" w14:textId="77777777" w:rsidR="0079210B" w:rsidRPr="0079210B" w:rsidRDefault="0079210B" w:rsidP="0079210B">
      <w:pPr>
        <w:pStyle w:val="PlainText"/>
        <w:rPr>
          <w:del w:id="122" w:author="Author" w:date="2015-02-20T18:14:00Z"/>
          <w:rFonts w:ascii="Courier New" w:hAnsi="Courier New" w:cs="Courier New"/>
        </w:rPr>
      </w:pPr>
      <w:del w:id="123" w:author="Author" w:date="2015-02-20T18:14:00Z">
        <w:r w:rsidRPr="0079210B">
          <w:rPr>
            <w:rFonts w:ascii="Courier New" w:hAnsi="Courier New" w:cs="Courier New"/>
          </w:rPr>
          <w:delText xml:space="preserve"> BE IT RECOMMENDED, </w:delText>
        </w:r>
      </w:del>
    </w:p>
    <w:p w14:paraId="5EDEC54B" w14:textId="77777777" w:rsidR="0079210B" w:rsidRPr="0079210B" w:rsidRDefault="0079210B" w:rsidP="0079210B">
      <w:pPr>
        <w:pStyle w:val="PlainText"/>
        <w:rPr>
          <w:del w:id="124" w:author="Author" w:date="2015-02-20T18:14:00Z"/>
          <w:rFonts w:ascii="Courier New" w:hAnsi="Courier New" w:cs="Courier New"/>
        </w:rPr>
      </w:pPr>
      <w:del w:id="125" w:author="Author" w:date="2015-02-20T18:14:00Z">
        <w:r w:rsidRPr="0079210B">
          <w:rPr>
            <w:rFonts w:ascii="Courier New" w:hAnsi="Courier New" w:cs="Courier New"/>
          </w:rPr>
          <w:delText xml:space="preserve"> </w:delText>
        </w:r>
      </w:del>
    </w:p>
    <w:p w14:paraId="2343CA68" w14:textId="77777777" w:rsidR="0079210B" w:rsidRPr="0079210B" w:rsidRDefault="0079210B" w:rsidP="0079210B">
      <w:pPr>
        <w:pStyle w:val="PlainText"/>
        <w:rPr>
          <w:del w:id="126" w:author="Author" w:date="2015-02-20T18:14:00Z"/>
          <w:rFonts w:ascii="Courier New" w:hAnsi="Courier New" w:cs="Courier New"/>
        </w:rPr>
      </w:pPr>
      <w:del w:id="127" w:author="Author" w:date="2015-02-20T18:14:00Z">
        <w:r w:rsidRPr="0079210B">
          <w:rPr>
            <w:rFonts w:ascii="Courier New" w:hAnsi="Courier New" w:cs="Courier New"/>
          </w:rPr>
          <w:delText xml:space="preserve"> THAT the University Affairs Board concur with the prospective recommendation of the  Academic Board, THAT the proposed Student Commons Agreement, as outlined in the  memorandum dated April 30, 2013, from the Vice-President and Provost, be approved. </w:delText>
        </w:r>
      </w:del>
    </w:p>
    <w:p w14:paraId="7AB8AA6E" w14:textId="77777777" w:rsidR="0079210B" w:rsidRPr="0079210B" w:rsidRDefault="0079210B" w:rsidP="0079210B">
      <w:pPr>
        <w:pStyle w:val="PlainText"/>
        <w:rPr>
          <w:del w:id="128" w:author="Author" w:date="2015-02-20T18:14:00Z"/>
          <w:rFonts w:ascii="Courier New" w:hAnsi="Courier New" w:cs="Courier New"/>
        </w:rPr>
      </w:pPr>
      <w:del w:id="129" w:author="Author" w:date="2015-02-20T18:14:00Z">
        <w:r w:rsidRPr="0079210B">
          <w:rPr>
            <w:rFonts w:ascii="Courier New" w:hAnsi="Courier New" w:cs="Courier New"/>
          </w:rPr>
          <w:delText xml:space="preserve"> </w:delText>
        </w:r>
      </w:del>
    </w:p>
    <w:p w14:paraId="196F3613" w14:textId="77777777" w:rsidR="0079210B" w:rsidRPr="0079210B" w:rsidRDefault="0079210B" w:rsidP="0079210B">
      <w:pPr>
        <w:pStyle w:val="PlainText"/>
        <w:rPr>
          <w:del w:id="130" w:author="Author" w:date="2015-02-20T18:14:00Z"/>
          <w:rFonts w:ascii="Courier New" w:hAnsi="Courier New" w:cs="Courier New"/>
        </w:rPr>
      </w:pPr>
    </w:p>
    <w:p w14:paraId="2C614788"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STUDENT COMMONS AGREEMENT</w:t>
      </w:r>
    </w:p>
    <w:p w14:paraId="7C9CD669" w14:textId="77777777" w:rsidR="0079210B" w:rsidRPr="0079210B" w:rsidRDefault="00CF4CF0" w:rsidP="0079210B">
      <w:pPr>
        <w:pStyle w:val="PlainText"/>
        <w:rPr>
          <w:del w:id="131" w:author="Author" w:date="2015-02-20T18:14:00Z"/>
          <w:rFonts w:ascii="Courier New" w:hAnsi="Courier New" w:cs="Courier New"/>
        </w:rPr>
      </w:pPr>
      <w:r w:rsidRPr="00CF4CF0">
        <w:rPr>
          <w:rFonts w:ascii="Courier New" w:hAnsi="Courier New" w:cs="Courier New"/>
        </w:rPr>
        <w:t xml:space="preserve">THIS AGREEMENT dated the </w:t>
      </w:r>
      <w:del w:id="132" w:author="Author" w:date="2015-02-20T18:14:00Z">
        <w:r w:rsidR="0079210B" w:rsidRPr="0079210B">
          <w:rPr>
            <w:rFonts w:ascii="Courier New" w:hAnsi="Courier New" w:cs="Courier New"/>
          </w:rPr>
          <w:delText>____</w:delText>
        </w:r>
      </w:del>
      <w:ins w:id="133" w:author="Author" w:date="2015-02-20T18:14:00Z">
        <w:r w:rsidRPr="00CF4CF0">
          <w:rPr>
            <w:rFonts w:ascii="Courier New" w:hAnsi="Courier New" w:cs="Courier New"/>
          </w:rPr>
          <w:t>__</w:t>
        </w:r>
      </w:ins>
      <w:r w:rsidRPr="00CF4CF0">
        <w:rPr>
          <w:rFonts w:ascii="Courier New" w:hAnsi="Courier New" w:cs="Courier New"/>
        </w:rPr>
        <w:t xml:space="preserve"> day of </w:t>
      </w:r>
      <w:del w:id="134" w:author="Author" w:date="2015-02-20T18:14:00Z">
        <w:r w:rsidR="0079210B" w:rsidRPr="0079210B">
          <w:rPr>
            <w:rFonts w:ascii="Courier New" w:hAnsi="Courier New" w:cs="Courier New"/>
          </w:rPr>
          <w:delText>_______________, 2013</w:delText>
        </w:r>
      </w:del>
      <w:ins w:id="135" w:author="Author" w:date="2015-02-20T18:14:00Z">
        <w:r w:rsidRPr="00CF4CF0">
          <w:rPr>
            <w:rFonts w:ascii="Courier New" w:hAnsi="Courier New" w:cs="Courier New"/>
          </w:rPr>
          <w:t>____</w:t>
        </w:r>
        <w:proofErr w:type="gramStart"/>
        <w:r w:rsidRPr="00CF4CF0">
          <w:rPr>
            <w:rFonts w:ascii="Courier New" w:hAnsi="Courier New" w:cs="Courier New"/>
          </w:rPr>
          <w:t>_ ,</w:t>
        </w:r>
        <w:proofErr w:type="gramEnd"/>
        <w:r w:rsidRPr="00CF4CF0">
          <w:rPr>
            <w:rFonts w:ascii="Courier New" w:hAnsi="Courier New" w:cs="Courier New"/>
          </w:rPr>
          <w:t xml:space="preserve"> 2015</w:t>
        </w:r>
      </w:ins>
      <w:r w:rsidRPr="00CF4CF0">
        <w:rPr>
          <w:rFonts w:ascii="Courier New" w:hAnsi="Courier New" w:cs="Courier New"/>
        </w:rPr>
        <w:t xml:space="preserve"> is between:</w:t>
      </w:r>
      <w:del w:id="136" w:author="Author" w:date="2015-02-20T18:14:00Z">
        <w:r w:rsidR="0079210B" w:rsidRPr="0079210B">
          <w:rPr>
            <w:rFonts w:ascii="Courier New" w:hAnsi="Courier New" w:cs="Courier New"/>
          </w:rPr>
          <w:delText xml:space="preserve"> </w:delText>
        </w:r>
      </w:del>
    </w:p>
    <w:p w14:paraId="2B0203C6" w14:textId="27DA6957" w:rsidR="00CF4CF0" w:rsidRPr="00CF4CF0" w:rsidRDefault="0079210B" w:rsidP="00CF4CF0">
      <w:pPr>
        <w:pStyle w:val="PlainText"/>
        <w:rPr>
          <w:ins w:id="137" w:author="Author" w:date="2015-02-20T18:14:00Z"/>
          <w:rFonts w:ascii="Courier New" w:hAnsi="Courier New" w:cs="Courier New"/>
        </w:rPr>
      </w:pPr>
      <w:del w:id="138" w:author="Author" w:date="2015-02-20T18:14:00Z">
        <w:r w:rsidRPr="0079210B">
          <w:rPr>
            <w:rFonts w:ascii="Courier New" w:hAnsi="Courier New" w:cs="Courier New"/>
          </w:rPr>
          <w:delText>STUDENTS’ ADMINISTRATIVE</w:delText>
        </w:r>
      </w:del>
    </w:p>
    <w:p w14:paraId="075794D5" w14:textId="77777777" w:rsidR="00CF4CF0" w:rsidRPr="00CF4CF0" w:rsidRDefault="00CF4CF0" w:rsidP="00CF4CF0">
      <w:pPr>
        <w:pStyle w:val="PlainText"/>
        <w:rPr>
          <w:ins w:id="139" w:author="Author" w:date="2015-02-20T18:14:00Z"/>
          <w:rFonts w:ascii="Courier New" w:hAnsi="Courier New" w:cs="Courier New"/>
        </w:rPr>
      </w:pPr>
      <w:ins w:id="140" w:author="Author" w:date="2015-02-20T18:14:00Z">
        <w:r w:rsidRPr="00CF4CF0">
          <w:rPr>
            <w:rFonts w:ascii="Courier New" w:hAnsi="Courier New" w:cs="Courier New"/>
          </w:rPr>
          <w:t>BACKGROUND</w:t>
        </w:r>
      </w:ins>
    </w:p>
    <w:p w14:paraId="45F550F2" w14:textId="77777777" w:rsidR="00CF4CF0" w:rsidRPr="00CF4CF0" w:rsidRDefault="00CF4CF0" w:rsidP="00CF4CF0">
      <w:pPr>
        <w:pStyle w:val="PlainText"/>
        <w:rPr>
          <w:rFonts w:ascii="Courier New" w:hAnsi="Courier New" w:cs="Courier New"/>
        </w:rPr>
      </w:pPr>
      <w:ins w:id="141" w:author="Author" w:date="2015-02-20T18:14:00Z">
        <w:r w:rsidRPr="00CF4CF0">
          <w:rPr>
            <w:rFonts w:ascii="Courier New" w:hAnsi="Courier New" w:cs="Courier New"/>
          </w:rPr>
          <w:t xml:space="preserve">STUDENTS' </w:t>
        </w:r>
        <w:proofErr w:type="spellStart"/>
        <w:r w:rsidRPr="00CF4CF0">
          <w:rPr>
            <w:rFonts w:ascii="Courier New" w:hAnsi="Courier New" w:cs="Courier New"/>
          </w:rPr>
          <w:t>ADMlNISTRATTVE</w:t>
        </w:r>
      </w:ins>
      <w:proofErr w:type="spellEnd"/>
      <w:r w:rsidRPr="00CF4CF0">
        <w:rPr>
          <w:rFonts w:ascii="Courier New" w:hAnsi="Courier New" w:cs="Courier New"/>
        </w:rPr>
        <w:t xml:space="preserve"> COUNCIL OF THE</w:t>
      </w:r>
    </w:p>
    <w:p w14:paraId="6F2F3C23" w14:textId="0107F75D" w:rsidR="00CF4CF0" w:rsidRPr="00CF4CF0" w:rsidRDefault="00CF4CF0" w:rsidP="00CF4CF0">
      <w:pPr>
        <w:pStyle w:val="PlainText"/>
        <w:rPr>
          <w:ins w:id="142" w:author="Author" w:date="2015-02-20T18:14:00Z"/>
          <w:rFonts w:ascii="Courier New" w:hAnsi="Courier New" w:cs="Courier New"/>
        </w:rPr>
      </w:pPr>
      <w:r w:rsidRPr="00CF4CF0">
        <w:rPr>
          <w:rFonts w:ascii="Courier New" w:hAnsi="Courier New" w:cs="Courier New"/>
        </w:rPr>
        <w:t>UNIVERSITY OF TORONTO, a corporation created pursuant to the Canada</w:t>
      </w:r>
      <w:del w:id="143" w:author="Author" w:date="2015-02-20T18:14:00Z">
        <w:r w:rsidR="0079210B" w:rsidRPr="0079210B">
          <w:rPr>
            <w:rFonts w:ascii="Courier New" w:hAnsi="Courier New" w:cs="Courier New"/>
          </w:rPr>
          <w:delText xml:space="preserve"> Corporations</w:delText>
        </w:r>
      </w:del>
    </w:p>
    <w:p w14:paraId="0222FDF5" w14:textId="29A96C93" w:rsidR="00CF4CF0" w:rsidRPr="00CF4CF0" w:rsidRDefault="00CF4CF0" w:rsidP="00CF4CF0">
      <w:pPr>
        <w:pStyle w:val="PlainText"/>
        <w:rPr>
          <w:rFonts w:ascii="Courier New" w:hAnsi="Courier New" w:cs="Courier New"/>
        </w:rPr>
      </w:pPr>
      <w:ins w:id="144" w:author="Author" w:date="2015-02-20T18:14:00Z">
        <w:r w:rsidRPr="00CF4CF0">
          <w:rPr>
            <w:rFonts w:ascii="Courier New" w:hAnsi="Courier New" w:cs="Courier New"/>
          </w:rPr>
          <w:t>C01porations</w:t>
        </w:r>
      </w:ins>
      <w:r w:rsidRPr="00CF4CF0">
        <w:rPr>
          <w:rFonts w:ascii="Courier New" w:hAnsi="Courier New" w:cs="Courier New"/>
        </w:rPr>
        <w:t xml:space="preserve"> Act, as agent for the full time undergraduate students </w:t>
      </w:r>
      <w:del w:id="145" w:author="Author" w:date="2015-02-20T18:14:00Z">
        <w:r w:rsidR="0079210B" w:rsidRPr="0079210B">
          <w:rPr>
            <w:rFonts w:ascii="Courier New" w:hAnsi="Courier New" w:cs="Courier New"/>
          </w:rPr>
          <w:delText>of the</w:delText>
        </w:r>
      </w:del>
      <w:proofErr w:type="spellStart"/>
      <w:ins w:id="146" w:author="Author" w:date="2015-02-20T18:14:00Z">
        <w:r w:rsidRPr="00CF4CF0">
          <w:rPr>
            <w:rFonts w:ascii="Courier New" w:hAnsi="Courier New" w:cs="Courier New"/>
          </w:rPr>
          <w:t>ofthe</w:t>
        </w:r>
      </w:ins>
      <w:proofErr w:type="spellEnd"/>
      <w:r w:rsidRPr="00CF4CF0">
        <w:rPr>
          <w:rFonts w:ascii="Courier New" w:hAnsi="Courier New" w:cs="Courier New"/>
        </w:rPr>
        <w:t xml:space="preserve"> St.</w:t>
      </w:r>
    </w:p>
    <w:p w14:paraId="13756192"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George Campus of the University of Toronto, as recognized by the Governing</w:t>
      </w:r>
    </w:p>
    <w:p w14:paraId="192CCF0C" w14:textId="63B7094F" w:rsidR="00CF4CF0" w:rsidRPr="00CF4CF0" w:rsidRDefault="00CF4CF0" w:rsidP="00CF4CF0">
      <w:pPr>
        <w:pStyle w:val="PlainText"/>
        <w:rPr>
          <w:rFonts w:ascii="Courier New" w:hAnsi="Courier New" w:cs="Courier New"/>
        </w:rPr>
      </w:pPr>
      <w:r w:rsidRPr="00CF4CF0">
        <w:rPr>
          <w:rFonts w:ascii="Courier New" w:hAnsi="Courier New" w:cs="Courier New"/>
        </w:rPr>
        <w:t xml:space="preserve">Council of the University </w:t>
      </w:r>
      <w:del w:id="147" w:author="Author" w:date="2015-02-20T18:14:00Z">
        <w:r w:rsidR="0079210B" w:rsidRPr="0079210B">
          <w:rPr>
            <w:rFonts w:ascii="Courier New" w:hAnsi="Courier New" w:cs="Courier New"/>
          </w:rPr>
          <w:delText>of Toronto</w:delText>
        </w:r>
      </w:del>
      <w:proofErr w:type="spellStart"/>
      <w:ins w:id="148" w:author="Author" w:date="2015-02-20T18:14:00Z">
        <w:r w:rsidRPr="00CF4CF0">
          <w:rPr>
            <w:rFonts w:ascii="Courier New" w:hAnsi="Courier New" w:cs="Courier New"/>
          </w:rPr>
          <w:t>ofToronto</w:t>
        </w:r>
      </w:ins>
      <w:proofErr w:type="spellEnd"/>
      <w:r w:rsidRPr="00CF4CF0">
        <w:rPr>
          <w:rFonts w:ascii="Courier New" w:hAnsi="Courier New" w:cs="Courier New"/>
        </w:rPr>
        <w:t xml:space="preserve"> pursuant to the powers granted to it in the</w:t>
      </w:r>
    </w:p>
    <w:p w14:paraId="7FED1318" w14:textId="77777777" w:rsidR="0079210B" w:rsidRPr="0079210B" w:rsidRDefault="00CF4CF0" w:rsidP="0079210B">
      <w:pPr>
        <w:pStyle w:val="PlainText"/>
        <w:rPr>
          <w:del w:id="149" w:author="Author" w:date="2015-02-20T18:14:00Z"/>
          <w:rFonts w:ascii="Courier New" w:hAnsi="Courier New" w:cs="Courier New"/>
        </w:rPr>
      </w:pPr>
      <w:r w:rsidRPr="00CF4CF0">
        <w:rPr>
          <w:rFonts w:ascii="Courier New" w:hAnsi="Courier New" w:cs="Courier New"/>
        </w:rPr>
        <w:t>University of Toronto Act (Ontario)</w:t>
      </w:r>
      <w:del w:id="150" w:author="Author" w:date="2015-02-20T18:14:00Z">
        <w:r w:rsidR="0079210B" w:rsidRPr="0079210B">
          <w:rPr>
            <w:rFonts w:ascii="Courier New" w:hAnsi="Courier New" w:cs="Courier New"/>
          </w:rPr>
          <w:delText xml:space="preserve">  </w:delText>
        </w:r>
      </w:del>
    </w:p>
    <w:p w14:paraId="45027DC0" w14:textId="77777777" w:rsidR="0079210B" w:rsidRPr="0079210B" w:rsidRDefault="0079210B" w:rsidP="0079210B">
      <w:pPr>
        <w:pStyle w:val="PlainText"/>
        <w:rPr>
          <w:del w:id="151" w:author="Author" w:date="2015-02-20T18:14:00Z"/>
          <w:rFonts w:ascii="Courier New" w:hAnsi="Courier New" w:cs="Courier New"/>
        </w:rPr>
      </w:pPr>
      <w:del w:id="152" w:author="Author" w:date="2015-02-20T18:14:00Z">
        <w:r w:rsidRPr="0079210B">
          <w:rPr>
            <w:rFonts w:ascii="Courier New" w:hAnsi="Courier New" w:cs="Courier New"/>
          </w:rPr>
          <w:delText xml:space="preserve">(“SAC”) </w:delText>
        </w:r>
      </w:del>
    </w:p>
    <w:p w14:paraId="670FC1E5" w14:textId="0B9EF64F" w:rsidR="00CF4CF0" w:rsidRPr="00CF4CF0" w:rsidRDefault="0079210B" w:rsidP="00CF4CF0">
      <w:pPr>
        <w:pStyle w:val="PlainText"/>
        <w:rPr>
          <w:ins w:id="153" w:author="Author" w:date="2015-02-20T18:14:00Z"/>
          <w:rFonts w:ascii="Courier New" w:hAnsi="Courier New" w:cs="Courier New"/>
        </w:rPr>
      </w:pPr>
      <w:del w:id="154" w:author="Author" w:date="2015-02-20T18:14:00Z">
        <w:r w:rsidRPr="0079210B">
          <w:rPr>
            <w:rFonts w:ascii="Courier New" w:hAnsi="Courier New" w:cs="Courier New"/>
          </w:rPr>
          <w:delText xml:space="preserve">- </w:delText>
        </w:r>
      </w:del>
    </w:p>
    <w:p w14:paraId="628E536B" w14:textId="6C5BFA15" w:rsidR="00CF4CF0" w:rsidRPr="00CF4CF0" w:rsidRDefault="00CF4CF0" w:rsidP="00CF4CF0">
      <w:pPr>
        <w:pStyle w:val="PlainText"/>
        <w:rPr>
          <w:rFonts w:ascii="Courier New" w:hAnsi="Courier New" w:cs="Courier New"/>
        </w:rPr>
      </w:pPr>
      <w:ins w:id="155" w:author="Author" w:date="2015-02-20T18:14:00Z">
        <w:r w:rsidRPr="00CF4CF0">
          <w:rPr>
            <w:rFonts w:ascii="Courier New" w:hAnsi="Courier New" w:cs="Courier New"/>
          </w:rPr>
          <w:t>-</w:t>
        </w:r>
      </w:ins>
      <w:proofErr w:type="gramStart"/>
      <w:r w:rsidRPr="00CF4CF0">
        <w:rPr>
          <w:rFonts w:ascii="Courier New" w:hAnsi="Courier New" w:cs="Courier New"/>
        </w:rPr>
        <w:t>and</w:t>
      </w:r>
      <w:proofErr w:type="gramEnd"/>
      <w:del w:id="156" w:author="Author" w:date="2015-02-20T18:14:00Z">
        <w:r w:rsidR="0079210B" w:rsidRPr="0079210B">
          <w:rPr>
            <w:rFonts w:ascii="Courier New" w:hAnsi="Courier New" w:cs="Courier New"/>
          </w:rPr>
          <w:delText xml:space="preserve"> - </w:delText>
        </w:r>
      </w:del>
      <w:ins w:id="157" w:author="Author" w:date="2015-02-20T18:14:00Z">
        <w:r w:rsidRPr="00CF4CF0">
          <w:rPr>
            <w:rFonts w:ascii="Courier New" w:hAnsi="Courier New" w:cs="Courier New"/>
          </w:rPr>
          <w:t>-</w:t>
        </w:r>
      </w:ins>
    </w:p>
    <w:p w14:paraId="092318ED" w14:textId="1F95D91D" w:rsidR="00CF4CF0" w:rsidRPr="00CF4CF0" w:rsidRDefault="00CF4CF0" w:rsidP="00CF4CF0">
      <w:pPr>
        <w:pStyle w:val="PlainText"/>
        <w:rPr>
          <w:rFonts w:ascii="Courier New" w:hAnsi="Courier New" w:cs="Courier New"/>
        </w:rPr>
      </w:pPr>
      <w:r w:rsidRPr="00CF4CF0">
        <w:rPr>
          <w:rFonts w:ascii="Courier New" w:hAnsi="Courier New" w:cs="Courier New"/>
        </w:rPr>
        <w:t xml:space="preserve">THE GOVERNING </w:t>
      </w:r>
      <w:del w:id="158" w:author="Author" w:date="2015-02-20T18:14:00Z">
        <w:r w:rsidR="0079210B" w:rsidRPr="0079210B">
          <w:rPr>
            <w:rFonts w:ascii="Courier New" w:hAnsi="Courier New" w:cs="Courier New"/>
          </w:rPr>
          <w:delText>COUNCIL</w:delText>
        </w:r>
      </w:del>
      <w:proofErr w:type="spellStart"/>
      <w:ins w:id="159" w:author="Author" w:date="2015-02-20T18:14:00Z">
        <w:r w:rsidRPr="00CF4CF0">
          <w:rPr>
            <w:rFonts w:ascii="Courier New" w:hAnsi="Courier New" w:cs="Courier New"/>
          </w:rPr>
          <w:t>COUNClL</w:t>
        </w:r>
      </w:ins>
      <w:proofErr w:type="spellEnd"/>
      <w:r w:rsidRPr="00CF4CF0">
        <w:rPr>
          <w:rFonts w:ascii="Courier New" w:hAnsi="Courier New" w:cs="Courier New"/>
        </w:rPr>
        <w:t xml:space="preserve"> OF THE UNIVERSITY OF</w:t>
      </w:r>
    </w:p>
    <w:p w14:paraId="227FE28A"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TORONTO, a corporation created pursuant to the University of</w:t>
      </w:r>
    </w:p>
    <w:p w14:paraId="1F228294" w14:textId="77777777" w:rsidR="00CF4CF0" w:rsidRPr="00CF4CF0" w:rsidRDefault="00CF4CF0" w:rsidP="00CF4CF0">
      <w:pPr>
        <w:pStyle w:val="PlainText"/>
        <w:rPr>
          <w:ins w:id="160" w:author="Author" w:date="2015-02-20T18:14:00Z"/>
          <w:rFonts w:ascii="Courier New" w:hAnsi="Courier New" w:cs="Courier New"/>
        </w:rPr>
      </w:pPr>
      <w:r w:rsidRPr="00CF4CF0">
        <w:rPr>
          <w:rFonts w:ascii="Courier New" w:hAnsi="Courier New" w:cs="Courier New"/>
        </w:rPr>
        <w:t>Toronto Act (Ontario)</w:t>
      </w:r>
    </w:p>
    <w:p w14:paraId="09F83552" w14:textId="77777777" w:rsidR="00CF4CF0" w:rsidRPr="00CF4CF0" w:rsidRDefault="00CF4CF0" w:rsidP="00CF4CF0">
      <w:pPr>
        <w:pStyle w:val="PlainText"/>
        <w:rPr>
          <w:rFonts w:ascii="Courier New" w:hAnsi="Courier New" w:cs="Courier New"/>
        </w:rPr>
      </w:pPr>
      <w:ins w:id="161" w:author="Author" w:date="2015-02-20T18:14:00Z">
        <w:r w:rsidRPr="00CF4CF0">
          <w:rPr>
            <w:rFonts w:ascii="Courier New" w:hAnsi="Courier New" w:cs="Courier New"/>
          </w:rPr>
          <w:t>("SAC")</w:t>
        </w:r>
      </w:ins>
    </w:p>
    <w:p w14:paraId="4EB4ACCF" w14:textId="77777777" w:rsidR="0079210B" w:rsidRPr="0079210B" w:rsidRDefault="00CF4CF0" w:rsidP="0079210B">
      <w:pPr>
        <w:pStyle w:val="PlainText"/>
        <w:rPr>
          <w:del w:id="162" w:author="Author" w:date="2015-02-20T18:14:00Z"/>
          <w:rFonts w:ascii="Courier New" w:hAnsi="Courier New" w:cs="Courier New"/>
        </w:rPr>
      </w:pPr>
      <w:r w:rsidRPr="00CF4CF0">
        <w:rPr>
          <w:rFonts w:ascii="Courier New" w:hAnsi="Courier New" w:cs="Courier New"/>
        </w:rPr>
        <w:t>(</w:t>
      </w:r>
      <w:proofErr w:type="gramStart"/>
      <w:r w:rsidRPr="00CF4CF0">
        <w:rPr>
          <w:rFonts w:ascii="Courier New" w:hAnsi="Courier New" w:cs="Courier New"/>
        </w:rPr>
        <w:t>the</w:t>
      </w:r>
      <w:proofErr w:type="gramEnd"/>
      <w:r w:rsidRPr="00CF4CF0">
        <w:rPr>
          <w:rFonts w:ascii="Courier New" w:hAnsi="Courier New" w:cs="Courier New"/>
        </w:rPr>
        <w:t xml:space="preserve"> </w:t>
      </w:r>
      <w:del w:id="163" w:author="Author" w:date="2015-02-20T18:14:00Z">
        <w:r w:rsidR="0079210B" w:rsidRPr="0079210B">
          <w:rPr>
            <w:rFonts w:ascii="Courier New" w:hAnsi="Courier New" w:cs="Courier New"/>
          </w:rPr>
          <w:delText>“</w:delText>
        </w:r>
      </w:del>
      <w:ins w:id="164" w:author="Author" w:date="2015-02-20T18:14:00Z">
        <w:r w:rsidRPr="00CF4CF0">
          <w:rPr>
            <w:rFonts w:ascii="Courier New" w:hAnsi="Courier New" w:cs="Courier New"/>
          </w:rPr>
          <w:t>"</w:t>
        </w:r>
      </w:ins>
      <w:r w:rsidRPr="00CF4CF0">
        <w:rPr>
          <w:rFonts w:ascii="Courier New" w:hAnsi="Courier New" w:cs="Courier New"/>
        </w:rPr>
        <w:t>University</w:t>
      </w:r>
      <w:del w:id="165" w:author="Author" w:date="2015-02-20T18:14:00Z">
        <w:r w:rsidR="0079210B" w:rsidRPr="0079210B">
          <w:rPr>
            <w:rFonts w:ascii="Courier New" w:hAnsi="Courier New" w:cs="Courier New"/>
          </w:rPr>
          <w:delText xml:space="preserve">”) </w:delText>
        </w:r>
      </w:del>
    </w:p>
    <w:p w14:paraId="12223E31" w14:textId="04567185" w:rsidR="00CF4CF0" w:rsidRPr="00CF4CF0" w:rsidRDefault="0079210B" w:rsidP="00CF4CF0">
      <w:pPr>
        <w:pStyle w:val="PlainText"/>
        <w:rPr>
          <w:rFonts w:ascii="Courier New" w:hAnsi="Courier New" w:cs="Courier New"/>
        </w:rPr>
      </w:pPr>
      <w:del w:id="166" w:author="Author" w:date="2015-02-20T18:14:00Z">
        <w:r w:rsidRPr="0079210B">
          <w:rPr>
            <w:rFonts w:ascii="Courier New" w:hAnsi="Courier New" w:cs="Courier New"/>
          </w:rPr>
          <w:delText xml:space="preserve">BACKGROUND </w:delText>
        </w:r>
      </w:del>
      <w:ins w:id="167" w:author="Author" w:date="2015-02-20T18:14:00Z">
        <w:r w:rsidR="00CF4CF0" w:rsidRPr="00CF4CF0">
          <w:rPr>
            <w:rFonts w:ascii="Courier New" w:hAnsi="Courier New" w:cs="Courier New"/>
          </w:rPr>
          <w:t>")</w:t>
        </w:r>
      </w:ins>
    </w:p>
    <w:p w14:paraId="46B8A881"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A. A large node of student-run common space dedicated to providing students at the St.</w:t>
      </w:r>
    </w:p>
    <w:p w14:paraId="35253A60"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George Campus with various services and amenities has been regarded by SAC for many</w:t>
      </w:r>
    </w:p>
    <w:p w14:paraId="703D42B9"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years</w:t>
      </w:r>
      <w:proofErr w:type="gramEnd"/>
      <w:r w:rsidRPr="00CF4CF0">
        <w:rPr>
          <w:rFonts w:ascii="Courier New" w:hAnsi="Courier New" w:cs="Courier New"/>
        </w:rPr>
        <w:t xml:space="preserve"> as an important and highly desirable facility for the campus and its community.</w:t>
      </w:r>
    </w:p>
    <w:p w14:paraId="7935A8D7" w14:textId="034DB983" w:rsidR="00CF4CF0" w:rsidRPr="00CF4CF0" w:rsidRDefault="00CF4CF0" w:rsidP="00CF4CF0">
      <w:pPr>
        <w:pStyle w:val="PlainText"/>
        <w:rPr>
          <w:rFonts w:ascii="Courier New" w:hAnsi="Courier New" w:cs="Courier New"/>
        </w:rPr>
      </w:pPr>
      <w:r w:rsidRPr="00CF4CF0">
        <w:rPr>
          <w:rFonts w:ascii="Courier New" w:hAnsi="Courier New" w:cs="Courier New"/>
        </w:rPr>
        <w:t xml:space="preserve">B. In 2006-2008, student proponents of such a </w:t>
      </w:r>
      <w:del w:id="168" w:author="Author" w:date="2015-02-20T18:14:00Z">
        <w:r w:rsidR="0079210B" w:rsidRPr="0079210B">
          <w:rPr>
            <w:rFonts w:ascii="Courier New" w:hAnsi="Courier New" w:cs="Courier New"/>
          </w:rPr>
          <w:delText>facility</w:delText>
        </w:r>
      </w:del>
      <w:proofErr w:type="spellStart"/>
      <w:ins w:id="169" w:author="Author" w:date="2015-02-20T18:14:00Z">
        <w:r w:rsidRPr="00CF4CF0">
          <w:rPr>
            <w:rFonts w:ascii="Courier New" w:hAnsi="Courier New" w:cs="Courier New"/>
          </w:rPr>
          <w:t>faci</w:t>
        </w:r>
        <w:proofErr w:type="spellEnd"/>
        <w:r w:rsidRPr="00CF4CF0">
          <w:rPr>
            <w:rFonts w:ascii="Courier New" w:hAnsi="Courier New" w:cs="Courier New"/>
          </w:rPr>
          <w:t xml:space="preserve"> </w:t>
        </w:r>
        <w:proofErr w:type="spellStart"/>
        <w:r w:rsidRPr="00CF4CF0">
          <w:rPr>
            <w:rFonts w:ascii="Courier New" w:hAnsi="Courier New" w:cs="Courier New"/>
          </w:rPr>
          <w:t>lity</w:t>
        </w:r>
      </w:ins>
      <w:proofErr w:type="spellEnd"/>
      <w:r w:rsidRPr="00CF4CF0">
        <w:rPr>
          <w:rFonts w:ascii="Courier New" w:hAnsi="Courier New" w:cs="Courier New"/>
        </w:rPr>
        <w:t>, with the support of the University,</w:t>
      </w:r>
    </w:p>
    <w:p w14:paraId="1A9B4734"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developed</w:t>
      </w:r>
      <w:proofErr w:type="gramEnd"/>
      <w:r w:rsidRPr="00CF4CF0">
        <w:rPr>
          <w:rFonts w:ascii="Courier New" w:hAnsi="Courier New" w:cs="Courier New"/>
        </w:rPr>
        <w:t>, planned and implemented an initiative to realise the long-standing student</w:t>
      </w:r>
    </w:p>
    <w:p w14:paraId="52075C8C"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objective</w:t>
      </w:r>
      <w:proofErr w:type="gramEnd"/>
      <w:r w:rsidRPr="00CF4CF0">
        <w:rPr>
          <w:rFonts w:ascii="Courier New" w:hAnsi="Courier New" w:cs="Courier New"/>
        </w:rPr>
        <w:t xml:space="preserve"> of establishing a student commons within the St. George Campus.</w:t>
      </w:r>
    </w:p>
    <w:p w14:paraId="7F764BB6"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C. The initiatives to establish a student commons have enjoyed the endorsement and priority</w:t>
      </w:r>
    </w:p>
    <w:p w14:paraId="784371AF"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support</w:t>
      </w:r>
      <w:proofErr w:type="gramEnd"/>
      <w:r w:rsidRPr="00CF4CF0">
        <w:rPr>
          <w:rFonts w:ascii="Courier New" w:hAnsi="Courier New" w:cs="Courier New"/>
        </w:rPr>
        <w:t xml:space="preserve"> of the University.</w:t>
      </w:r>
    </w:p>
    <w:p w14:paraId="4E6D4E6B"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D. SAC and the University negotiated the terms of the LOI (as defined below), a copy of</w:t>
      </w:r>
    </w:p>
    <w:p w14:paraId="526644D9" w14:textId="57D280EC"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which</w:t>
      </w:r>
      <w:proofErr w:type="gramEnd"/>
      <w:r w:rsidRPr="00CF4CF0">
        <w:rPr>
          <w:rFonts w:ascii="Courier New" w:hAnsi="Courier New" w:cs="Courier New"/>
        </w:rPr>
        <w:t xml:space="preserve"> was not signed based on the </w:t>
      </w:r>
      <w:del w:id="170" w:author="Author" w:date="2015-02-20T18:14:00Z">
        <w:r w:rsidR="0079210B" w:rsidRPr="0079210B">
          <w:rPr>
            <w:rFonts w:ascii="Courier New" w:hAnsi="Courier New" w:cs="Courier New"/>
          </w:rPr>
          <w:delText>University’s</w:delText>
        </w:r>
      </w:del>
      <w:ins w:id="171" w:author="Author" w:date="2015-02-20T18:14:00Z">
        <w:r w:rsidRPr="00CF4CF0">
          <w:rPr>
            <w:rFonts w:ascii="Courier New" w:hAnsi="Courier New" w:cs="Courier New"/>
          </w:rPr>
          <w:t>University's</w:t>
        </w:r>
      </w:ins>
      <w:r w:rsidRPr="00CF4CF0">
        <w:rPr>
          <w:rFonts w:ascii="Courier New" w:hAnsi="Courier New" w:cs="Courier New"/>
        </w:rPr>
        <w:t xml:space="preserve"> assurance that it would act in accordance</w:t>
      </w:r>
    </w:p>
    <w:p w14:paraId="386C1AD7"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with</w:t>
      </w:r>
      <w:proofErr w:type="gramEnd"/>
      <w:r w:rsidRPr="00CF4CF0">
        <w:rPr>
          <w:rFonts w:ascii="Courier New" w:hAnsi="Courier New" w:cs="Courier New"/>
        </w:rPr>
        <w:t xml:space="preserve"> it.</w:t>
      </w:r>
    </w:p>
    <w:p w14:paraId="264E7410" w14:textId="41A8CFA1" w:rsidR="00CF4CF0" w:rsidRPr="00CF4CF0" w:rsidRDefault="00CF4CF0" w:rsidP="00CF4CF0">
      <w:pPr>
        <w:pStyle w:val="PlainText"/>
        <w:rPr>
          <w:rFonts w:ascii="Courier New" w:hAnsi="Courier New" w:cs="Courier New"/>
        </w:rPr>
      </w:pPr>
      <w:r w:rsidRPr="00CF4CF0">
        <w:rPr>
          <w:rFonts w:ascii="Courier New" w:hAnsi="Courier New" w:cs="Courier New"/>
        </w:rPr>
        <w:t xml:space="preserve">E. Based on the </w:t>
      </w:r>
      <w:del w:id="172" w:author="Author" w:date="2015-02-20T18:14:00Z">
        <w:r w:rsidR="0079210B" w:rsidRPr="0079210B">
          <w:rPr>
            <w:rFonts w:ascii="Courier New" w:hAnsi="Courier New" w:cs="Courier New"/>
          </w:rPr>
          <w:delText>University’s</w:delText>
        </w:r>
      </w:del>
      <w:ins w:id="173" w:author="Author" w:date="2015-02-20T18:14:00Z">
        <w:r w:rsidRPr="00CF4CF0">
          <w:rPr>
            <w:rFonts w:ascii="Courier New" w:hAnsi="Courier New" w:cs="Courier New"/>
          </w:rPr>
          <w:t>University's</w:t>
        </w:r>
      </w:ins>
      <w:r w:rsidRPr="00CF4CF0">
        <w:rPr>
          <w:rFonts w:ascii="Courier New" w:hAnsi="Courier New" w:cs="Courier New"/>
        </w:rPr>
        <w:t xml:space="preserve"> assurance that it would act in accordance with the LOI, SAC</w:t>
      </w:r>
    </w:p>
    <w:p w14:paraId="2AC74801" w14:textId="012E36FF" w:rsidR="00CF4CF0" w:rsidRPr="00CF4CF0" w:rsidRDefault="00CF4CF0" w:rsidP="00CF4CF0">
      <w:pPr>
        <w:pStyle w:val="PlainText"/>
        <w:rPr>
          <w:ins w:id="174" w:author="Author" w:date="2015-02-20T18:14:00Z"/>
          <w:rFonts w:ascii="Courier New" w:hAnsi="Courier New" w:cs="Courier New"/>
        </w:rPr>
      </w:pPr>
      <w:proofErr w:type="gramStart"/>
      <w:r w:rsidRPr="00CF4CF0">
        <w:rPr>
          <w:rFonts w:ascii="Courier New" w:hAnsi="Courier New" w:cs="Courier New"/>
        </w:rPr>
        <w:t>held</w:t>
      </w:r>
      <w:proofErr w:type="gramEnd"/>
      <w:r w:rsidRPr="00CF4CF0">
        <w:rPr>
          <w:rFonts w:ascii="Courier New" w:hAnsi="Courier New" w:cs="Courier New"/>
        </w:rPr>
        <w:t xml:space="preserve"> a referendum on October 31, November 1 and 2, 2007 (the </w:t>
      </w:r>
      <w:del w:id="175" w:author="Author" w:date="2015-02-20T18:14:00Z">
        <w:r w:rsidR="0079210B" w:rsidRPr="0079210B">
          <w:rPr>
            <w:rFonts w:ascii="Courier New" w:hAnsi="Courier New" w:cs="Courier New"/>
          </w:rPr>
          <w:delText>“</w:delText>
        </w:r>
      </w:del>
      <w:ins w:id="176" w:author="Author" w:date="2015-02-20T18:14:00Z">
        <w:r w:rsidRPr="00CF4CF0">
          <w:rPr>
            <w:rFonts w:ascii="Courier New" w:hAnsi="Courier New" w:cs="Courier New"/>
          </w:rPr>
          <w:t>"</w:t>
        </w:r>
      </w:ins>
      <w:r w:rsidRPr="00CF4CF0">
        <w:rPr>
          <w:rFonts w:ascii="Courier New" w:hAnsi="Courier New" w:cs="Courier New"/>
        </w:rPr>
        <w:t>Referendum</w:t>
      </w:r>
      <w:del w:id="177" w:author="Author" w:date="2015-02-20T18:14:00Z">
        <w:r w:rsidR="0079210B" w:rsidRPr="0079210B">
          <w:rPr>
            <w:rFonts w:ascii="Courier New" w:hAnsi="Courier New" w:cs="Courier New"/>
          </w:rPr>
          <w:delText>”)</w:delText>
        </w:r>
      </w:del>
      <w:ins w:id="178" w:author="Author" w:date="2015-02-20T18:14:00Z">
        <w:r w:rsidRPr="00CF4CF0">
          <w:rPr>
            <w:rFonts w:ascii="Courier New" w:hAnsi="Courier New" w:cs="Courier New"/>
          </w:rPr>
          <w:t>")</w:t>
        </w:r>
      </w:ins>
      <w:r w:rsidRPr="00CF4CF0">
        <w:rPr>
          <w:rFonts w:ascii="Courier New" w:hAnsi="Courier New" w:cs="Courier New"/>
        </w:rPr>
        <w:t xml:space="preserve"> in which</w:t>
      </w:r>
      <w:del w:id="179" w:author="Author" w:date="2015-02-20T18:14:00Z">
        <w:r w:rsidR="0079210B" w:rsidRPr="0079210B">
          <w:rPr>
            <w:rFonts w:ascii="Courier New" w:hAnsi="Courier New" w:cs="Courier New"/>
          </w:rPr>
          <w:delText xml:space="preserve"> SAC’s</w:delText>
        </w:r>
      </w:del>
    </w:p>
    <w:p w14:paraId="3A221F10" w14:textId="77777777" w:rsidR="00CF4CF0" w:rsidRPr="00CF4CF0" w:rsidRDefault="00CF4CF0" w:rsidP="00CF4CF0">
      <w:pPr>
        <w:pStyle w:val="PlainText"/>
        <w:rPr>
          <w:rFonts w:ascii="Courier New" w:hAnsi="Courier New" w:cs="Courier New"/>
        </w:rPr>
      </w:pPr>
      <w:ins w:id="180" w:author="Author" w:date="2015-02-20T18:14:00Z">
        <w:r w:rsidRPr="00CF4CF0">
          <w:rPr>
            <w:rFonts w:ascii="Courier New" w:hAnsi="Courier New" w:cs="Courier New"/>
          </w:rPr>
          <w:t>SAC's</w:t>
        </w:r>
      </w:ins>
      <w:r w:rsidRPr="00CF4CF0">
        <w:rPr>
          <w:rFonts w:ascii="Courier New" w:hAnsi="Courier New" w:cs="Courier New"/>
        </w:rPr>
        <w:t xml:space="preserve"> St. George membership of full-time undergraduate students voted to support a</w:t>
      </w:r>
    </w:p>
    <w:p w14:paraId="4A0E7457" w14:textId="61640758"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student</w:t>
      </w:r>
      <w:proofErr w:type="gramEnd"/>
      <w:r w:rsidRPr="00CF4CF0">
        <w:rPr>
          <w:rFonts w:ascii="Courier New" w:hAnsi="Courier New" w:cs="Courier New"/>
        </w:rPr>
        <w:t xml:space="preserve"> commons (the </w:t>
      </w:r>
      <w:del w:id="181" w:author="Author" w:date="2015-02-20T18:14:00Z">
        <w:r w:rsidR="0079210B" w:rsidRPr="0079210B">
          <w:rPr>
            <w:rFonts w:ascii="Courier New" w:hAnsi="Courier New" w:cs="Courier New"/>
          </w:rPr>
          <w:delText>“</w:delText>
        </w:r>
      </w:del>
      <w:ins w:id="182" w:author="Author" w:date="2015-02-20T18:14:00Z">
        <w:r w:rsidRPr="00CF4CF0">
          <w:rPr>
            <w:rFonts w:ascii="Courier New" w:hAnsi="Courier New" w:cs="Courier New"/>
          </w:rPr>
          <w:t>"</w:t>
        </w:r>
      </w:ins>
      <w:r w:rsidRPr="00CF4CF0">
        <w:rPr>
          <w:rFonts w:ascii="Courier New" w:hAnsi="Courier New" w:cs="Courier New"/>
        </w:rPr>
        <w:t>Student Commons</w:t>
      </w:r>
      <w:del w:id="183" w:author="Author" w:date="2015-02-20T18:14:00Z">
        <w:r w:rsidR="0079210B" w:rsidRPr="0079210B">
          <w:rPr>
            <w:rFonts w:ascii="Courier New" w:hAnsi="Courier New" w:cs="Courier New"/>
          </w:rPr>
          <w:delText>”)</w:delText>
        </w:r>
      </w:del>
      <w:ins w:id="184" w:author="Author" w:date="2015-02-20T18:14:00Z">
        <w:r w:rsidRPr="00CF4CF0">
          <w:rPr>
            <w:rFonts w:ascii="Courier New" w:hAnsi="Courier New" w:cs="Courier New"/>
          </w:rPr>
          <w:t>")</w:t>
        </w:r>
      </w:ins>
      <w:r w:rsidRPr="00CF4CF0">
        <w:rPr>
          <w:rFonts w:ascii="Courier New" w:hAnsi="Courier New" w:cs="Courier New"/>
        </w:rPr>
        <w:t xml:space="preserve"> and to contribute to the costs thereof through</w:t>
      </w:r>
    </w:p>
    <w:p w14:paraId="27920B0B" w14:textId="5C2FA969"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w:t>
      </w:r>
      <w:proofErr w:type="gramEnd"/>
      <w:r w:rsidRPr="00CF4CF0">
        <w:rPr>
          <w:rFonts w:ascii="Courier New" w:hAnsi="Courier New" w:cs="Courier New"/>
        </w:rPr>
        <w:t xml:space="preserve"> special levy (the </w:t>
      </w:r>
      <w:del w:id="185" w:author="Author" w:date="2015-02-20T18:14:00Z">
        <w:r w:rsidR="0079210B" w:rsidRPr="0079210B">
          <w:rPr>
            <w:rFonts w:ascii="Courier New" w:hAnsi="Courier New" w:cs="Courier New"/>
          </w:rPr>
          <w:delText>“</w:delText>
        </w:r>
      </w:del>
      <w:ins w:id="186" w:author="Author" w:date="2015-02-20T18:14:00Z">
        <w:r w:rsidRPr="00CF4CF0">
          <w:rPr>
            <w:rFonts w:ascii="Courier New" w:hAnsi="Courier New" w:cs="Courier New"/>
          </w:rPr>
          <w:t>"</w:t>
        </w:r>
      </w:ins>
      <w:r w:rsidRPr="00CF4CF0">
        <w:rPr>
          <w:rFonts w:ascii="Courier New" w:hAnsi="Courier New" w:cs="Courier New"/>
        </w:rPr>
        <w:t>Student Commons Levy</w:t>
      </w:r>
      <w:del w:id="187" w:author="Author" w:date="2015-02-20T18:14:00Z">
        <w:r w:rsidR="0079210B" w:rsidRPr="0079210B">
          <w:rPr>
            <w:rFonts w:ascii="Courier New" w:hAnsi="Courier New" w:cs="Courier New"/>
          </w:rPr>
          <w:delText>”)</w:delText>
        </w:r>
      </w:del>
      <w:ins w:id="188" w:author="Author" w:date="2015-02-20T18:14:00Z">
        <w:r w:rsidRPr="00CF4CF0">
          <w:rPr>
            <w:rFonts w:ascii="Courier New" w:hAnsi="Courier New" w:cs="Courier New"/>
          </w:rPr>
          <w:t>")</w:t>
        </w:r>
      </w:ins>
      <w:r w:rsidRPr="00CF4CF0">
        <w:rPr>
          <w:rFonts w:ascii="Courier New" w:hAnsi="Courier New" w:cs="Courier New"/>
        </w:rPr>
        <w:t xml:space="preserve"> on student fees.</w:t>
      </w:r>
    </w:p>
    <w:p w14:paraId="28BE6BE1"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F. </w:t>
      </w:r>
      <w:proofErr w:type="gramStart"/>
      <w:r w:rsidRPr="00CF4CF0">
        <w:rPr>
          <w:rFonts w:ascii="Courier New" w:hAnsi="Courier New" w:cs="Courier New"/>
        </w:rPr>
        <w:t>The</w:t>
      </w:r>
      <w:proofErr w:type="gramEnd"/>
      <w:r w:rsidRPr="00CF4CF0">
        <w:rPr>
          <w:rFonts w:ascii="Courier New" w:hAnsi="Courier New" w:cs="Courier New"/>
        </w:rPr>
        <w:t xml:space="preserve"> Parties initially considered locating the Student Commons at Site 12 (defined below)</w:t>
      </w:r>
    </w:p>
    <w:p w14:paraId="2C3D6A23" w14:textId="77777777" w:rsidR="00CF4CF0" w:rsidRPr="00CF4CF0" w:rsidRDefault="00CF4CF0" w:rsidP="00CF4CF0">
      <w:pPr>
        <w:pStyle w:val="PlainText"/>
        <w:rPr>
          <w:ins w:id="189" w:author="Author" w:date="2015-02-20T18:14:00Z"/>
          <w:rFonts w:ascii="Courier New" w:hAnsi="Courier New" w:cs="Courier New"/>
        </w:rPr>
      </w:pPr>
      <w:proofErr w:type="gramStart"/>
      <w:r w:rsidRPr="00CF4CF0">
        <w:rPr>
          <w:rFonts w:ascii="Courier New" w:hAnsi="Courier New" w:cs="Courier New"/>
        </w:rPr>
        <w:t>as</w:t>
      </w:r>
      <w:proofErr w:type="gramEnd"/>
      <w:r w:rsidRPr="00CF4CF0">
        <w:rPr>
          <w:rFonts w:ascii="Courier New" w:hAnsi="Courier New" w:cs="Courier New"/>
        </w:rPr>
        <w:t xml:space="preserve"> set out in the Project Planning Report. A Student Commons provisionally located at Site</w:t>
      </w:r>
    </w:p>
    <w:p w14:paraId="4B1D7A8F" w14:textId="77777777" w:rsidR="00CF4CF0" w:rsidRPr="00CF4CF0" w:rsidRDefault="00CF4CF0" w:rsidP="00CF4CF0">
      <w:pPr>
        <w:pStyle w:val="PlainText"/>
        <w:rPr>
          <w:ins w:id="190" w:author="Author" w:date="2015-02-20T18:14:00Z"/>
          <w:rFonts w:ascii="Courier New" w:hAnsi="Courier New" w:cs="Courier New"/>
        </w:rPr>
      </w:pPr>
      <w:ins w:id="191" w:author="Author" w:date="2015-02-20T18:14:00Z">
        <w:r w:rsidRPr="00CF4CF0">
          <w:rPr>
            <w:rFonts w:ascii="Courier New" w:hAnsi="Courier New" w:cs="Courier New"/>
          </w:rPr>
          <w:t>86</w:t>
        </w:r>
      </w:ins>
    </w:p>
    <w:p w14:paraId="44F3A27B" w14:textId="77777777" w:rsidR="00CF4CF0" w:rsidRPr="00CF4CF0" w:rsidRDefault="00CF4CF0" w:rsidP="00CF4CF0">
      <w:pPr>
        <w:pStyle w:val="PlainText"/>
        <w:rPr>
          <w:ins w:id="192" w:author="Author" w:date="2015-02-20T18:14:00Z"/>
          <w:rFonts w:ascii="Courier New" w:hAnsi="Courier New" w:cs="Courier New"/>
        </w:rPr>
      </w:pPr>
      <w:proofErr w:type="spellStart"/>
      <w:ins w:id="193" w:author="Author" w:date="2015-02-20T18:14:00Z">
        <w:r w:rsidRPr="00CF4CF0">
          <w:rPr>
            <w:rFonts w:ascii="Courier New" w:hAnsi="Courier New" w:cs="Courier New"/>
          </w:rPr>
          <w:t>Boardbooks</w:t>
        </w:r>
        <w:proofErr w:type="spellEnd"/>
        <w:r w:rsidRPr="00CF4CF0">
          <w:rPr>
            <w:rFonts w:ascii="Courier New" w:hAnsi="Courier New" w:cs="Courier New"/>
          </w:rPr>
          <w:t xml:space="preserve"> Print Wizard https://go.boardbooks.com/utoronto/PrintList.aspx?DB89OyvqIwpuCf...</w:t>
        </w:r>
      </w:ins>
    </w:p>
    <w:p w14:paraId="51AD1D0D" w14:textId="77777777" w:rsidR="00CF4CF0" w:rsidRPr="00CF4CF0" w:rsidRDefault="00CF4CF0" w:rsidP="00CF4CF0">
      <w:pPr>
        <w:pStyle w:val="PlainText"/>
        <w:rPr>
          <w:ins w:id="194" w:author="Author" w:date="2015-02-20T18:14:00Z"/>
          <w:rFonts w:ascii="Courier New" w:hAnsi="Courier New" w:cs="Courier New"/>
        </w:rPr>
      </w:pPr>
      <w:ins w:id="195" w:author="Author" w:date="2015-02-20T18:14:00Z">
        <w:r w:rsidRPr="00CF4CF0">
          <w:rPr>
            <w:rFonts w:ascii="Courier New" w:hAnsi="Courier New" w:cs="Courier New"/>
          </w:rPr>
          <w:t>2/20/2015 5:53 PM 5 of 43</w:t>
        </w:r>
      </w:ins>
    </w:p>
    <w:p w14:paraId="794069CA" w14:textId="77777777" w:rsidR="00CF4CF0" w:rsidRPr="00CF4CF0" w:rsidRDefault="00CF4CF0" w:rsidP="00CF4CF0">
      <w:pPr>
        <w:pStyle w:val="PlainText"/>
        <w:rPr>
          <w:ins w:id="196" w:author="Author" w:date="2015-02-20T18:14:00Z"/>
          <w:rFonts w:ascii="Courier New" w:hAnsi="Courier New" w:cs="Courier New"/>
        </w:rPr>
      </w:pPr>
      <w:ins w:id="197" w:author="Author" w:date="2015-02-20T18:14:00Z">
        <w:r w:rsidRPr="00CF4CF0">
          <w:rPr>
            <w:rFonts w:ascii="Courier New" w:hAnsi="Courier New" w:cs="Courier New"/>
          </w:rPr>
          <w:t>Governing Counc.il Meeting 4:30 to 6:30 p.m</w:t>
        </w:r>
        <w:proofErr w:type="gramStart"/>
        <w:r w:rsidRPr="00CF4CF0">
          <w:rPr>
            <w:rFonts w:ascii="Courier New" w:hAnsi="Courier New" w:cs="Courier New"/>
          </w:rPr>
          <w:t>.-</w:t>
        </w:r>
        <w:proofErr w:type="gramEnd"/>
        <w:r w:rsidRPr="00CF4CF0">
          <w:rPr>
            <w:rFonts w:ascii="Courier New" w:hAnsi="Courier New" w:cs="Courier New"/>
          </w:rPr>
          <w:t xml:space="preserve"> Items for Governing Council Approval</w:t>
        </w:r>
      </w:ins>
    </w:p>
    <w:p w14:paraId="37276411" w14:textId="77777777" w:rsidR="00CF4CF0" w:rsidRPr="00CF4CF0" w:rsidRDefault="00CF4CF0" w:rsidP="00CF4CF0">
      <w:pPr>
        <w:pStyle w:val="PlainText"/>
        <w:rPr>
          <w:ins w:id="198" w:author="Author" w:date="2015-02-20T18:14:00Z"/>
          <w:rFonts w:ascii="Courier New" w:hAnsi="Courier New" w:cs="Courier New"/>
        </w:rPr>
      </w:pPr>
      <w:ins w:id="199" w:author="Author" w:date="2015-02-20T18:14:00Z">
        <w:r w:rsidRPr="00CF4CF0">
          <w:rPr>
            <w:rFonts w:ascii="Courier New" w:hAnsi="Courier New" w:cs="Courier New"/>
          </w:rPr>
          <w:t>- 2-</w:t>
        </w:r>
      </w:ins>
    </w:p>
    <w:p w14:paraId="7D36B969"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12 was also approved in the Referendum. After a series of internal and external</w:t>
      </w:r>
    </w:p>
    <w:p w14:paraId="3773FE29"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stakeholder</w:t>
      </w:r>
      <w:proofErr w:type="gramEnd"/>
      <w:r w:rsidRPr="00CF4CF0">
        <w:rPr>
          <w:rFonts w:ascii="Courier New" w:hAnsi="Courier New" w:cs="Courier New"/>
        </w:rPr>
        <w:t xml:space="preserve"> consultations, the Parties agreed to change the location of the Student</w:t>
      </w:r>
    </w:p>
    <w:p w14:paraId="77EA3F09"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Commons to 230 College St. The Parties agreed, furthermore, that the Referendum</w:t>
      </w:r>
    </w:p>
    <w:p w14:paraId="70813BCB"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Question (as defined below) does not prohibit the proposed change in the location of the</w:t>
      </w:r>
    </w:p>
    <w:p w14:paraId="28DFE0F2"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Student Commons from Site 12 to 230 College St.</w:t>
      </w:r>
    </w:p>
    <w:p w14:paraId="2FC563AE"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G. The purpose of this Agreement is to enable the occupancy, management and operation of</w:t>
      </w:r>
    </w:p>
    <w:p w14:paraId="428DD3CA"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the</w:t>
      </w:r>
      <w:proofErr w:type="gramEnd"/>
      <w:r w:rsidRPr="00CF4CF0">
        <w:rPr>
          <w:rFonts w:ascii="Courier New" w:hAnsi="Courier New" w:cs="Courier New"/>
        </w:rPr>
        <w:t xml:space="preserve"> Student Commons by SAC with a view to serving the cultural, educational, recreational,</w:t>
      </w:r>
    </w:p>
    <w:p w14:paraId="5602D475"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social</w:t>
      </w:r>
      <w:proofErr w:type="gramEnd"/>
      <w:r w:rsidRPr="00CF4CF0">
        <w:rPr>
          <w:rFonts w:ascii="Courier New" w:hAnsi="Courier New" w:cs="Courier New"/>
        </w:rPr>
        <w:t xml:space="preserve"> and organizational interests of the student body of the campus on a non-profit basis.</w:t>
      </w:r>
    </w:p>
    <w:p w14:paraId="459D71CF"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AGREEMENTS</w:t>
      </w:r>
    </w:p>
    <w:p w14:paraId="4423DBDB"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This Agreement and the Student Commons project are subject to the approval of the University</w:t>
      </w:r>
    </w:p>
    <w:p w14:paraId="2EB6293E"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and</w:t>
      </w:r>
      <w:proofErr w:type="gramEnd"/>
      <w:r w:rsidRPr="00CF4CF0">
        <w:rPr>
          <w:rFonts w:ascii="Courier New" w:hAnsi="Courier New" w:cs="Courier New"/>
        </w:rPr>
        <w:t xml:space="preserve"> come into effect as of the date of this approval.</w:t>
      </w:r>
    </w:p>
    <w:p w14:paraId="1D58EA58"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For good and valuable consideration, the receipt and sufficiency of which each Party</w:t>
      </w:r>
    </w:p>
    <w:p w14:paraId="7722FBFF"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acknowledges</w:t>
      </w:r>
      <w:proofErr w:type="gramEnd"/>
      <w:r w:rsidRPr="00CF4CF0">
        <w:rPr>
          <w:rFonts w:ascii="Courier New" w:hAnsi="Courier New" w:cs="Courier New"/>
        </w:rPr>
        <w:t>, the Parties agree as follows:</w:t>
      </w:r>
    </w:p>
    <w:p w14:paraId="142A5129" w14:textId="2B830DA4" w:rsidR="00CF4CF0" w:rsidRPr="00CF4CF0" w:rsidRDefault="00CF4CF0" w:rsidP="00CF4CF0">
      <w:pPr>
        <w:pStyle w:val="PlainText"/>
        <w:rPr>
          <w:rFonts w:ascii="Courier New" w:hAnsi="Courier New" w:cs="Courier New"/>
        </w:rPr>
      </w:pPr>
      <w:r w:rsidRPr="00CF4CF0">
        <w:rPr>
          <w:rFonts w:ascii="Courier New" w:hAnsi="Courier New" w:cs="Courier New"/>
        </w:rPr>
        <w:t xml:space="preserve">ARTICLE </w:t>
      </w:r>
      <w:del w:id="200" w:author="Author" w:date="2015-02-20T18:14:00Z">
        <w:r w:rsidR="0079210B" w:rsidRPr="0079210B">
          <w:rPr>
            <w:rFonts w:ascii="Courier New" w:hAnsi="Courier New" w:cs="Courier New"/>
          </w:rPr>
          <w:delText xml:space="preserve">1 - </w:delText>
        </w:r>
      </w:del>
      <w:ins w:id="201" w:author="Author" w:date="2015-02-20T18:14:00Z">
        <w:r w:rsidRPr="00CF4CF0">
          <w:rPr>
            <w:rFonts w:ascii="Courier New" w:hAnsi="Courier New" w:cs="Courier New"/>
          </w:rPr>
          <w:t>I-</w:t>
        </w:r>
      </w:ins>
      <w:r w:rsidRPr="00CF4CF0">
        <w:rPr>
          <w:rFonts w:ascii="Courier New" w:hAnsi="Courier New" w:cs="Courier New"/>
        </w:rPr>
        <w:t>INTERPRETATION</w:t>
      </w:r>
    </w:p>
    <w:p w14:paraId="36785E8C"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1.1 Definitions. In this Agreement, the following terms have the following meanings:</w:t>
      </w:r>
    </w:p>
    <w:p w14:paraId="42CFF3BB" w14:textId="5DAF2704" w:rsidR="00CF4CF0" w:rsidRPr="00CF4CF0" w:rsidRDefault="00CF4CF0" w:rsidP="00CF4CF0">
      <w:pPr>
        <w:pStyle w:val="PlainText"/>
        <w:rPr>
          <w:ins w:id="202" w:author="Author" w:date="2015-02-20T18:14:00Z"/>
          <w:rFonts w:ascii="Courier New" w:hAnsi="Courier New" w:cs="Courier New"/>
        </w:rPr>
      </w:pPr>
      <w:r w:rsidRPr="00CF4CF0">
        <w:rPr>
          <w:rFonts w:ascii="Courier New" w:hAnsi="Courier New" w:cs="Courier New"/>
        </w:rPr>
        <w:t xml:space="preserve">(a) </w:t>
      </w:r>
      <w:del w:id="203" w:author="Author" w:date="2015-02-20T18:14:00Z">
        <w:r w:rsidR="0079210B" w:rsidRPr="0079210B">
          <w:rPr>
            <w:rFonts w:ascii="Courier New" w:hAnsi="Courier New" w:cs="Courier New"/>
          </w:rPr>
          <w:delText>“</w:delText>
        </w:r>
      </w:del>
      <w:ins w:id="204" w:author="Author" w:date="2015-02-20T18:14:00Z">
        <w:r w:rsidRPr="00CF4CF0">
          <w:rPr>
            <w:rFonts w:ascii="Courier New" w:hAnsi="Courier New" w:cs="Courier New"/>
          </w:rPr>
          <w:t>"Appointments Committee" means a committee comprised of those individuals</w:t>
        </w:r>
      </w:ins>
    </w:p>
    <w:p w14:paraId="3EC622BA" w14:textId="77777777" w:rsidR="00CF4CF0" w:rsidRPr="00CF4CF0" w:rsidRDefault="00CF4CF0" w:rsidP="00CF4CF0">
      <w:pPr>
        <w:pStyle w:val="PlainText"/>
        <w:rPr>
          <w:ins w:id="205" w:author="Author" w:date="2015-02-20T18:14:00Z"/>
          <w:rFonts w:ascii="Courier New" w:hAnsi="Courier New" w:cs="Courier New"/>
        </w:rPr>
      </w:pPr>
      <w:proofErr w:type="gramStart"/>
      <w:ins w:id="206" w:author="Author" w:date="2015-02-20T18:14:00Z">
        <w:r w:rsidRPr="00CF4CF0">
          <w:rPr>
            <w:rFonts w:ascii="Courier New" w:hAnsi="Courier New" w:cs="Courier New"/>
          </w:rPr>
          <w:t>elected</w:t>
        </w:r>
        <w:proofErr w:type="gramEnd"/>
        <w:r w:rsidRPr="00CF4CF0">
          <w:rPr>
            <w:rFonts w:ascii="Courier New" w:hAnsi="Courier New" w:cs="Courier New"/>
          </w:rPr>
          <w:t xml:space="preserve"> to the SAC board of directors from the following colleges and faculties:</w:t>
        </w:r>
      </w:ins>
    </w:p>
    <w:p w14:paraId="522F1296" w14:textId="77777777" w:rsidR="00CF4CF0" w:rsidRPr="00CF4CF0" w:rsidRDefault="00CF4CF0" w:rsidP="00CF4CF0">
      <w:pPr>
        <w:pStyle w:val="PlainText"/>
        <w:rPr>
          <w:ins w:id="207" w:author="Author" w:date="2015-02-20T18:14:00Z"/>
          <w:rFonts w:ascii="Courier New" w:hAnsi="Courier New" w:cs="Courier New"/>
        </w:rPr>
      </w:pPr>
      <w:ins w:id="208" w:author="Author" w:date="2015-02-20T18:14:00Z">
        <w:r w:rsidRPr="00CF4CF0">
          <w:rPr>
            <w:rFonts w:ascii="Courier New" w:hAnsi="Courier New" w:cs="Courier New"/>
          </w:rPr>
          <w:t>Division I Directors: Colleges, Faculty of Arts and Science, and Transitional</w:t>
        </w:r>
      </w:ins>
    </w:p>
    <w:p w14:paraId="72E8D63C" w14:textId="77777777" w:rsidR="00CF4CF0" w:rsidRPr="00CF4CF0" w:rsidRDefault="00CF4CF0" w:rsidP="00CF4CF0">
      <w:pPr>
        <w:pStyle w:val="PlainText"/>
        <w:rPr>
          <w:ins w:id="209" w:author="Author" w:date="2015-02-20T18:14:00Z"/>
          <w:rFonts w:ascii="Courier New" w:hAnsi="Courier New" w:cs="Courier New"/>
        </w:rPr>
      </w:pPr>
      <w:ins w:id="210" w:author="Author" w:date="2015-02-20T18:14:00Z">
        <w:r w:rsidRPr="00CF4CF0">
          <w:rPr>
            <w:rFonts w:ascii="Courier New" w:hAnsi="Courier New" w:cs="Courier New"/>
          </w:rPr>
          <w:t>Year Program</w:t>
        </w:r>
      </w:ins>
    </w:p>
    <w:p w14:paraId="696FC284" w14:textId="77777777" w:rsidR="00CF4CF0" w:rsidRPr="00CF4CF0" w:rsidRDefault="00CF4CF0" w:rsidP="00CF4CF0">
      <w:pPr>
        <w:pStyle w:val="PlainText"/>
        <w:rPr>
          <w:ins w:id="211" w:author="Author" w:date="2015-02-20T18:14:00Z"/>
          <w:rFonts w:ascii="Courier New" w:hAnsi="Courier New" w:cs="Courier New"/>
        </w:rPr>
      </w:pPr>
      <w:ins w:id="212" w:author="Author" w:date="2015-02-20T18:14:00Z">
        <w:r w:rsidRPr="00CF4CF0">
          <w:rPr>
            <w:rFonts w:ascii="Courier New" w:hAnsi="Courier New" w:cs="Courier New"/>
          </w:rPr>
          <w:t>(</w:t>
        </w:r>
        <w:proofErr w:type="spellStart"/>
        <w:r w:rsidRPr="00CF4CF0">
          <w:rPr>
            <w:rFonts w:ascii="Courier New" w:hAnsi="Courier New" w:cs="Courier New"/>
          </w:rPr>
          <w:t>i</w:t>
        </w:r>
        <w:proofErr w:type="spellEnd"/>
        <w:r w:rsidRPr="00CF4CF0">
          <w:rPr>
            <w:rFonts w:ascii="Courier New" w:hAnsi="Courier New" w:cs="Courier New"/>
          </w:rPr>
          <w:t>) Innis College,</w:t>
        </w:r>
      </w:ins>
    </w:p>
    <w:p w14:paraId="7F863291" w14:textId="77777777" w:rsidR="00CF4CF0" w:rsidRPr="00CF4CF0" w:rsidRDefault="00CF4CF0" w:rsidP="00CF4CF0">
      <w:pPr>
        <w:pStyle w:val="PlainText"/>
        <w:rPr>
          <w:ins w:id="213" w:author="Author" w:date="2015-02-20T18:14:00Z"/>
          <w:rFonts w:ascii="Courier New" w:hAnsi="Courier New" w:cs="Courier New"/>
        </w:rPr>
      </w:pPr>
      <w:ins w:id="214" w:author="Author" w:date="2015-02-20T18:14:00Z">
        <w:r w:rsidRPr="00CF4CF0">
          <w:rPr>
            <w:rFonts w:ascii="Courier New" w:hAnsi="Courier New" w:cs="Courier New"/>
          </w:rPr>
          <w:t>(</w:t>
        </w:r>
        <w:proofErr w:type="gramStart"/>
        <w:r w:rsidRPr="00CF4CF0">
          <w:rPr>
            <w:rFonts w:ascii="Courier New" w:hAnsi="Courier New" w:cs="Courier New"/>
          </w:rPr>
          <w:t>ii</w:t>
        </w:r>
        <w:proofErr w:type="gramEnd"/>
        <w:r w:rsidRPr="00CF4CF0">
          <w:rPr>
            <w:rFonts w:ascii="Courier New" w:hAnsi="Courier New" w:cs="Courier New"/>
          </w:rPr>
          <w:t>) New College,</w:t>
        </w:r>
      </w:ins>
    </w:p>
    <w:p w14:paraId="5A4EE51A" w14:textId="77777777" w:rsidR="00CF4CF0" w:rsidRPr="00CF4CF0" w:rsidRDefault="00CF4CF0" w:rsidP="00CF4CF0">
      <w:pPr>
        <w:pStyle w:val="PlainText"/>
        <w:rPr>
          <w:ins w:id="215" w:author="Author" w:date="2015-02-20T18:14:00Z"/>
          <w:rFonts w:ascii="Courier New" w:hAnsi="Courier New" w:cs="Courier New"/>
        </w:rPr>
      </w:pPr>
      <w:ins w:id="216" w:author="Author" w:date="2015-02-20T18:14:00Z">
        <w:r w:rsidRPr="00CF4CF0">
          <w:rPr>
            <w:rFonts w:ascii="Courier New" w:hAnsi="Courier New" w:cs="Courier New"/>
          </w:rPr>
          <w:t xml:space="preserve">(iii) </w:t>
        </w:r>
        <w:proofErr w:type="spellStart"/>
        <w:r w:rsidRPr="00CF4CF0">
          <w:rPr>
            <w:rFonts w:ascii="Courier New" w:hAnsi="Courier New" w:cs="Courier New"/>
          </w:rPr>
          <w:t>Woodsworth</w:t>
        </w:r>
        <w:proofErr w:type="spellEnd"/>
        <w:r w:rsidRPr="00CF4CF0">
          <w:rPr>
            <w:rFonts w:ascii="Courier New" w:hAnsi="Courier New" w:cs="Courier New"/>
          </w:rPr>
          <w:t xml:space="preserve"> College,</w:t>
        </w:r>
      </w:ins>
    </w:p>
    <w:p w14:paraId="1FB7FD2D" w14:textId="77777777" w:rsidR="00CF4CF0" w:rsidRPr="00CF4CF0" w:rsidRDefault="00CF4CF0" w:rsidP="00CF4CF0">
      <w:pPr>
        <w:pStyle w:val="PlainText"/>
        <w:rPr>
          <w:ins w:id="217" w:author="Author" w:date="2015-02-20T18:14:00Z"/>
          <w:rFonts w:ascii="Courier New" w:hAnsi="Courier New" w:cs="Courier New"/>
        </w:rPr>
      </w:pPr>
      <w:ins w:id="218" w:author="Author" w:date="2015-02-20T18:14:00Z">
        <w:r w:rsidRPr="00CF4CF0">
          <w:rPr>
            <w:rFonts w:ascii="Courier New" w:hAnsi="Courier New" w:cs="Courier New"/>
          </w:rPr>
          <w:t>(iv) University College,</w:t>
        </w:r>
      </w:ins>
    </w:p>
    <w:p w14:paraId="70785BF2" w14:textId="77777777" w:rsidR="00CF4CF0" w:rsidRPr="00CF4CF0" w:rsidRDefault="00CF4CF0" w:rsidP="00CF4CF0">
      <w:pPr>
        <w:pStyle w:val="PlainText"/>
        <w:rPr>
          <w:ins w:id="219" w:author="Author" w:date="2015-02-20T18:14:00Z"/>
          <w:rFonts w:ascii="Courier New" w:hAnsi="Courier New" w:cs="Courier New"/>
        </w:rPr>
      </w:pPr>
      <w:ins w:id="220" w:author="Author" w:date="2015-02-20T18:14:00Z">
        <w:r w:rsidRPr="00CF4CF0">
          <w:rPr>
            <w:rFonts w:ascii="Courier New" w:hAnsi="Courier New" w:cs="Courier New"/>
          </w:rPr>
          <w:t>(v) The University of Trinity College,</w:t>
        </w:r>
      </w:ins>
    </w:p>
    <w:p w14:paraId="546C4062" w14:textId="77777777" w:rsidR="00CF4CF0" w:rsidRPr="00CF4CF0" w:rsidRDefault="00CF4CF0" w:rsidP="00CF4CF0">
      <w:pPr>
        <w:pStyle w:val="PlainText"/>
        <w:rPr>
          <w:ins w:id="221" w:author="Author" w:date="2015-02-20T18:14:00Z"/>
          <w:rFonts w:ascii="Courier New" w:hAnsi="Courier New" w:cs="Courier New"/>
        </w:rPr>
      </w:pPr>
      <w:proofErr w:type="gramStart"/>
      <w:ins w:id="222" w:author="Author" w:date="2015-02-20T18:14:00Z">
        <w:r w:rsidRPr="00CF4CF0">
          <w:rPr>
            <w:rFonts w:ascii="Courier New" w:hAnsi="Courier New" w:cs="Courier New"/>
          </w:rPr>
          <w:t>(vi) The</w:t>
        </w:r>
        <w:proofErr w:type="gramEnd"/>
        <w:r w:rsidRPr="00CF4CF0">
          <w:rPr>
            <w:rFonts w:ascii="Courier New" w:hAnsi="Courier New" w:cs="Courier New"/>
          </w:rPr>
          <w:t xml:space="preserve"> University of St. Michael's College,</w:t>
        </w:r>
      </w:ins>
    </w:p>
    <w:p w14:paraId="57EED7FA" w14:textId="77777777" w:rsidR="00CF4CF0" w:rsidRPr="00CF4CF0" w:rsidRDefault="00CF4CF0" w:rsidP="00CF4CF0">
      <w:pPr>
        <w:pStyle w:val="PlainText"/>
        <w:rPr>
          <w:ins w:id="223" w:author="Author" w:date="2015-02-20T18:14:00Z"/>
          <w:rFonts w:ascii="Courier New" w:hAnsi="Courier New" w:cs="Courier New"/>
        </w:rPr>
      </w:pPr>
      <w:ins w:id="224" w:author="Author" w:date="2015-02-20T18:14:00Z">
        <w:r w:rsidRPr="00CF4CF0">
          <w:rPr>
            <w:rFonts w:ascii="Courier New" w:hAnsi="Courier New" w:cs="Courier New"/>
          </w:rPr>
          <w:t>(vii) Victoria University of the University of Toronto,</w:t>
        </w:r>
      </w:ins>
    </w:p>
    <w:p w14:paraId="00E06CA3" w14:textId="77777777" w:rsidR="00CF4CF0" w:rsidRPr="00CF4CF0" w:rsidRDefault="00CF4CF0" w:rsidP="00CF4CF0">
      <w:pPr>
        <w:pStyle w:val="PlainText"/>
        <w:rPr>
          <w:ins w:id="225" w:author="Author" w:date="2015-02-20T18:14:00Z"/>
          <w:rFonts w:ascii="Courier New" w:hAnsi="Courier New" w:cs="Courier New"/>
        </w:rPr>
      </w:pPr>
      <w:ins w:id="226" w:author="Author" w:date="2015-02-20T18:14:00Z">
        <w:r w:rsidRPr="00CF4CF0">
          <w:rPr>
            <w:rFonts w:ascii="Courier New" w:hAnsi="Courier New" w:cs="Courier New"/>
          </w:rPr>
          <w:t>(viii) Transitional Year Program,</w:t>
        </w:r>
      </w:ins>
    </w:p>
    <w:p w14:paraId="3CB46263" w14:textId="77777777" w:rsidR="00CF4CF0" w:rsidRPr="00CF4CF0" w:rsidRDefault="00CF4CF0" w:rsidP="00CF4CF0">
      <w:pPr>
        <w:pStyle w:val="PlainText"/>
        <w:rPr>
          <w:ins w:id="227" w:author="Author" w:date="2015-02-20T18:14:00Z"/>
          <w:rFonts w:ascii="Courier New" w:hAnsi="Courier New" w:cs="Courier New"/>
        </w:rPr>
      </w:pPr>
      <w:ins w:id="228" w:author="Author" w:date="2015-02-20T18:14:00Z">
        <w:r w:rsidRPr="00CF4CF0">
          <w:rPr>
            <w:rFonts w:ascii="Courier New" w:hAnsi="Courier New" w:cs="Courier New"/>
          </w:rPr>
          <w:t>(ix) At-large Arts &amp; Science</w:t>
        </w:r>
      </w:ins>
    </w:p>
    <w:p w14:paraId="6F2F3A24" w14:textId="77777777" w:rsidR="00CF4CF0" w:rsidRPr="00CF4CF0" w:rsidRDefault="00CF4CF0" w:rsidP="00CF4CF0">
      <w:pPr>
        <w:pStyle w:val="PlainText"/>
        <w:rPr>
          <w:ins w:id="229" w:author="Author" w:date="2015-02-20T18:14:00Z"/>
          <w:rFonts w:ascii="Courier New" w:hAnsi="Courier New" w:cs="Courier New"/>
        </w:rPr>
      </w:pPr>
      <w:ins w:id="230" w:author="Author" w:date="2015-02-20T18:14:00Z">
        <w:r w:rsidRPr="00CF4CF0">
          <w:rPr>
            <w:rFonts w:ascii="Courier New" w:hAnsi="Courier New" w:cs="Courier New"/>
          </w:rPr>
          <w:t>Division II Directors: Professional Faculties</w:t>
        </w:r>
      </w:ins>
    </w:p>
    <w:p w14:paraId="01D67C01" w14:textId="77777777" w:rsidR="00CF4CF0" w:rsidRPr="00CF4CF0" w:rsidRDefault="00CF4CF0" w:rsidP="00CF4CF0">
      <w:pPr>
        <w:pStyle w:val="PlainText"/>
        <w:rPr>
          <w:ins w:id="231" w:author="Author" w:date="2015-02-20T18:14:00Z"/>
          <w:rFonts w:ascii="Courier New" w:hAnsi="Courier New" w:cs="Courier New"/>
        </w:rPr>
      </w:pPr>
      <w:ins w:id="232" w:author="Author" w:date="2015-02-20T18:14:00Z">
        <w:r w:rsidRPr="00CF4CF0">
          <w:rPr>
            <w:rFonts w:ascii="Courier New" w:hAnsi="Courier New" w:cs="Courier New"/>
          </w:rPr>
          <w:t>(x) Faculty of Applied of Science and Engineering,</w:t>
        </w:r>
      </w:ins>
    </w:p>
    <w:p w14:paraId="1C5FEED5" w14:textId="77777777" w:rsidR="00CF4CF0" w:rsidRPr="00CF4CF0" w:rsidRDefault="00CF4CF0" w:rsidP="00CF4CF0">
      <w:pPr>
        <w:pStyle w:val="PlainText"/>
        <w:rPr>
          <w:ins w:id="233" w:author="Author" w:date="2015-02-20T18:14:00Z"/>
          <w:rFonts w:ascii="Courier New" w:hAnsi="Courier New" w:cs="Courier New"/>
        </w:rPr>
      </w:pPr>
      <w:ins w:id="234" w:author="Author" w:date="2015-02-20T18:14:00Z">
        <w:r w:rsidRPr="00CF4CF0">
          <w:rPr>
            <w:rFonts w:ascii="Courier New" w:hAnsi="Courier New" w:cs="Courier New"/>
          </w:rPr>
          <w:t>87</w:t>
        </w:r>
      </w:ins>
    </w:p>
    <w:p w14:paraId="275A2B43" w14:textId="77777777" w:rsidR="00CF4CF0" w:rsidRPr="00CF4CF0" w:rsidRDefault="00CF4CF0" w:rsidP="00CF4CF0">
      <w:pPr>
        <w:pStyle w:val="PlainText"/>
        <w:rPr>
          <w:ins w:id="235" w:author="Author" w:date="2015-02-20T18:14:00Z"/>
          <w:rFonts w:ascii="Courier New" w:hAnsi="Courier New" w:cs="Courier New"/>
        </w:rPr>
      </w:pPr>
      <w:proofErr w:type="spellStart"/>
      <w:ins w:id="236" w:author="Author" w:date="2015-02-20T18:14:00Z">
        <w:r w:rsidRPr="00CF4CF0">
          <w:rPr>
            <w:rFonts w:ascii="Courier New" w:hAnsi="Courier New" w:cs="Courier New"/>
          </w:rPr>
          <w:t>Boardbooks</w:t>
        </w:r>
        <w:proofErr w:type="spellEnd"/>
        <w:r w:rsidRPr="00CF4CF0">
          <w:rPr>
            <w:rFonts w:ascii="Courier New" w:hAnsi="Courier New" w:cs="Courier New"/>
          </w:rPr>
          <w:t xml:space="preserve"> Print Wizard https://go.boardbooks.com/utoronto/PrintList.aspx?DB89OyvqIwpuCf...</w:t>
        </w:r>
      </w:ins>
    </w:p>
    <w:p w14:paraId="493A7791" w14:textId="77777777" w:rsidR="00CF4CF0" w:rsidRPr="00CF4CF0" w:rsidRDefault="00CF4CF0" w:rsidP="00CF4CF0">
      <w:pPr>
        <w:pStyle w:val="PlainText"/>
        <w:rPr>
          <w:ins w:id="237" w:author="Author" w:date="2015-02-20T18:14:00Z"/>
          <w:rFonts w:ascii="Courier New" w:hAnsi="Courier New" w:cs="Courier New"/>
        </w:rPr>
      </w:pPr>
      <w:ins w:id="238" w:author="Author" w:date="2015-02-20T18:14:00Z">
        <w:r w:rsidRPr="00CF4CF0">
          <w:rPr>
            <w:rFonts w:ascii="Courier New" w:hAnsi="Courier New" w:cs="Courier New"/>
          </w:rPr>
          <w:t>2/20/2015 5:53 PM 6 of 43</w:t>
        </w:r>
      </w:ins>
    </w:p>
    <w:p w14:paraId="6309C16D" w14:textId="77777777" w:rsidR="00CF4CF0" w:rsidRPr="00CF4CF0" w:rsidRDefault="00CF4CF0" w:rsidP="00CF4CF0">
      <w:pPr>
        <w:pStyle w:val="PlainText"/>
        <w:rPr>
          <w:ins w:id="239" w:author="Author" w:date="2015-02-20T18:14:00Z"/>
          <w:rFonts w:ascii="Courier New" w:hAnsi="Courier New" w:cs="Courier New"/>
        </w:rPr>
      </w:pPr>
      <w:ins w:id="240" w:author="Author" w:date="2015-02-20T18:14:00Z">
        <w:r w:rsidRPr="00CF4CF0">
          <w:rPr>
            <w:rFonts w:ascii="Courier New" w:hAnsi="Courier New" w:cs="Courier New"/>
          </w:rPr>
          <w:t>Governing Counc.il Meeting 4:30 to 6:30 p.m</w:t>
        </w:r>
        <w:proofErr w:type="gramStart"/>
        <w:r w:rsidRPr="00CF4CF0">
          <w:rPr>
            <w:rFonts w:ascii="Courier New" w:hAnsi="Courier New" w:cs="Courier New"/>
          </w:rPr>
          <w:t>.-</w:t>
        </w:r>
        <w:proofErr w:type="gramEnd"/>
        <w:r w:rsidRPr="00CF4CF0">
          <w:rPr>
            <w:rFonts w:ascii="Courier New" w:hAnsi="Courier New" w:cs="Courier New"/>
          </w:rPr>
          <w:t xml:space="preserve"> Items for Governing Council Approval</w:t>
        </w:r>
      </w:ins>
    </w:p>
    <w:p w14:paraId="084E64F1" w14:textId="77777777" w:rsidR="00CF4CF0" w:rsidRPr="00CF4CF0" w:rsidRDefault="00CF4CF0" w:rsidP="00CF4CF0">
      <w:pPr>
        <w:pStyle w:val="PlainText"/>
        <w:rPr>
          <w:ins w:id="241" w:author="Author" w:date="2015-02-20T18:14:00Z"/>
          <w:rFonts w:ascii="Courier New" w:hAnsi="Courier New" w:cs="Courier New"/>
        </w:rPr>
      </w:pPr>
      <w:ins w:id="242" w:author="Author" w:date="2015-02-20T18:14:00Z">
        <w:r w:rsidRPr="00CF4CF0">
          <w:rPr>
            <w:rFonts w:ascii="Courier New" w:hAnsi="Courier New" w:cs="Courier New"/>
          </w:rPr>
          <w:t>- ' .) -</w:t>
        </w:r>
      </w:ins>
    </w:p>
    <w:p w14:paraId="42832C12" w14:textId="77777777" w:rsidR="00CF4CF0" w:rsidRPr="00CF4CF0" w:rsidRDefault="00CF4CF0" w:rsidP="00CF4CF0">
      <w:pPr>
        <w:pStyle w:val="PlainText"/>
        <w:rPr>
          <w:ins w:id="243" w:author="Author" w:date="2015-02-20T18:14:00Z"/>
          <w:rFonts w:ascii="Courier New" w:hAnsi="Courier New" w:cs="Courier New"/>
        </w:rPr>
      </w:pPr>
      <w:ins w:id="244" w:author="Author" w:date="2015-02-20T18:14:00Z">
        <w:r w:rsidRPr="00CF4CF0">
          <w:rPr>
            <w:rFonts w:ascii="Courier New" w:hAnsi="Courier New" w:cs="Courier New"/>
          </w:rPr>
          <w:t>(xi) Faculty of Dentistry,</w:t>
        </w:r>
      </w:ins>
    </w:p>
    <w:p w14:paraId="3D3E830F" w14:textId="77777777" w:rsidR="00CF4CF0" w:rsidRPr="00CF4CF0" w:rsidRDefault="00CF4CF0" w:rsidP="00CF4CF0">
      <w:pPr>
        <w:pStyle w:val="PlainText"/>
        <w:rPr>
          <w:ins w:id="245" w:author="Author" w:date="2015-02-20T18:14:00Z"/>
          <w:rFonts w:ascii="Courier New" w:hAnsi="Courier New" w:cs="Courier New"/>
        </w:rPr>
      </w:pPr>
      <w:ins w:id="246" w:author="Author" w:date="2015-02-20T18:14:00Z">
        <w:r w:rsidRPr="00CF4CF0">
          <w:rPr>
            <w:rFonts w:ascii="Courier New" w:hAnsi="Courier New" w:cs="Courier New"/>
          </w:rPr>
          <w:t>(xii) Faculty of Medicine,</w:t>
        </w:r>
      </w:ins>
    </w:p>
    <w:p w14:paraId="2236AC18" w14:textId="77777777" w:rsidR="00CF4CF0" w:rsidRPr="00CF4CF0" w:rsidRDefault="00CF4CF0" w:rsidP="00CF4CF0">
      <w:pPr>
        <w:pStyle w:val="PlainText"/>
        <w:rPr>
          <w:ins w:id="247" w:author="Author" w:date="2015-02-20T18:14:00Z"/>
          <w:rFonts w:ascii="Courier New" w:hAnsi="Courier New" w:cs="Courier New"/>
        </w:rPr>
      </w:pPr>
      <w:ins w:id="248" w:author="Author" w:date="2015-02-20T18:14:00Z">
        <w:r w:rsidRPr="00CF4CF0">
          <w:rPr>
            <w:rFonts w:ascii="Courier New" w:hAnsi="Courier New" w:cs="Courier New"/>
          </w:rPr>
          <w:t>(xiii) Faculty of Music,</w:t>
        </w:r>
      </w:ins>
    </w:p>
    <w:p w14:paraId="2674DFCC" w14:textId="77777777" w:rsidR="00CF4CF0" w:rsidRPr="00CF4CF0" w:rsidRDefault="00CF4CF0" w:rsidP="00CF4CF0">
      <w:pPr>
        <w:pStyle w:val="PlainText"/>
        <w:rPr>
          <w:ins w:id="249" w:author="Author" w:date="2015-02-20T18:14:00Z"/>
          <w:rFonts w:ascii="Courier New" w:hAnsi="Courier New" w:cs="Courier New"/>
        </w:rPr>
      </w:pPr>
      <w:ins w:id="250" w:author="Author" w:date="2015-02-20T18:14:00Z">
        <w:r w:rsidRPr="00CF4CF0">
          <w:rPr>
            <w:rFonts w:ascii="Courier New" w:hAnsi="Courier New" w:cs="Courier New"/>
          </w:rPr>
          <w:t>(xiv) Faculty of Nursing,</w:t>
        </w:r>
      </w:ins>
    </w:p>
    <w:p w14:paraId="6CBA6F19" w14:textId="77777777" w:rsidR="00CF4CF0" w:rsidRPr="00CF4CF0" w:rsidRDefault="00CF4CF0" w:rsidP="00CF4CF0">
      <w:pPr>
        <w:pStyle w:val="PlainText"/>
        <w:rPr>
          <w:ins w:id="251" w:author="Author" w:date="2015-02-20T18:14:00Z"/>
          <w:rFonts w:ascii="Courier New" w:hAnsi="Courier New" w:cs="Courier New"/>
        </w:rPr>
      </w:pPr>
      <w:ins w:id="252" w:author="Author" w:date="2015-02-20T18:14:00Z">
        <w:r w:rsidRPr="00CF4CF0">
          <w:rPr>
            <w:rFonts w:ascii="Courier New" w:hAnsi="Courier New" w:cs="Courier New"/>
          </w:rPr>
          <w:t>(xv) Faculty of Law,</w:t>
        </w:r>
      </w:ins>
    </w:p>
    <w:p w14:paraId="4744F1B1" w14:textId="77777777" w:rsidR="00CF4CF0" w:rsidRPr="00CF4CF0" w:rsidRDefault="00CF4CF0" w:rsidP="00CF4CF0">
      <w:pPr>
        <w:pStyle w:val="PlainText"/>
        <w:rPr>
          <w:ins w:id="253" w:author="Author" w:date="2015-02-20T18:14:00Z"/>
          <w:rFonts w:ascii="Courier New" w:hAnsi="Courier New" w:cs="Courier New"/>
        </w:rPr>
      </w:pPr>
      <w:ins w:id="254" w:author="Author" w:date="2015-02-20T18:14:00Z">
        <w:r w:rsidRPr="00CF4CF0">
          <w:rPr>
            <w:rFonts w:ascii="Courier New" w:hAnsi="Courier New" w:cs="Courier New"/>
          </w:rPr>
          <w:t>(xvi) Ontario Institute for Studies in Education of the University of Toronto,</w:t>
        </w:r>
      </w:ins>
    </w:p>
    <w:p w14:paraId="3AF8E473" w14:textId="77777777" w:rsidR="00CF4CF0" w:rsidRPr="00CF4CF0" w:rsidRDefault="00CF4CF0" w:rsidP="00CF4CF0">
      <w:pPr>
        <w:pStyle w:val="PlainText"/>
        <w:rPr>
          <w:ins w:id="255" w:author="Author" w:date="2015-02-20T18:14:00Z"/>
          <w:rFonts w:ascii="Courier New" w:hAnsi="Courier New" w:cs="Courier New"/>
        </w:rPr>
      </w:pPr>
      <w:ins w:id="256" w:author="Author" w:date="2015-02-20T18:14:00Z">
        <w:r w:rsidRPr="00CF4CF0">
          <w:rPr>
            <w:rFonts w:ascii="Courier New" w:hAnsi="Courier New" w:cs="Courier New"/>
          </w:rPr>
          <w:t>(xvii) Leslie L. Dan Faculty of Pharmacy,</w:t>
        </w:r>
      </w:ins>
    </w:p>
    <w:p w14:paraId="7960DEC0" w14:textId="77777777" w:rsidR="00CF4CF0" w:rsidRPr="00CF4CF0" w:rsidRDefault="00CF4CF0" w:rsidP="00CF4CF0">
      <w:pPr>
        <w:pStyle w:val="PlainText"/>
        <w:rPr>
          <w:ins w:id="257" w:author="Author" w:date="2015-02-20T18:14:00Z"/>
          <w:rFonts w:ascii="Courier New" w:hAnsi="Courier New" w:cs="Courier New"/>
        </w:rPr>
      </w:pPr>
      <w:ins w:id="258" w:author="Author" w:date="2015-02-20T18:14:00Z">
        <w:r w:rsidRPr="00CF4CF0">
          <w:rPr>
            <w:rFonts w:ascii="Courier New" w:hAnsi="Courier New" w:cs="Courier New"/>
          </w:rPr>
          <w:t>(xviii) Faculty of Kinesiology and Physical Education,</w:t>
        </w:r>
      </w:ins>
    </w:p>
    <w:p w14:paraId="144E56D3" w14:textId="77777777" w:rsidR="00CF4CF0" w:rsidRPr="00CF4CF0" w:rsidRDefault="00CF4CF0" w:rsidP="00CF4CF0">
      <w:pPr>
        <w:pStyle w:val="PlainText"/>
        <w:rPr>
          <w:ins w:id="259" w:author="Author" w:date="2015-02-20T18:14:00Z"/>
          <w:rFonts w:ascii="Courier New" w:hAnsi="Courier New" w:cs="Courier New"/>
        </w:rPr>
      </w:pPr>
      <w:ins w:id="260" w:author="Author" w:date="2015-02-20T18:14:00Z">
        <w:r w:rsidRPr="00CF4CF0">
          <w:rPr>
            <w:rFonts w:ascii="Courier New" w:hAnsi="Courier New" w:cs="Courier New"/>
          </w:rPr>
          <w:t>(xix) Toronto School of Theology,</w:t>
        </w:r>
      </w:ins>
    </w:p>
    <w:p w14:paraId="1C65A5DC" w14:textId="77777777" w:rsidR="00CF4CF0" w:rsidRPr="00CF4CF0" w:rsidRDefault="00CF4CF0" w:rsidP="00CF4CF0">
      <w:pPr>
        <w:pStyle w:val="PlainText"/>
        <w:rPr>
          <w:ins w:id="261" w:author="Author" w:date="2015-02-20T18:14:00Z"/>
          <w:rFonts w:ascii="Courier New" w:hAnsi="Courier New" w:cs="Courier New"/>
        </w:rPr>
      </w:pPr>
      <w:ins w:id="262" w:author="Author" w:date="2015-02-20T18:14:00Z">
        <w:r w:rsidRPr="00CF4CF0">
          <w:rPr>
            <w:rFonts w:ascii="Courier New" w:hAnsi="Courier New" w:cs="Courier New"/>
          </w:rPr>
          <w:t>(xx) Faculty of Architecture, Landscape and Design,</w:t>
        </w:r>
      </w:ins>
    </w:p>
    <w:p w14:paraId="0298AE29" w14:textId="77777777" w:rsidR="00CF4CF0" w:rsidRPr="00CF4CF0" w:rsidRDefault="00CF4CF0" w:rsidP="00CF4CF0">
      <w:pPr>
        <w:pStyle w:val="PlainText"/>
        <w:rPr>
          <w:ins w:id="263" w:author="Author" w:date="2015-02-20T18:14:00Z"/>
          <w:rFonts w:ascii="Courier New" w:hAnsi="Courier New" w:cs="Courier New"/>
        </w:rPr>
      </w:pPr>
      <w:ins w:id="264" w:author="Author" w:date="2015-02-20T18:14:00Z">
        <w:r w:rsidRPr="00CF4CF0">
          <w:rPr>
            <w:rFonts w:ascii="Courier New" w:hAnsi="Courier New" w:cs="Courier New"/>
          </w:rPr>
          <w:t>(xxi) At-large Professional Faculty.</w:t>
        </w:r>
      </w:ins>
    </w:p>
    <w:p w14:paraId="365E0814" w14:textId="2378A783" w:rsidR="00CF4CF0" w:rsidRPr="00CF4CF0" w:rsidRDefault="00CF4CF0" w:rsidP="00CF4CF0">
      <w:pPr>
        <w:pStyle w:val="PlainText"/>
        <w:rPr>
          <w:rFonts w:ascii="Courier New" w:hAnsi="Courier New" w:cs="Courier New"/>
        </w:rPr>
      </w:pPr>
      <w:ins w:id="265" w:author="Author" w:date="2015-02-20T18:14:00Z">
        <w:r w:rsidRPr="00CF4CF0">
          <w:rPr>
            <w:rFonts w:ascii="Courier New" w:hAnsi="Courier New" w:cs="Courier New"/>
          </w:rPr>
          <w:t>(b) "</w:t>
        </w:r>
      </w:ins>
      <w:r w:rsidRPr="00CF4CF0">
        <w:rPr>
          <w:rFonts w:ascii="Courier New" w:hAnsi="Courier New" w:cs="Courier New"/>
        </w:rPr>
        <w:t>Building</w:t>
      </w:r>
      <w:del w:id="266" w:author="Author" w:date="2015-02-20T18:14:00Z">
        <w:r w:rsidR="0079210B" w:rsidRPr="0079210B">
          <w:rPr>
            <w:rFonts w:ascii="Courier New" w:hAnsi="Courier New" w:cs="Courier New"/>
          </w:rPr>
          <w:delText>”</w:delText>
        </w:r>
      </w:del>
      <w:ins w:id="267" w:author="Author" w:date="2015-02-20T18:14:00Z">
        <w:r w:rsidRPr="00CF4CF0">
          <w:rPr>
            <w:rFonts w:ascii="Courier New" w:hAnsi="Courier New" w:cs="Courier New"/>
          </w:rPr>
          <w:t>"</w:t>
        </w:r>
      </w:ins>
      <w:r w:rsidRPr="00CF4CF0">
        <w:rPr>
          <w:rFonts w:ascii="Courier New" w:hAnsi="Courier New" w:cs="Courier New"/>
        </w:rPr>
        <w:t xml:space="preserve"> means the building located at 230 College Street in Toronto, Ontario,</w:t>
      </w:r>
    </w:p>
    <w:p w14:paraId="5068AF0C"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formerly</w:t>
      </w:r>
      <w:proofErr w:type="gramEnd"/>
      <w:r w:rsidRPr="00CF4CF0">
        <w:rPr>
          <w:rFonts w:ascii="Courier New" w:hAnsi="Courier New" w:cs="Courier New"/>
        </w:rPr>
        <w:t xml:space="preserve"> the home of the Faculty of Architecture, with an approximate size in its</w:t>
      </w:r>
    </w:p>
    <w:p w14:paraId="66BF0502" w14:textId="77777777" w:rsidR="0079210B" w:rsidRPr="0079210B" w:rsidRDefault="00CF4CF0" w:rsidP="0079210B">
      <w:pPr>
        <w:pStyle w:val="PlainText"/>
        <w:rPr>
          <w:del w:id="268" w:author="Author" w:date="2015-02-20T18:14:00Z"/>
          <w:rFonts w:ascii="Courier New" w:hAnsi="Courier New" w:cs="Courier New"/>
        </w:rPr>
      </w:pPr>
      <w:proofErr w:type="gramStart"/>
      <w:r w:rsidRPr="00CF4CF0">
        <w:rPr>
          <w:rFonts w:ascii="Courier New" w:hAnsi="Courier New" w:cs="Courier New"/>
        </w:rPr>
        <w:t>current</w:t>
      </w:r>
      <w:proofErr w:type="gramEnd"/>
      <w:r w:rsidRPr="00CF4CF0">
        <w:rPr>
          <w:rFonts w:ascii="Courier New" w:hAnsi="Courier New" w:cs="Courier New"/>
        </w:rPr>
        <w:t xml:space="preserve"> configuration of 6735 GSM;</w:t>
      </w:r>
      <w:del w:id="269" w:author="Author" w:date="2015-02-20T18:14:00Z">
        <w:r w:rsidR="0079210B" w:rsidRPr="0079210B">
          <w:rPr>
            <w:rFonts w:ascii="Courier New" w:hAnsi="Courier New" w:cs="Courier New"/>
          </w:rPr>
          <w:delText xml:space="preserve"> </w:delText>
        </w:r>
      </w:del>
    </w:p>
    <w:p w14:paraId="5B1050A6" w14:textId="49301550" w:rsidR="00CF4CF0" w:rsidRPr="00CF4CF0" w:rsidRDefault="0079210B" w:rsidP="00CF4CF0">
      <w:pPr>
        <w:pStyle w:val="PlainText"/>
        <w:rPr>
          <w:ins w:id="270" w:author="Author" w:date="2015-02-20T18:14:00Z"/>
          <w:rFonts w:ascii="Courier New" w:hAnsi="Courier New" w:cs="Courier New"/>
        </w:rPr>
      </w:pPr>
      <w:del w:id="271" w:author="Author" w:date="2015-02-20T18:14:00Z">
        <w:r w:rsidRPr="0079210B">
          <w:rPr>
            <w:rFonts w:ascii="Courier New" w:hAnsi="Courier New" w:cs="Courier New"/>
          </w:rPr>
          <w:delText>(b) “</w:delText>
        </w:r>
      </w:del>
    </w:p>
    <w:p w14:paraId="1BF2E2B9" w14:textId="54AE7401" w:rsidR="00CF4CF0" w:rsidRPr="00CF4CF0" w:rsidRDefault="00CF4CF0" w:rsidP="00CF4CF0">
      <w:pPr>
        <w:pStyle w:val="PlainText"/>
        <w:rPr>
          <w:rFonts w:ascii="Courier New" w:hAnsi="Courier New" w:cs="Courier New"/>
        </w:rPr>
      </w:pPr>
      <w:ins w:id="272" w:author="Author" w:date="2015-02-20T18:14:00Z">
        <w:r w:rsidRPr="00CF4CF0">
          <w:rPr>
            <w:rFonts w:ascii="Courier New" w:hAnsi="Courier New" w:cs="Courier New"/>
          </w:rPr>
          <w:t>(c) "</w:t>
        </w:r>
      </w:ins>
      <w:r w:rsidRPr="00CF4CF0">
        <w:rPr>
          <w:rFonts w:ascii="Courier New" w:hAnsi="Courier New" w:cs="Courier New"/>
        </w:rPr>
        <w:t>Building Code</w:t>
      </w:r>
      <w:del w:id="273" w:author="Author" w:date="2015-02-20T18:14:00Z">
        <w:r w:rsidR="0079210B" w:rsidRPr="0079210B">
          <w:rPr>
            <w:rFonts w:ascii="Courier New" w:hAnsi="Courier New" w:cs="Courier New"/>
          </w:rPr>
          <w:delText>”</w:delText>
        </w:r>
      </w:del>
      <w:ins w:id="274" w:author="Author" w:date="2015-02-20T18:14:00Z">
        <w:r w:rsidRPr="00CF4CF0">
          <w:rPr>
            <w:rFonts w:ascii="Courier New" w:hAnsi="Courier New" w:cs="Courier New"/>
          </w:rPr>
          <w:t>"</w:t>
        </w:r>
      </w:ins>
      <w:r w:rsidRPr="00CF4CF0">
        <w:rPr>
          <w:rFonts w:ascii="Courier New" w:hAnsi="Courier New" w:cs="Courier New"/>
        </w:rPr>
        <w:t xml:space="preserve"> means the Ontario Building Code Act, 1992, including all of its</w:t>
      </w:r>
    </w:p>
    <w:p w14:paraId="43A53151" w14:textId="77777777" w:rsidR="0079210B" w:rsidRPr="0079210B" w:rsidRDefault="00CF4CF0" w:rsidP="0079210B">
      <w:pPr>
        <w:pStyle w:val="PlainText"/>
        <w:rPr>
          <w:del w:id="275" w:author="Author" w:date="2015-02-20T18:14:00Z"/>
          <w:rFonts w:ascii="Courier New" w:hAnsi="Courier New" w:cs="Courier New"/>
        </w:rPr>
      </w:pPr>
      <w:proofErr w:type="gramStart"/>
      <w:r w:rsidRPr="00CF4CF0">
        <w:rPr>
          <w:rFonts w:ascii="Courier New" w:hAnsi="Courier New" w:cs="Courier New"/>
        </w:rPr>
        <w:t>regulations</w:t>
      </w:r>
      <w:proofErr w:type="gramEnd"/>
      <w:r w:rsidRPr="00CF4CF0">
        <w:rPr>
          <w:rFonts w:ascii="Courier New" w:hAnsi="Courier New" w:cs="Courier New"/>
        </w:rPr>
        <w:t xml:space="preserve"> and/or any successor legislation;</w:t>
      </w:r>
      <w:del w:id="276" w:author="Author" w:date="2015-02-20T18:14:00Z">
        <w:r w:rsidR="0079210B" w:rsidRPr="0079210B">
          <w:rPr>
            <w:rFonts w:ascii="Courier New" w:hAnsi="Courier New" w:cs="Courier New"/>
          </w:rPr>
          <w:delText xml:space="preserve"> </w:delText>
        </w:r>
      </w:del>
    </w:p>
    <w:p w14:paraId="4FF094B2" w14:textId="3361B9EE" w:rsidR="00CF4CF0" w:rsidRPr="00CF4CF0" w:rsidRDefault="0079210B" w:rsidP="00CF4CF0">
      <w:pPr>
        <w:pStyle w:val="PlainText"/>
        <w:rPr>
          <w:ins w:id="277" w:author="Author" w:date="2015-02-20T18:14:00Z"/>
          <w:rFonts w:ascii="Courier New" w:hAnsi="Courier New" w:cs="Courier New"/>
        </w:rPr>
      </w:pPr>
      <w:del w:id="278" w:author="Author" w:date="2015-02-20T18:14:00Z">
        <w:r w:rsidRPr="0079210B">
          <w:rPr>
            <w:rFonts w:ascii="Courier New" w:hAnsi="Courier New" w:cs="Courier New"/>
          </w:rPr>
          <w:delText>(c) “</w:delText>
        </w:r>
      </w:del>
    </w:p>
    <w:p w14:paraId="34B6641A" w14:textId="77777777" w:rsidR="0079210B" w:rsidRPr="0079210B" w:rsidRDefault="00CF4CF0" w:rsidP="0079210B">
      <w:pPr>
        <w:pStyle w:val="PlainText"/>
        <w:rPr>
          <w:del w:id="279" w:author="Author" w:date="2015-02-20T18:14:00Z"/>
          <w:rFonts w:ascii="Courier New" w:hAnsi="Courier New" w:cs="Courier New"/>
        </w:rPr>
      </w:pPr>
      <w:ins w:id="280" w:author="Author" w:date="2015-02-20T18:14:00Z">
        <w:r w:rsidRPr="00CF4CF0">
          <w:rPr>
            <w:rFonts w:ascii="Courier New" w:hAnsi="Courier New" w:cs="Courier New"/>
          </w:rPr>
          <w:t>(d) "</w:t>
        </w:r>
      </w:ins>
      <w:r w:rsidRPr="00CF4CF0">
        <w:rPr>
          <w:rFonts w:ascii="Courier New" w:hAnsi="Courier New" w:cs="Courier New"/>
        </w:rPr>
        <w:t>Business Board</w:t>
      </w:r>
      <w:del w:id="281" w:author="Author" w:date="2015-02-20T18:14:00Z">
        <w:r w:rsidR="0079210B" w:rsidRPr="0079210B">
          <w:rPr>
            <w:rFonts w:ascii="Courier New" w:hAnsi="Courier New" w:cs="Courier New"/>
          </w:rPr>
          <w:delText>”</w:delText>
        </w:r>
      </w:del>
      <w:ins w:id="282" w:author="Author" w:date="2015-02-20T18:14:00Z">
        <w:r w:rsidRPr="00CF4CF0">
          <w:rPr>
            <w:rFonts w:ascii="Courier New" w:hAnsi="Courier New" w:cs="Courier New"/>
          </w:rPr>
          <w:t>"</w:t>
        </w:r>
      </w:ins>
      <w:r w:rsidRPr="00CF4CF0">
        <w:rPr>
          <w:rFonts w:ascii="Courier New" w:hAnsi="Courier New" w:cs="Courier New"/>
        </w:rPr>
        <w:t xml:space="preserve"> means the Business Board of the University;</w:t>
      </w:r>
      <w:del w:id="283" w:author="Author" w:date="2015-02-20T18:14:00Z">
        <w:r w:rsidR="0079210B" w:rsidRPr="0079210B">
          <w:rPr>
            <w:rFonts w:ascii="Courier New" w:hAnsi="Courier New" w:cs="Courier New"/>
          </w:rPr>
          <w:delText xml:space="preserve"> </w:delText>
        </w:r>
      </w:del>
    </w:p>
    <w:p w14:paraId="5B854110" w14:textId="542B02B9" w:rsidR="00CF4CF0" w:rsidRPr="00CF4CF0" w:rsidRDefault="0079210B" w:rsidP="00CF4CF0">
      <w:pPr>
        <w:pStyle w:val="PlainText"/>
        <w:rPr>
          <w:ins w:id="284" w:author="Author" w:date="2015-02-20T18:14:00Z"/>
          <w:rFonts w:ascii="Courier New" w:hAnsi="Courier New" w:cs="Courier New"/>
        </w:rPr>
      </w:pPr>
      <w:del w:id="285" w:author="Author" w:date="2015-02-20T18:14:00Z">
        <w:r w:rsidRPr="0079210B">
          <w:rPr>
            <w:rFonts w:ascii="Courier New" w:hAnsi="Courier New" w:cs="Courier New"/>
          </w:rPr>
          <w:delText>(d) “</w:delText>
        </w:r>
      </w:del>
    </w:p>
    <w:p w14:paraId="221DD8D5" w14:textId="1A5F6738" w:rsidR="00CF4CF0" w:rsidRPr="00CF4CF0" w:rsidRDefault="00CF4CF0" w:rsidP="00CF4CF0">
      <w:pPr>
        <w:pStyle w:val="PlainText"/>
        <w:rPr>
          <w:ins w:id="286" w:author="Author" w:date="2015-02-20T18:14:00Z"/>
          <w:rFonts w:ascii="Courier New" w:hAnsi="Courier New" w:cs="Courier New"/>
        </w:rPr>
      </w:pPr>
      <w:ins w:id="287" w:author="Author" w:date="2015-02-20T18:14:00Z">
        <w:r w:rsidRPr="00CF4CF0">
          <w:rPr>
            <w:rFonts w:ascii="Courier New" w:hAnsi="Courier New" w:cs="Courier New"/>
          </w:rPr>
          <w:t>(e) "</w:t>
        </w:r>
      </w:ins>
      <w:r w:rsidRPr="00CF4CF0">
        <w:rPr>
          <w:rFonts w:ascii="Courier New" w:hAnsi="Courier New" w:cs="Courier New"/>
        </w:rPr>
        <w:t>Business Day</w:t>
      </w:r>
      <w:del w:id="288" w:author="Author" w:date="2015-02-20T18:14:00Z">
        <w:r w:rsidR="0079210B" w:rsidRPr="0079210B">
          <w:rPr>
            <w:rFonts w:ascii="Courier New" w:hAnsi="Courier New" w:cs="Courier New"/>
          </w:rPr>
          <w:delText>”</w:delText>
        </w:r>
      </w:del>
      <w:ins w:id="289" w:author="Author" w:date="2015-02-20T18:14:00Z">
        <w:r w:rsidRPr="00CF4CF0">
          <w:rPr>
            <w:rFonts w:ascii="Courier New" w:hAnsi="Courier New" w:cs="Courier New"/>
          </w:rPr>
          <w:t>"</w:t>
        </w:r>
      </w:ins>
      <w:r w:rsidRPr="00CF4CF0">
        <w:rPr>
          <w:rFonts w:ascii="Courier New" w:hAnsi="Courier New" w:cs="Courier New"/>
        </w:rPr>
        <w:t xml:space="preserve"> means a day which is not a Saturday nor defined as a </w:t>
      </w:r>
      <w:del w:id="290" w:author="Author" w:date="2015-02-20T18:14:00Z">
        <w:r w:rsidR="0079210B" w:rsidRPr="0079210B">
          <w:rPr>
            <w:rFonts w:ascii="Courier New" w:hAnsi="Courier New" w:cs="Courier New"/>
          </w:rPr>
          <w:delText>“</w:delText>
        </w:r>
      </w:del>
      <w:ins w:id="291" w:author="Author" w:date="2015-02-20T18:14:00Z">
        <w:r w:rsidRPr="00CF4CF0">
          <w:rPr>
            <w:rFonts w:ascii="Courier New" w:hAnsi="Courier New" w:cs="Courier New"/>
          </w:rPr>
          <w:t>"</w:t>
        </w:r>
      </w:ins>
      <w:r w:rsidRPr="00CF4CF0">
        <w:rPr>
          <w:rFonts w:ascii="Courier New" w:hAnsi="Courier New" w:cs="Courier New"/>
        </w:rPr>
        <w:t>holiday</w:t>
      </w:r>
      <w:del w:id="292" w:author="Author" w:date="2015-02-20T18:14:00Z">
        <w:r w:rsidR="0079210B" w:rsidRPr="0079210B">
          <w:rPr>
            <w:rFonts w:ascii="Courier New" w:hAnsi="Courier New" w:cs="Courier New"/>
          </w:rPr>
          <w:delText xml:space="preserve">” </w:delText>
        </w:r>
      </w:del>
      <w:ins w:id="293" w:author="Author" w:date="2015-02-20T18:14:00Z">
        <w:r w:rsidRPr="00CF4CF0">
          <w:rPr>
            <w:rFonts w:ascii="Courier New" w:hAnsi="Courier New" w:cs="Courier New"/>
          </w:rPr>
          <w:t>"</w:t>
        </w:r>
      </w:ins>
    </w:p>
    <w:p w14:paraId="6E142AEF"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under</w:t>
      </w:r>
      <w:proofErr w:type="gramEnd"/>
      <w:r w:rsidRPr="00CF4CF0">
        <w:rPr>
          <w:rFonts w:ascii="Courier New" w:hAnsi="Courier New" w:cs="Courier New"/>
        </w:rPr>
        <w:t xml:space="preserve"> the Legislation Act, 2006 (Ontario), as amended or replaced from time to</w:t>
      </w:r>
    </w:p>
    <w:p w14:paraId="59077FBF" w14:textId="77777777" w:rsidR="0079210B" w:rsidRPr="0079210B" w:rsidRDefault="00CF4CF0" w:rsidP="0079210B">
      <w:pPr>
        <w:pStyle w:val="PlainText"/>
        <w:rPr>
          <w:del w:id="294" w:author="Author" w:date="2015-02-20T18:14:00Z"/>
          <w:rFonts w:ascii="Courier New" w:hAnsi="Courier New" w:cs="Courier New"/>
        </w:rPr>
      </w:pPr>
      <w:proofErr w:type="gramStart"/>
      <w:r w:rsidRPr="00CF4CF0">
        <w:rPr>
          <w:rFonts w:ascii="Courier New" w:hAnsi="Courier New" w:cs="Courier New"/>
        </w:rPr>
        <w:t>time</w:t>
      </w:r>
      <w:proofErr w:type="gramEnd"/>
      <w:r w:rsidRPr="00CF4CF0">
        <w:rPr>
          <w:rFonts w:ascii="Courier New" w:hAnsi="Courier New" w:cs="Courier New"/>
        </w:rPr>
        <w:t>;</w:t>
      </w:r>
      <w:del w:id="295" w:author="Author" w:date="2015-02-20T18:14:00Z">
        <w:r w:rsidR="0079210B" w:rsidRPr="0079210B">
          <w:rPr>
            <w:rFonts w:ascii="Courier New" w:hAnsi="Courier New" w:cs="Courier New"/>
          </w:rPr>
          <w:delText xml:space="preserve"> </w:delText>
        </w:r>
      </w:del>
    </w:p>
    <w:p w14:paraId="16BFFE93" w14:textId="0FBCA944" w:rsidR="00CF4CF0" w:rsidRPr="00CF4CF0" w:rsidRDefault="0079210B" w:rsidP="00CF4CF0">
      <w:pPr>
        <w:pStyle w:val="PlainText"/>
        <w:rPr>
          <w:ins w:id="296" w:author="Author" w:date="2015-02-20T18:14:00Z"/>
          <w:rFonts w:ascii="Courier New" w:hAnsi="Courier New" w:cs="Courier New"/>
        </w:rPr>
      </w:pPr>
      <w:del w:id="297" w:author="Author" w:date="2015-02-20T18:14:00Z">
        <w:r w:rsidRPr="0079210B">
          <w:rPr>
            <w:rFonts w:ascii="Courier New" w:hAnsi="Courier New" w:cs="Courier New"/>
          </w:rPr>
          <w:delText>(e) “</w:delText>
        </w:r>
      </w:del>
    </w:p>
    <w:p w14:paraId="5E9608AB" w14:textId="53B6583D" w:rsidR="00CF4CF0" w:rsidRPr="00CF4CF0" w:rsidRDefault="00CF4CF0" w:rsidP="00CF4CF0">
      <w:pPr>
        <w:pStyle w:val="PlainText"/>
        <w:rPr>
          <w:rFonts w:ascii="Courier New" w:hAnsi="Courier New" w:cs="Courier New"/>
        </w:rPr>
      </w:pPr>
      <w:ins w:id="298" w:author="Author" w:date="2015-02-20T18:14:00Z">
        <w:r w:rsidRPr="00CF4CF0">
          <w:rPr>
            <w:rFonts w:ascii="Courier New" w:hAnsi="Courier New" w:cs="Courier New"/>
          </w:rPr>
          <w:t>(f) "</w:t>
        </w:r>
      </w:ins>
      <w:r w:rsidRPr="00CF4CF0">
        <w:rPr>
          <w:rFonts w:ascii="Courier New" w:hAnsi="Courier New" w:cs="Courier New"/>
        </w:rPr>
        <w:t>Capital Cost Levy</w:t>
      </w:r>
      <w:del w:id="299" w:author="Author" w:date="2015-02-20T18:14:00Z">
        <w:r w:rsidR="0079210B" w:rsidRPr="0079210B">
          <w:rPr>
            <w:rFonts w:ascii="Courier New" w:hAnsi="Courier New" w:cs="Courier New"/>
          </w:rPr>
          <w:delText>”</w:delText>
        </w:r>
      </w:del>
      <w:ins w:id="300" w:author="Author" w:date="2015-02-20T18:14:00Z">
        <w:r w:rsidRPr="00CF4CF0">
          <w:rPr>
            <w:rFonts w:ascii="Courier New" w:hAnsi="Courier New" w:cs="Courier New"/>
          </w:rPr>
          <w:t>"</w:t>
        </w:r>
      </w:ins>
      <w:r w:rsidRPr="00CF4CF0">
        <w:rPr>
          <w:rFonts w:ascii="Courier New" w:hAnsi="Courier New" w:cs="Courier New"/>
        </w:rPr>
        <w:t xml:space="preserve"> means that portion of the Student Commons Levy intended</w:t>
      </w:r>
    </w:p>
    <w:p w14:paraId="15640164" w14:textId="77777777" w:rsidR="0079210B" w:rsidRPr="0079210B" w:rsidRDefault="00CF4CF0" w:rsidP="0079210B">
      <w:pPr>
        <w:pStyle w:val="PlainText"/>
        <w:rPr>
          <w:del w:id="301" w:author="Author" w:date="2015-02-20T18:14:00Z"/>
          <w:rFonts w:ascii="Courier New" w:hAnsi="Courier New" w:cs="Courier New"/>
        </w:rPr>
      </w:pPr>
      <w:proofErr w:type="gramStart"/>
      <w:r w:rsidRPr="00CF4CF0">
        <w:rPr>
          <w:rFonts w:ascii="Courier New" w:hAnsi="Courier New" w:cs="Courier New"/>
        </w:rPr>
        <w:t>to</w:t>
      </w:r>
      <w:proofErr w:type="gramEnd"/>
      <w:r w:rsidRPr="00CF4CF0">
        <w:rPr>
          <w:rFonts w:ascii="Courier New" w:hAnsi="Courier New" w:cs="Courier New"/>
        </w:rPr>
        <w:t xml:space="preserve"> fund the capital cost associated with the Renovations;</w:t>
      </w:r>
      <w:del w:id="302" w:author="Author" w:date="2015-02-20T18:14:00Z">
        <w:r w:rsidR="0079210B" w:rsidRPr="0079210B">
          <w:rPr>
            <w:rFonts w:ascii="Courier New" w:hAnsi="Courier New" w:cs="Courier New"/>
          </w:rPr>
          <w:delText xml:space="preserve"> </w:delText>
        </w:r>
      </w:del>
    </w:p>
    <w:p w14:paraId="3CD77BF6" w14:textId="38961C04" w:rsidR="00CF4CF0" w:rsidRPr="00CF4CF0" w:rsidRDefault="0079210B" w:rsidP="00CF4CF0">
      <w:pPr>
        <w:pStyle w:val="PlainText"/>
        <w:rPr>
          <w:ins w:id="303" w:author="Author" w:date="2015-02-20T18:14:00Z"/>
          <w:rFonts w:ascii="Courier New" w:hAnsi="Courier New" w:cs="Courier New"/>
        </w:rPr>
      </w:pPr>
      <w:del w:id="304" w:author="Author" w:date="2015-02-20T18:14:00Z">
        <w:r w:rsidRPr="0079210B">
          <w:rPr>
            <w:rFonts w:ascii="Courier New" w:hAnsi="Courier New" w:cs="Courier New"/>
          </w:rPr>
          <w:delText>(f) “</w:delText>
        </w:r>
      </w:del>
    </w:p>
    <w:p w14:paraId="10A0A86D" w14:textId="77777777" w:rsidR="0079210B" w:rsidRPr="0079210B" w:rsidRDefault="00CF4CF0" w:rsidP="0079210B">
      <w:pPr>
        <w:pStyle w:val="PlainText"/>
        <w:rPr>
          <w:del w:id="305" w:author="Author" w:date="2015-02-20T18:14:00Z"/>
          <w:rFonts w:ascii="Courier New" w:hAnsi="Courier New" w:cs="Courier New"/>
        </w:rPr>
      </w:pPr>
      <w:ins w:id="306" w:author="Author" w:date="2015-02-20T18:14:00Z">
        <w:r w:rsidRPr="00CF4CF0">
          <w:rPr>
            <w:rFonts w:ascii="Courier New" w:hAnsi="Courier New" w:cs="Courier New"/>
          </w:rPr>
          <w:t>(g) "</w:t>
        </w:r>
      </w:ins>
      <w:r w:rsidRPr="00CF4CF0">
        <w:rPr>
          <w:rFonts w:ascii="Courier New" w:hAnsi="Courier New" w:cs="Courier New"/>
        </w:rPr>
        <w:t>Capital Cost Levy Escalator</w:t>
      </w:r>
      <w:del w:id="307" w:author="Author" w:date="2015-02-20T18:14:00Z">
        <w:r w:rsidR="0079210B" w:rsidRPr="0079210B">
          <w:rPr>
            <w:rFonts w:ascii="Courier New" w:hAnsi="Courier New" w:cs="Courier New"/>
          </w:rPr>
          <w:delText>”</w:delText>
        </w:r>
      </w:del>
      <w:ins w:id="308" w:author="Author" w:date="2015-02-20T18:14:00Z">
        <w:r w:rsidRPr="00CF4CF0">
          <w:rPr>
            <w:rFonts w:ascii="Courier New" w:hAnsi="Courier New" w:cs="Courier New"/>
          </w:rPr>
          <w:t>"</w:t>
        </w:r>
      </w:ins>
      <w:r w:rsidRPr="00CF4CF0">
        <w:rPr>
          <w:rFonts w:ascii="Courier New" w:hAnsi="Courier New" w:cs="Courier New"/>
        </w:rPr>
        <w:t xml:space="preserve"> has the meaning given to it in Section 7.6(</w:t>
      </w:r>
      <w:proofErr w:type="spellStart"/>
      <w:r w:rsidRPr="00CF4CF0">
        <w:rPr>
          <w:rFonts w:ascii="Courier New" w:hAnsi="Courier New" w:cs="Courier New"/>
        </w:rPr>
        <w:t>i</w:t>
      </w:r>
      <w:proofErr w:type="spellEnd"/>
      <w:r w:rsidRPr="00CF4CF0">
        <w:rPr>
          <w:rFonts w:ascii="Courier New" w:hAnsi="Courier New" w:cs="Courier New"/>
        </w:rPr>
        <w:t>);</w:t>
      </w:r>
      <w:del w:id="309" w:author="Author" w:date="2015-02-20T18:14:00Z">
        <w:r w:rsidR="0079210B" w:rsidRPr="0079210B">
          <w:rPr>
            <w:rFonts w:ascii="Courier New" w:hAnsi="Courier New" w:cs="Courier New"/>
          </w:rPr>
          <w:delText xml:space="preserve"> </w:delText>
        </w:r>
      </w:del>
    </w:p>
    <w:p w14:paraId="31BB5F2A" w14:textId="7E6A04C8" w:rsidR="00CF4CF0" w:rsidRPr="00CF4CF0" w:rsidRDefault="0079210B" w:rsidP="00CF4CF0">
      <w:pPr>
        <w:pStyle w:val="PlainText"/>
        <w:rPr>
          <w:ins w:id="310" w:author="Author" w:date="2015-02-20T18:14:00Z"/>
          <w:rFonts w:ascii="Courier New" w:hAnsi="Courier New" w:cs="Courier New"/>
        </w:rPr>
      </w:pPr>
      <w:del w:id="311" w:author="Author" w:date="2015-02-20T18:14:00Z">
        <w:r w:rsidRPr="0079210B">
          <w:rPr>
            <w:rFonts w:ascii="Courier New" w:hAnsi="Courier New" w:cs="Courier New"/>
          </w:rPr>
          <w:delText>(g) “</w:delText>
        </w:r>
      </w:del>
    </w:p>
    <w:p w14:paraId="5CC825DF" w14:textId="77777777" w:rsidR="0079210B" w:rsidRPr="0079210B" w:rsidRDefault="00CF4CF0" w:rsidP="0079210B">
      <w:pPr>
        <w:pStyle w:val="PlainText"/>
        <w:rPr>
          <w:del w:id="312" w:author="Author" w:date="2015-02-20T18:14:00Z"/>
          <w:rFonts w:ascii="Courier New" w:hAnsi="Courier New" w:cs="Courier New"/>
        </w:rPr>
      </w:pPr>
      <w:ins w:id="313" w:author="Author" w:date="2015-02-20T18:14:00Z">
        <w:r w:rsidRPr="00CF4CF0">
          <w:rPr>
            <w:rFonts w:ascii="Courier New" w:hAnsi="Courier New" w:cs="Courier New"/>
          </w:rPr>
          <w:t>(h) "</w:t>
        </w:r>
      </w:ins>
      <w:r w:rsidRPr="00CF4CF0">
        <w:rPr>
          <w:rFonts w:ascii="Courier New" w:hAnsi="Courier New" w:cs="Courier New"/>
        </w:rPr>
        <w:t>Chair</w:t>
      </w:r>
      <w:del w:id="314" w:author="Author" w:date="2015-02-20T18:14:00Z">
        <w:r w:rsidR="0079210B" w:rsidRPr="0079210B">
          <w:rPr>
            <w:rFonts w:ascii="Courier New" w:hAnsi="Courier New" w:cs="Courier New"/>
          </w:rPr>
          <w:delText>”</w:delText>
        </w:r>
      </w:del>
      <w:ins w:id="315" w:author="Author" w:date="2015-02-20T18:14:00Z">
        <w:r w:rsidRPr="00CF4CF0">
          <w:rPr>
            <w:rFonts w:ascii="Courier New" w:hAnsi="Courier New" w:cs="Courier New"/>
          </w:rPr>
          <w:t>"</w:t>
        </w:r>
      </w:ins>
      <w:r w:rsidRPr="00CF4CF0">
        <w:rPr>
          <w:rFonts w:ascii="Courier New" w:hAnsi="Courier New" w:cs="Courier New"/>
        </w:rPr>
        <w:t xml:space="preserve"> has the meaning given to it in Section 9.3(c);</w:t>
      </w:r>
      <w:del w:id="316" w:author="Author" w:date="2015-02-20T18:14:00Z">
        <w:r w:rsidR="0079210B" w:rsidRPr="0079210B">
          <w:rPr>
            <w:rFonts w:ascii="Courier New" w:hAnsi="Courier New" w:cs="Courier New"/>
          </w:rPr>
          <w:delText xml:space="preserve"> </w:delText>
        </w:r>
      </w:del>
    </w:p>
    <w:p w14:paraId="7C3E9D14" w14:textId="0561C776" w:rsidR="00CF4CF0" w:rsidRPr="00CF4CF0" w:rsidRDefault="0079210B" w:rsidP="00CF4CF0">
      <w:pPr>
        <w:pStyle w:val="PlainText"/>
        <w:rPr>
          <w:ins w:id="317" w:author="Author" w:date="2015-02-20T18:14:00Z"/>
          <w:rFonts w:ascii="Courier New" w:hAnsi="Courier New" w:cs="Courier New"/>
        </w:rPr>
      </w:pPr>
      <w:del w:id="318" w:author="Author" w:date="2015-02-20T18:14:00Z">
        <w:r w:rsidRPr="0079210B">
          <w:rPr>
            <w:rFonts w:ascii="Courier New" w:hAnsi="Courier New" w:cs="Courier New"/>
          </w:rPr>
          <w:delText>(h) “</w:delText>
        </w:r>
      </w:del>
    </w:p>
    <w:p w14:paraId="091D0BC5" w14:textId="132DBF7B" w:rsidR="00CF4CF0" w:rsidRPr="00CF4CF0" w:rsidRDefault="00CF4CF0" w:rsidP="00CF4CF0">
      <w:pPr>
        <w:pStyle w:val="PlainText"/>
        <w:rPr>
          <w:rFonts w:ascii="Courier New" w:hAnsi="Courier New" w:cs="Courier New"/>
        </w:rPr>
      </w:pPr>
      <w:ins w:id="319" w:author="Author" w:date="2015-02-20T18:14:00Z">
        <w:r w:rsidRPr="00CF4CF0">
          <w:rPr>
            <w:rFonts w:ascii="Courier New" w:hAnsi="Courier New" w:cs="Courier New"/>
          </w:rPr>
          <w:t>(</w:t>
        </w:r>
        <w:proofErr w:type="spellStart"/>
        <w:r w:rsidRPr="00CF4CF0">
          <w:rPr>
            <w:rFonts w:ascii="Courier New" w:hAnsi="Courier New" w:cs="Courier New"/>
          </w:rPr>
          <w:t>i</w:t>
        </w:r>
        <w:proofErr w:type="spellEnd"/>
        <w:r w:rsidRPr="00CF4CF0">
          <w:rPr>
            <w:rFonts w:ascii="Courier New" w:hAnsi="Courier New" w:cs="Courier New"/>
          </w:rPr>
          <w:t>) "</w:t>
        </w:r>
      </w:ins>
      <w:r w:rsidRPr="00CF4CF0">
        <w:rPr>
          <w:rFonts w:ascii="Courier New" w:hAnsi="Courier New" w:cs="Courier New"/>
        </w:rPr>
        <w:t>Claims</w:t>
      </w:r>
      <w:del w:id="320" w:author="Author" w:date="2015-02-20T18:14:00Z">
        <w:r w:rsidR="0079210B" w:rsidRPr="0079210B">
          <w:rPr>
            <w:rFonts w:ascii="Courier New" w:hAnsi="Courier New" w:cs="Courier New"/>
          </w:rPr>
          <w:delText>”</w:delText>
        </w:r>
      </w:del>
      <w:ins w:id="321" w:author="Author" w:date="2015-02-20T18:14:00Z">
        <w:r w:rsidRPr="00CF4CF0">
          <w:rPr>
            <w:rFonts w:ascii="Courier New" w:hAnsi="Courier New" w:cs="Courier New"/>
          </w:rPr>
          <w:t>"</w:t>
        </w:r>
      </w:ins>
      <w:r w:rsidRPr="00CF4CF0">
        <w:rPr>
          <w:rFonts w:ascii="Courier New" w:hAnsi="Courier New" w:cs="Courier New"/>
        </w:rPr>
        <w:t xml:space="preserve"> means liabilities, debts, actions, causes of action, suits, damages, costs,</w:t>
      </w:r>
    </w:p>
    <w:p w14:paraId="5D177B58" w14:textId="77777777" w:rsidR="0079210B" w:rsidRPr="0079210B" w:rsidRDefault="00CF4CF0" w:rsidP="0079210B">
      <w:pPr>
        <w:pStyle w:val="PlainText"/>
        <w:rPr>
          <w:del w:id="322" w:author="Author" w:date="2015-02-20T18:14:00Z"/>
          <w:rFonts w:ascii="Courier New" w:hAnsi="Courier New" w:cs="Courier New"/>
        </w:rPr>
      </w:pPr>
      <w:proofErr w:type="gramStart"/>
      <w:r w:rsidRPr="00CF4CF0">
        <w:rPr>
          <w:rFonts w:ascii="Courier New" w:hAnsi="Courier New" w:cs="Courier New"/>
        </w:rPr>
        <w:t>expenses</w:t>
      </w:r>
      <w:proofErr w:type="gramEnd"/>
      <w:r w:rsidRPr="00CF4CF0">
        <w:rPr>
          <w:rFonts w:ascii="Courier New" w:hAnsi="Courier New" w:cs="Courier New"/>
        </w:rPr>
        <w:t xml:space="preserve"> or other claims;</w:t>
      </w:r>
      <w:del w:id="323" w:author="Author" w:date="2015-02-20T18:14:00Z">
        <w:r w:rsidR="0079210B" w:rsidRPr="0079210B">
          <w:rPr>
            <w:rFonts w:ascii="Courier New" w:hAnsi="Courier New" w:cs="Courier New"/>
          </w:rPr>
          <w:delText xml:space="preserve"> </w:delText>
        </w:r>
      </w:del>
    </w:p>
    <w:p w14:paraId="3A592FA7" w14:textId="68E3B882" w:rsidR="00CF4CF0" w:rsidRPr="00CF4CF0" w:rsidRDefault="0079210B" w:rsidP="00CF4CF0">
      <w:pPr>
        <w:pStyle w:val="PlainText"/>
        <w:rPr>
          <w:ins w:id="324" w:author="Author" w:date="2015-02-20T18:14:00Z"/>
          <w:rFonts w:ascii="Courier New" w:hAnsi="Courier New" w:cs="Courier New"/>
        </w:rPr>
      </w:pPr>
      <w:del w:id="325" w:author="Author" w:date="2015-02-20T18:14:00Z">
        <w:r w:rsidRPr="0079210B">
          <w:rPr>
            <w:rFonts w:ascii="Courier New" w:hAnsi="Courier New" w:cs="Courier New"/>
          </w:rPr>
          <w:delText>(i) “</w:delText>
        </w:r>
      </w:del>
    </w:p>
    <w:p w14:paraId="0A85DE28" w14:textId="032A2F64" w:rsidR="00CF4CF0" w:rsidRPr="00CF4CF0" w:rsidRDefault="00CF4CF0" w:rsidP="00CF4CF0">
      <w:pPr>
        <w:pStyle w:val="PlainText"/>
        <w:rPr>
          <w:rFonts w:ascii="Courier New" w:hAnsi="Courier New" w:cs="Courier New"/>
        </w:rPr>
      </w:pPr>
      <w:ins w:id="326" w:author="Author" w:date="2015-02-20T18:14:00Z">
        <w:r w:rsidRPr="00CF4CF0">
          <w:rPr>
            <w:rFonts w:ascii="Courier New" w:hAnsi="Courier New" w:cs="Courier New"/>
          </w:rPr>
          <w:t>U) "</w:t>
        </w:r>
      </w:ins>
      <w:r w:rsidRPr="00CF4CF0">
        <w:rPr>
          <w:rFonts w:ascii="Courier New" w:hAnsi="Courier New" w:cs="Courier New"/>
        </w:rPr>
        <w:t>Dispute</w:t>
      </w:r>
      <w:del w:id="327" w:author="Author" w:date="2015-02-20T18:14:00Z">
        <w:r w:rsidR="0079210B" w:rsidRPr="0079210B">
          <w:rPr>
            <w:rFonts w:ascii="Courier New" w:hAnsi="Courier New" w:cs="Courier New"/>
          </w:rPr>
          <w:delText>”</w:delText>
        </w:r>
      </w:del>
      <w:ins w:id="328" w:author="Author" w:date="2015-02-20T18:14:00Z">
        <w:r w:rsidRPr="00CF4CF0">
          <w:rPr>
            <w:rFonts w:ascii="Courier New" w:hAnsi="Courier New" w:cs="Courier New"/>
          </w:rPr>
          <w:t>"</w:t>
        </w:r>
      </w:ins>
      <w:r w:rsidRPr="00CF4CF0">
        <w:rPr>
          <w:rFonts w:ascii="Courier New" w:hAnsi="Courier New" w:cs="Courier New"/>
        </w:rPr>
        <w:t xml:space="preserve"> means a difference of interpretation of this Agreement between the</w:t>
      </w:r>
    </w:p>
    <w:p w14:paraId="4CA858C1"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Parties, such disagreement being of a nature that it is not resolvable within a</w:t>
      </w:r>
    </w:p>
    <w:p w14:paraId="7161D51A" w14:textId="0468D2D8" w:rsidR="00CF4CF0" w:rsidRPr="00CF4CF0" w:rsidRDefault="00CF4CF0" w:rsidP="00CF4CF0">
      <w:pPr>
        <w:pStyle w:val="PlainText"/>
        <w:rPr>
          <w:ins w:id="329" w:author="Author" w:date="2015-02-20T18:14:00Z"/>
          <w:rFonts w:ascii="Courier New" w:hAnsi="Courier New" w:cs="Courier New"/>
        </w:rPr>
      </w:pPr>
      <w:proofErr w:type="gramStart"/>
      <w:r w:rsidRPr="00CF4CF0">
        <w:rPr>
          <w:rFonts w:ascii="Courier New" w:hAnsi="Courier New" w:cs="Courier New"/>
        </w:rPr>
        <w:t>reasonable</w:t>
      </w:r>
      <w:proofErr w:type="gramEnd"/>
      <w:r w:rsidRPr="00CF4CF0">
        <w:rPr>
          <w:rFonts w:ascii="Courier New" w:hAnsi="Courier New" w:cs="Courier New"/>
        </w:rPr>
        <w:t xml:space="preserve"> time, and serves to impact on the implementation or execution of any</w:t>
      </w:r>
      <w:del w:id="330" w:author="Author" w:date="2015-02-20T18:14:00Z">
        <w:r w:rsidR="0079210B" w:rsidRPr="0079210B">
          <w:rPr>
            <w:rFonts w:ascii="Courier New" w:hAnsi="Courier New" w:cs="Courier New"/>
          </w:rPr>
          <w:delText xml:space="preserve"> part</w:delText>
        </w:r>
      </w:del>
    </w:p>
    <w:p w14:paraId="446D4ED6" w14:textId="77777777" w:rsidR="0079210B" w:rsidRPr="0079210B" w:rsidRDefault="00CF4CF0" w:rsidP="0079210B">
      <w:pPr>
        <w:pStyle w:val="PlainText"/>
        <w:rPr>
          <w:del w:id="331" w:author="Author" w:date="2015-02-20T18:14:00Z"/>
          <w:rFonts w:ascii="Courier New" w:hAnsi="Courier New" w:cs="Courier New"/>
        </w:rPr>
      </w:pPr>
      <w:proofErr w:type="gramStart"/>
      <w:ins w:id="332" w:author="Author" w:date="2015-02-20T18:14:00Z">
        <w:r w:rsidRPr="00CF4CF0">
          <w:rPr>
            <w:rFonts w:ascii="Courier New" w:hAnsi="Courier New" w:cs="Courier New"/>
          </w:rPr>
          <w:t>pa1i</w:t>
        </w:r>
      </w:ins>
      <w:proofErr w:type="gramEnd"/>
      <w:r w:rsidRPr="00CF4CF0">
        <w:rPr>
          <w:rFonts w:ascii="Courier New" w:hAnsi="Courier New" w:cs="Courier New"/>
        </w:rPr>
        <w:t xml:space="preserve"> of this Agreement;</w:t>
      </w:r>
      <w:del w:id="333" w:author="Author" w:date="2015-02-20T18:14:00Z">
        <w:r w:rsidR="0079210B" w:rsidRPr="0079210B">
          <w:rPr>
            <w:rFonts w:ascii="Courier New" w:hAnsi="Courier New" w:cs="Courier New"/>
          </w:rPr>
          <w:delText xml:space="preserve"> </w:delText>
        </w:r>
      </w:del>
    </w:p>
    <w:p w14:paraId="5139435A" w14:textId="30763236" w:rsidR="00CF4CF0" w:rsidRPr="00CF4CF0" w:rsidRDefault="0079210B" w:rsidP="00CF4CF0">
      <w:pPr>
        <w:pStyle w:val="PlainText"/>
        <w:rPr>
          <w:ins w:id="334" w:author="Author" w:date="2015-02-20T18:14:00Z"/>
          <w:rFonts w:ascii="Courier New" w:hAnsi="Courier New" w:cs="Courier New"/>
        </w:rPr>
      </w:pPr>
      <w:del w:id="335" w:author="Author" w:date="2015-02-20T18:14:00Z">
        <w:r w:rsidRPr="0079210B">
          <w:rPr>
            <w:rFonts w:ascii="Courier New" w:hAnsi="Courier New" w:cs="Courier New"/>
          </w:rPr>
          <w:delText>(j) “</w:delText>
        </w:r>
      </w:del>
    </w:p>
    <w:p w14:paraId="1CD9A5BF" w14:textId="77777777" w:rsidR="00CF4CF0" w:rsidRPr="00CF4CF0" w:rsidRDefault="00CF4CF0" w:rsidP="00CF4CF0">
      <w:pPr>
        <w:pStyle w:val="PlainText"/>
        <w:rPr>
          <w:ins w:id="336" w:author="Author" w:date="2015-02-20T18:14:00Z"/>
          <w:rFonts w:ascii="Courier New" w:hAnsi="Courier New" w:cs="Courier New"/>
        </w:rPr>
      </w:pPr>
      <w:ins w:id="337" w:author="Author" w:date="2015-02-20T18:14:00Z">
        <w:r w:rsidRPr="00CF4CF0">
          <w:rPr>
            <w:rFonts w:ascii="Courier New" w:hAnsi="Courier New" w:cs="Courier New"/>
          </w:rPr>
          <w:t>88</w:t>
        </w:r>
      </w:ins>
    </w:p>
    <w:p w14:paraId="64B83FE4" w14:textId="77777777" w:rsidR="00CF4CF0" w:rsidRPr="00CF4CF0" w:rsidRDefault="00CF4CF0" w:rsidP="00CF4CF0">
      <w:pPr>
        <w:pStyle w:val="PlainText"/>
        <w:rPr>
          <w:ins w:id="338" w:author="Author" w:date="2015-02-20T18:14:00Z"/>
          <w:rFonts w:ascii="Courier New" w:hAnsi="Courier New" w:cs="Courier New"/>
        </w:rPr>
      </w:pPr>
      <w:proofErr w:type="spellStart"/>
      <w:ins w:id="339" w:author="Author" w:date="2015-02-20T18:14:00Z">
        <w:r w:rsidRPr="00CF4CF0">
          <w:rPr>
            <w:rFonts w:ascii="Courier New" w:hAnsi="Courier New" w:cs="Courier New"/>
          </w:rPr>
          <w:t>Boardbooks</w:t>
        </w:r>
        <w:proofErr w:type="spellEnd"/>
        <w:r w:rsidRPr="00CF4CF0">
          <w:rPr>
            <w:rFonts w:ascii="Courier New" w:hAnsi="Courier New" w:cs="Courier New"/>
          </w:rPr>
          <w:t xml:space="preserve"> Print Wizard https://go.boardbooks.com/utoronto/PrintList.aspx?DB89OyvqIwpuCf...</w:t>
        </w:r>
      </w:ins>
    </w:p>
    <w:p w14:paraId="0B77EDD1" w14:textId="77777777" w:rsidR="00CF4CF0" w:rsidRPr="00CF4CF0" w:rsidRDefault="00CF4CF0" w:rsidP="00CF4CF0">
      <w:pPr>
        <w:pStyle w:val="PlainText"/>
        <w:rPr>
          <w:ins w:id="340" w:author="Author" w:date="2015-02-20T18:14:00Z"/>
          <w:rFonts w:ascii="Courier New" w:hAnsi="Courier New" w:cs="Courier New"/>
        </w:rPr>
      </w:pPr>
      <w:ins w:id="341" w:author="Author" w:date="2015-02-20T18:14:00Z">
        <w:r w:rsidRPr="00CF4CF0">
          <w:rPr>
            <w:rFonts w:ascii="Courier New" w:hAnsi="Courier New" w:cs="Courier New"/>
          </w:rPr>
          <w:t>2/20/2015 5:53 PM 7 of 43</w:t>
        </w:r>
      </w:ins>
    </w:p>
    <w:p w14:paraId="12EB1231" w14:textId="77777777" w:rsidR="00CF4CF0" w:rsidRPr="00CF4CF0" w:rsidRDefault="00CF4CF0" w:rsidP="00CF4CF0">
      <w:pPr>
        <w:pStyle w:val="PlainText"/>
        <w:rPr>
          <w:ins w:id="342" w:author="Author" w:date="2015-02-20T18:14:00Z"/>
          <w:rFonts w:ascii="Courier New" w:hAnsi="Courier New" w:cs="Courier New"/>
        </w:rPr>
      </w:pPr>
      <w:ins w:id="343" w:author="Author" w:date="2015-02-20T18:14:00Z">
        <w:r w:rsidRPr="00CF4CF0">
          <w:rPr>
            <w:rFonts w:ascii="Courier New" w:hAnsi="Courier New" w:cs="Courier New"/>
          </w:rPr>
          <w:t>Governing Counc.il Meeting 4:30 to 6:30 p.m</w:t>
        </w:r>
        <w:proofErr w:type="gramStart"/>
        <w:r w:rsidRPr="00CF4CF0">
          <w:rPr>
            <w:rFonts w:ascii="Courier New" w:hAnsi="Courier New" w:cs="Courier New"/>
          </w:rPr>
          <w:t>.-</w:t>
        </w:r>
        <w:proofErr w:type="gramEnd"/>
        <w:r w:rsidRPr="00CF4CF0">
          <w:rPr>
            <w:rFonts w:ascii="Courier New" w:hAnsi="Courier New" w:cs="Courier New"/>
          </w:rPr>
          <w:t xml:space="preserve"> Items for Governing Council Approval</w:t>
        </w:r>
      </w:ins>
    </w:p>
    <w:p w14:paraId="5F259C2B" w14:textId="77777777" w:rsidR="00CF4CF0" w:rsidRPr="00CF4CF0" w:rsidRDefault="00CF4CF0" w:rsidP="00CF4CF0">
      <w:pPr>
        <w:pStyle w:val="PlainText"/>
        <w:rPr>
          <w:ins w:id="344" w:author="Author" w:date="2015-02-20T18:14:00Z"/>
          <w:rFonts w:ascii="Courier New" w:hAnsi="Courier New" w:cs="Courier New"/>
        </w:rPr>
      </w:pPr>
      <w:ins w:id="345" w:author="Author" w:date="2015-02-20T18:14:00Z">
        <w:r w:rsidRPr="00CF4CF0">
          <w:rPr>
            <w:rFonts w:ascii="Courier New" w:hAnsi="Courier New" w:cs="Courier New"/>
          </w:rPr>
          <w:t>- 4-</w:t>
        </w:r>
      </w:ins>
    </w:p>
    <w:p w14:paraId="2C175F17" w14:textId="77777777" w:rsidR="0079210B" w:rsidRPr="0079210B" w:rsidRDefault="00CF4CF0" w:rsidP="0079210B">
      <w:pPr>
        <w:pStyle w:val="PlainText"/>
        <w:rPr>
          <w:del w:id="346" w:author="Author" w:date="2015-02-20T18:14:00Z"/>
          <w:rFonts w:ascii="Courier New" w:hAnsi="Courier New" w:cs="Courier New"/>
        </w:rPr>
      </w:pPr>
      <w:ins w:id="347" w:author="Author" w:date="2015-02-20T18:14:00Z">
        <w:r w:rsidRPr="00CF4CF0">
          <w:rPr>
            <w:rFonts w:ascii="Courier New" w:hAnsi="Courier New" w:cs="Courier New"/>
          </w:rPr>
          <w:t>(k) "</w:t>
        </w:r>
      </w:ins>
      <w:r w:rsidRPr="00CF4CF0">
        <w:rPr>
          <w:rFonts w:ascii="Courier New" w:hAnsi="Courier New" w:cs="Courier New"/>
        </w:rPr>
        <w:t>Effective Date</w:t>
      </w:r>
      <w:del w:id="348" w:author="Author" w:date="2015-02-20T18:14:00Z">
        <w:r w:rsidR="0079210B" w:rsidRPr="0079210B">
          <w:rPr>
            <w:rFonts w:ascii="Courier New" w:hAnsi="Courier New" w:cs="Courier New"/>
          </w:rPr>
          <w:delText>”</w:delText>
        </w:r>
      </w:del>
      <w:ins w:id="349" w:author="Author" w:date="2015-02-20T18:14:00Z">
        <w:r w:rsidRPr="00CF4CF0">
          <w:rPr>
            <w:rFonts w:ascii="Courier New" w:hAnsi="Courier New" w:cs="Courier New"/>
          </w:rPr>
          <w:t>"</w:t>
        </w:r>
      </w:ins>
      <w:r w:rsidRPr="00CF4CF0">
        <w:rPr>
          <w:rFonts w:ascii="Courier New" w:hAnsi="Courier New" w:cs="Courier New"/>
        </w:rPr>
        <w:t xml:space="preserve"> means the date the Agreement is approved by the University;</w:t>
      </w:r>
      <w:del w:id="350" w:author="Author" w:date="2015-02-20T18:14:00Z">
        <w:r w:rsidR="0079210B" w:rsidRPr="0079210B">
          <w:rPr>
            <w:rFonts w:ascii="Courier New" w:hAnsi="Courier New" w:cs="Courier New"/>
          </w:rPr>
          <w:delText xml:space="preserve"> </w:delText>
        </w:r>
      </w:del>
    </w:p>
    <w:p w14:paraId="40E50A91" w14:textId="17A7C036" w:rsidR="00CF4CF0" w:rsidRPr="00CF4CF0" w:rsidRDefault="0079210B" w:rsidP="00CF4CF0">
      <w:pPr>
        <w:pStyle w:val="PlainText"/>
        <w:rPr>
          <w:ins w:id="351" w:author="Author" w:date="2015-02-20T18:14:00Z"/>
          <w:rFonts w:ascii="Courier New" w:hAnsi="Courier New" w:cs="Courier New"/>
        </w:rPr>
      </w:pPr>
      <w:del w:id="352" w:author="Author" w:date="2015-02-20T18:14:00Z">
        <w:r w:rsidRPr="0079210B">
          <w:rPr>
            <w:rFonts w:ascii="Courier New" w:hAnsi="Courier New" w:cs="Courier New"/>
          </w:rPr>
          <w:delText>(k) “</w:delText>
        </w:r>
      </w:del>
    </w:p>
    <w:p w14:paraId="2DD33A90" w14:textId="19859CB4" w:rsidR="00CF4CF0" w:rsidRPr="00CF4CF0" w:rsidRDefault="00CF4CF0" w:rsidP="00CF4CF0">
      <w:pPr>
        <w:pStyle w:val="PlainText"/>
        <w:rPr>
          <w:rFonts w:ascii="Courier New" w:hAnsi="Courier New" w:cs="Courier New"/>
        </w:rPr>
      </w:pPr>
      <w:ins w:id="353" w:author="Author" w:date="2015-02-20T18:14:00Z">
        <w:r w:rsidRPr="00CF4CF0">
          <w:rPr>
            <w:rFonts w:ascii="Courier New" w:hAnsi="Courier New" w:cs="Courier New"/>
          </w:rPr>
          <w:t>(I) "</w:t>
        </w:r>
      </w:ins>
      <w:r w:rsidRPr="00CF4CF0">
        <w:rPr>
          <w:rFonts w:ascii="Courier New" w:hAnsi="Courier New" w:cs="Courier New"/>
        </w:rPr>
        <w:t>Emergency</w:t>
      </w:r>
      <w:del w:id="354" w:author="Author" w:date="2015-02-20T18:14:00Z">
        <w:r w:rsidR="0079210B" w:rsidRPr="0079210B">
          <w:rPr>
            <w:rFonts w:ascii="Courier New" w:hAnsi="Courier New" w:cs="Courier New"/>
          </w:rPr>
          <w:delText>”</w:delText>
        </w:r>
      </w:del>
      <w:ins w:id="355" w:author="Author" w:date="2015-02-20T18:14:00Z">
        <w:r w:rsidRPr="00CF4CF0">
          <w:rPr>
            <w:rFonts w:ascii="Courier New" w:hAnsi="Courier New" w:cs="Courier New"/>
          </w:rPr>
          <w:t>"</w:t>
        </w:r>
      </w:ins>
      <w:r w:rsidRPr="00CF4CF0">
        <w:rPr>
          <w:rFonts w:ascii="Courier New" w:hAnsi="Courier New" w:cs="Courier New"/>
        </w:rPr>
        <w:t xml:space="preserve"> means any situation, event, occurrence, multiple occurrences or</w:t>
      </w:r>
    </w:p>
    <w:p w14:paraId="1B7A70A5"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circumstances</w:t>
      </w:r>
      <w:proofErr w:type="gramEnd"/>
      <w:r w:rsidRPr="00CF4CF0">
        <w:rPr>
          <w:rFonts w:ascii="Courier New" w:hAnsi="Courier New" w:cs="Courier New"/>
        </w:rPr>
        <w:t xml:space="preserve"> that:</w:t>
      </w:r>
    </w:p>
    <w:p w14:paraId="4340249C"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w:t>
      </w:r>
      <w:proofErr w:type="spellStart"/>
      <w:r w:rsidRPr="00CF4CF0">
        <w:rPr>
          <w:rFonts w:ascii="Courier New" w:hAnsi="Courier New" w:cs="Courier New"/>
        </w:rPr>
        <w:t>i</w:t>
      </w:r>
      <w:proofErr w:type="spellEnd"/>
      <w:r w:rsidRPr="00CF4CF0">
        <w:rPr>
          <w:rFonts w:ascii="Courier New" w:hAnsi="Courier New" w:cs="Courier New"/>
        </w:rPr>
        <w:t xml:space="preserve">) </w:t>
      </w:r>
      <w:proofErr w:type="gramStart"/>
      <w:r w:rsidRPr="00CF4CF0">
        <w:rPr>
          <w:rFonts w:ascii="Courier New" w:hAnsi="Courier New" w:cs="Courier New"/>
        </w:rPr>
        <w:t>constitutes</w:t>
      </w:r>
      <w:proofErr w:type="gramEnd"/>
      <w:r w:rsidRPr="00CF4CF0">
        <w:rPr>
          <w:rFonts w:ascii="Courier New" w:hAnsi="Courier New" w:cs="Courier New"/>
        </w:rPr>
        <w:t xml:space="preserve"> or is likely to constitute a hazard to or pose a threat to the health</w:t>
      </w:r>
    </w:p>
    <w:p w14:paraId="0EC95722"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and</w:t>
      </w:r>
      <w:proofErr w:type="gramEnd"/>
      <w:r w:rsidRPr="00CF4CF0">
        <w:rPr>
          <w:rFonts w:ascii="Courier New" w:hAnsi="Courier New" w:cs="Courier New"/>
        </w:rPr>
        <w:t xml:space="preserve"> safety of any persons in any part of or the whole of the Building;</w:t>
      </w:r>
    </w:p>
    <w:p w14:paraId="5D205A63"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(ii) </w:t>
      </w:r>
      <w:proofErr w:type="gramStart"/>
      <w:r w:rsidRPr="00CF4CF0">
        <w:rPr>
          <w:rFonts w:ascii="Courier New" w:hAnsi="Courier New" w:cs="Courier New"/>
        </w:rPr>
        <w:t>causes</w:t>
      </w:r>
      <w:proofErr w:type="gramEnd"/>
      <w:r w:rsidRPr="00CF4CF0">
        <w:rPr>
          <w:rFonts w:ascii="Courier New" w:hAnsi="Courier New" w:cs="Courier New"/>
        </w:rPr>
        <w:t xml:space="preserve"> or is likely to cause material damage to the Building; or</w:t>
      </w:r>
    </w:p>
    <w:p w14:paraId="3D387A28"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w:t>
      </w:r>
      <w:proofErr w:type="gramStart"/>
      <w:r w:rsidRPr="00CF4CF0">
        <w:rPr>
          <w:rFonts w:ascii="Courier New" w:hAnsi="Courier New" w:cs="Courier New"/>
        </w:rPr>
        <w:t>iii</w:t>
      </w:r>
      <w:proofErr w:type="gramEnd"/>
      <w:r w:rsidRPr="00CF4CF0">
        <w:rPr>
          <w:rFonts w:ascii="Courier New" w:hAnsi="Courier New" w:cs="Courier New"/>
        </w:rPr>
        <w:t xml:space="preserve">) may, if </w:t>
      </w:r>
      <w:proofErr w:type="spellStart"/>
      <w:r w:rsidRPr="00CF4CF0">
        <w:rPr>
          <w:rFonts w:ascii="Courier New" w:hAnsi="Courier New" w:cs="Courier New"/>
        </w:rPr>
        <w:t>unremedied</w:t>
      </w:r>
      <w:proofErr w:type="spellEnd"/>
      <w:r w:rsidRPr="00CF4CF0">
        <w:rPr>
          <w:rFonts w:ascii="Courier New" w:hAnsi="Courier New" w:cs="Courier New"/>
        </w:rPr>
        <w:t>, result in material liability either to the University or to</w:t>
      </w:r>
    </w:p>
    <w:p w14:paraId="35D96B00" w14:textId="77777777" w:rsidR="0079210B" w:rsidRPr="0079210B" w:rsidRDefault="00CF4CF0" w:rsidP="0079210B">
      <w:pPr>
        <w:pStyle w:val="PlainText"/>
        <w:rPr>
          <w:del w:id="356" w:author="Author" w:date="2015-02-20T18:14:00Z"/>
          <w:rFonts w:ascii="Courier New" w:hAnsi="Courier New" w:cs="Courier New"/>
        </w:rPr>
      </w:pPr>
      <w:r w:rsidRPr="00CF4CF0">
        <w:rPr>
          <w:rFonts w:ascii="Courier New" w:hAnsi="Courier New" w:cs="Courier New"/>
        </w:rPr>
        <w:t>SAC;</w:t>
      </w:r>
      <w:del w:id="357" w:author="Author" w:date="2015-02-20T18:14:00Z">
        <w:r w:rsidR="0079210B" w:rsidRPr="0079210B">
          <w:rPr>
            <w:rFonts w:ascii="Courier New" w:hAnsi="Courier New" w:cs="Courier New"/>
          </w:rPr>
          <w:delText xml:space="preserve"> </w:delText>
        </w:r>
      </w:del>
    </w:p>
    <w:p w14:paraId="3AB3237A" w14:textId="70EAAF05" w:rsidR="00CF4CF0" w:rsidRPr="00CF4CF0" w:rsidRDefault="0079210B" w:rsidP="00CF4CF0">
      <w:pPr>
        <w:pStyle w:val="PlainText"/>
        <w:rPr>
          <w:ins w:id="358" w:author="Author" w:date="2015-02-20T18:14:00Z"/>
          <w:rFonts w:ascii="Courier New" w:hAnsi="Courier New" w:cs="Courier New"/>
        </w:rPr>
      </w:pPr>
      <w:del w:id="359" w:author="Author" w:date="2015-02-20T18:14:00Z">
        <w:r w:rsidRPr="0079210B">
          <w:rPr>
            <w:rFonts w:ascii="Courier New" w:hAnsi="Courier New" w:cs="Courier New"/>
          </w:rPr>
          <w:delText>(l) “</w:delText>
        </w:r>
      </w:del>
    </w:p>
    <w:p w14:paraId="0564DC16" w14:textId="764952B7" w:rsidR="00CF4CF0" w:rsidRPr="00CF4CF0" w:rsidRDefault="00CF4CF0" w:rsidP="00CF4CF0">
      <w:pPr>
        <w:pStyle w:val="PlainText"/>
        <w:rPr>
          <w:rFonts w:ascii="Courier New" w:hAnsi="Courier New" w:cs="Courier New"/>
        </w:rPr>
      </w:pPr>
      <w:ins w:id="360" w:author="Author" w:date="2015-02-20T18:14:00Z">
        <w:r w:rsidRPr="00CF4CF0">
          <w:rPr>
            <w:rFonts w:ascii="Courier New" w:hAnsi="Courier New" w:cs="Courier New"/>
          </w:rPr>
          <w:t xml:space="preserve">(m) " </w:t>
        </w:r>
      </w:ins>
      <w:r w:rsidRPr="00CF4CF0">
        <w:rPr>
          <w:rFonts w:ascii="Courier New" w:hAnsi="Courier New" w:cs="Courier New"/>
        </w:rPr>
        <w:t>Excess Surplus</w:t>
      </w:r>
      <w:del w:id="361" w:author="Author" w:date="2015-02-20T18:14:00Z">
        <w:r w:rsidR="0079210B" w:rsidRPr="0079210B">
          <w:rPr>
            <w:rFonts w:ascii="Courier New" w:hAnsi="Courier New" w:cs="Courier New"/>
          </w:rPr>
          <w:delText>”</w:delText>
        </w:r>
      </w:del>
      <w:ins w:id="362" w:author="Author" w:date="2015-02-20T18:14:00Z">
        <w:r w:rsidRPr="00CF4CF0">
          <w:rPr>
            <w:rFonts w:ascii="Courier New" w:hAnsi="Courier New" w:cs="Courier New"/>
          </w:rPr>
          <w:t>"</w:t>
        </w:r>
      </w:ins>
      <w:r w:rsidRPr="00CF4CF0">
        <w:rPr>
          <w:rFonts w:ascii="Courier New" w:hAnsi="Courier New" w:cs="Courier New"/>
        </w:rPr>
        <w:t xml:space="preserve"> means any amount on hand in excess of the amounts set aside</w:t>
      </w:r>
    </w:p>
    <w:p w14:paraId="75F73914" w14:textId="77777777" w:rsidR="0079210B" w:rsidRPr="0079210B" w:rsidRDefault="00CF4CF0" w:rsidP="0079210B">
      <w:pPr>
        <w:pStyle w:val="PlainText"/>
        <w:rPr>
          <w:del w:id="363" w:author="Author" w:date="2015-02-20T18:14:00Z"/>
          <w:rFonts w:ascii="Courier New" w:hAnsi="Courier New" w:cs="Courier New"/>
        </w:rPr>
      </w:pPr>
      <w:proofErr w:type="gramStart"/>
      <w:r w:rsidRPr="00CF4CF0">
        <w:rPr>
          <w:rFonts w:ascii="Courier New" w:hAnsi="Courier New" w:cs="Courier New"/>
        </w:rPr>
        <w:t>to</w:t>
      </w:r>
      <w:proofErr w:type="gramEnd"/>
      <w:r w:rsidRPr="00CF4CF0">
        <w:rPr>
          <w:rFonts w:ascii="Courier New" w:hAnsi="Courier New" w:cs="Courier New"/>
        </w:rPr>
        <w:t xml:space="preserve"> fund the reserves to the target levels identified in the long-range budget plan;</w:t>
      </w:r>
      <w:del w:id="364" w:author="Author" w:date="2015-02-20T18:14:00Z">
        <w:r w:rsidR="0079210B" w:rsidRPr="0079210B">
          <w:rPr>
            <w:rFonts w:ascii="Courier New" w:hAnsi="Courier New" w:cs="Courier New"/>
          </w:rPr>
          <w:delText xml:space="preserve"> </w:delText>
        </w:r>
      </w:del>
    </w:p>
    <w:p w14:paraId="095BE687" w14:textId="2855A52F" w:rsidR="00CF4CF0" w:rsidRPr="00CF4CF0" w:rsidRDefault="0079210B" w:rsidP="00CF4CF0">
      <w:pPr>
        <w:pStyle w:val="PlainText"/>
        <w:rPr>
          <w:ins w:id="365" w:author="Author" w:date="2015-02-20T18:14:00Z"/>
          <w:rFonts w:ascii="Courier New" w:hAnsi="Courier New" w:cs="Courier New"/>
        </w:rPr>
      </w:pPr>
      <w:del w:id="366" w:author="Author" w:date="2015-02-20T18:14:00Z">
        <w:r w:rsidRPr="0079210B">
          <w:rPr>
            <w:rFonts w:ascii="Courier New" w:hAnsi="Courier New" w:cs="Courier New"/>
          </w:rPr>
          <w:delText>(m) “</w:delText>
        </w:r>
      </w:del>
    </w:p>
    <w:p w14:paraId="64CA5544" w14:textId="77777777" w:rsidR="0079210B" w:rsidRPr="0079210B" w:rsidRDefault="00CF4CF0" w:rsidP="0079210B">
      <w:pPr>
        <w:pStyle w:val="PlainText"/>
        <w:rPr>
          <w:del w:id="367" w:author="Author" w:date="2015-02-20T18:14:00Z"/>
          <w:rFonts w:ascii="Courier New" w:hAnsi="Courier New" w:cs="Courier New"/>
        </w:rPr>
      </w:pPr>
      <w:ins w:id="368" w:author="Author" w:date="2015-02-20T18:14:00Z">
        <w:r w:rsidRPr="00CF4CF0">
          <w:rPr>
            <w:rFonts w:ascii="Courier New" w:hAnsi="Courier New" w:cs="Courier New"/>
          </w:rPr>
          <w:t>(n) "</w:t>
        </w:r>
      </w:ins>
      <w:r w:rsidRPr="00CF4CF0">
        <w:rPr>
          <w:rFonts w:ascii="Courier New" w:hAnsi="Courier New" w:cs="Courier New"/>
        </w:rPr>
        <w:t>Facility Manager</w:t>
      </w:r>
      <w:del w:id="369" w:author="Author" w:date="2015-02-20T18:14:00Z">
        <w:r w:rsidR="0079210B" w:rsidRPr="0079210B">
          <w:rPr>
            <w:rFonts w:ascii="Courier New" w:hAnsi="Courier New" w:cs="Courier New"/>
          </w:rPr>
          <w:delText>”</w:delText>
        </w:r>
      </w:del>
      <w:ins w:id="370" w:author="Author" w:date="2015-02-20T18:14:00Z">
        <w:r w:rsidRPr="00CF4CF0">
          <w:rPr>
            <w:rFonts w:ascii="Courier New" w:hAnsi="Courier New" w:cs="Courier New"/>
          </w:rPr>
          <w:t>"</w:t>
        </w:r>
      </w:ins>
      <w:r w:rsidRPr="00CF4CF0">
        <w:rPr>
          <w:rFonts w:ascii="Courier New" w:hAnsi="Courier New" w:cs="Courier New"/>
        </w:rPr>
        <w:t xml:space="preserve"> has the meaning given to it in Section 4.7;</w:t>
      </w:r>
      <w:del w:id="371" w:author="Author" w:date="2015-02-20T18:14:00Z">
        <w:r w:rsidR="0079210B" w:rsidRPr="0079210B">
          <w:rPr>
            <w:rFonts w:ascii="Courier New" w:hAnsi="Courier New" w:cs="Courier New"/>
          </w:rPr>
          <w:delText xml:space="preserve"> </w:delText>
        </w:r>
      </w:del>
    </w:p>
    <w:p w14:paraId="25A774CE" w14:textId="4136029F" w:rsidR="00CF4CF0" w:rsidRPr="00CF4CF0" w:rsidRDefault="0079210B" w:rsidP="00CF4CF0">
      <w:pPr>
        <w:pStyle w:val="PlainText"/>
        <w:rPr>
          <w:ins w:id="372" w:author="Author" w:date="2015-02-20T18:14:00Z"/>
          <w:rFonts w:ascii="Courier New" w:hAnsi="Courier New" w:cs="Courier New"/>
        </w:rPr>
      </w:pPr>
      <w:del w:id="373" w:author="Author" w:date="2015-02-20T18:14:00Z">
        <w:r w:rsidRPr="0079210B">
          <w:rPr>
            <w:rFonts w:ascii="Courier New" w:hAnsi="Courier New" w:cs="Courier New"/>
          </w:rPr>
          <w:delText>(n) “</w:delText>
        </w:r>
      </w:del>
    </w:p>
    <w:p w14:paraId="787C8255" w14:textId="77777777" w:rsidR="0079210B" w:rsidRPr="0079210B" w:rsidRDefault="00CF4CF0" w:rsidP="0079210B">
      <w:pPr>
        <w:pStyle w:val="PlainText"/>
        <w:rPr>
          <w:del w:id="374" w:author="Author" w:date="2015-02-20T18:14:00Z"/>
          <w:rFonts w:ascii="Courier New" w:hAnsi="Courier New" w:cs="Courier New"/>
        </w:rPr>
      </w:pPr>
      <w:ins w:id="375" w:author="Author" w:date="2015-02-20T18:14:00Z">
        <w:r w:rsidRPr="00CF4CF0">
          <w:rPr>
            <w:rFonts w:ascii="Courier New" w:hAnsi="Courier New" w:cs="Courier New"/>
          </w:rPr>
          <w:t xml:space="preserve">(o) " </w:t>
        </w:r>
      </w:ins>
      <w:r w:rsidRPr="00CF4CF0">
        <w:rPr>
          <w:rFonts w:ascii="Courier New" w:hAnsi="Courier New" w:cs="Courier New"/>
        </w:rPr>
        <w:t>Final Renewal Term</w:t>
      </w:r>
      <w:del w:id="376" w:author="Author" w:date="2015-02-20T18:14:00Z">
        <w:r w:rsidR="0079210B" w:rsidRPr="0079210B">
          <w:rPr>
            <w:rFonts w:ascii="Courier New" w:hAnsi="Courier New" w:cs="Courier New"/>
          </w:rPr>
          <w:delText>”</w:delText>
        </w:r>
      </w:del>
      <w:ins w:id="377" w:author="Author" w:date="2015-02-20T18:14:00Z">
        <w:r w:rsidRPr="00CF4CF0">
          <w:rPr>
            <w:rFonts w:ascii="Courier New" w:hAnsi="Courier New" w:cs="Courier New"/>
          </w:rPr>
          <w:t>"</w:t>
        </w:r>
      </w:ins>
      <w:r w:rsidRPr="00CF4CF0">
        <w:rPr>
          <w:rFonts w:ascii="Courier New" w:hAnsi="Courier New" w:cs="Courier New"/>
        </w:rPr>
        <w:t xml:space="preserve"> has the meaning given to it in Section 3.3(a);</w:t>
      </w:r>
      <w:del w:id="378" w:author="Author" w:date="2015-02-20T18:14:00Z">
        <w:r w:rsidR="0079210B" w:rsidRPr="0079210B">
          <w:rPr>
            <w:rFonts w:ascii="Courier New" w:hAnsi="Courier New" w:cs="Courier New"/>
          </w:rPr>
          <w:delText xml:space="preserve"> </w:delText>
        </w:r>
      </w:del>
    </w:p>
    <w:p w14:paraId="2438B950" w14:textId="5BA0EBC4" w:rsidR="00CF4CF0" w:rsidRPr="00CF4CF0" w:rsidRDefault="0079210B" w:rsidP="00CF4CF0">
      <w:pPr>
        <w:pStyle w:val="PlainText"/>
        <w:rPr>
          <w:ins w:id="379" w:author="Author" w:date="2015-02-20T18:14:00Z"/>
          <w:rFonts w:ascii="Courier New" w:hAnsi="Courier New" w:cs="Courier New"/>
        </w:rPr>
      </w:pPr>
      <w:del w:id="380" w:author="Author" w:date="2015-02-20T18:14:00Z">
        <w:r w:rsidRPr="0079210B">
          <w:rPr>
            <w:rFonts w:ascii="Courier New" w:hAnsi="Courier New" w:cs="Courier New"/>
          </w:rPr>
          <w:delText>(o) “</w:delText>
        </w:r>
      </w:del>
    </w:p>
    <w:p w14:paraId="53C397DF" w14:textId="77777777" w:rsidR="0079210B" w:rsidRPr="0079210B" w:rsidRDefault="00CF4CF0" w:rsidP="0079210B">
      <w:pPr>
        <w:pStyle w:val="PlainText"/>
        <w:rPr>
          <w:del w:id="381" w:author="Author" w:date="2015-02-20T18:14:00Z"/>
          <w:rFonts w:ascii="Courier New" w:hAnsi="Courier New" w:cs="Courier New"/>
        </w:rPr>
      </w:pPr>
      <w:ins w:id="382" w:author="Author" w:date="2015-02-20T18:14:00Z">
        <w:r w:rsidRPr="00CF4CF0">
          <w:rPr>
            <w:rFonts w:ascii="Courier New" w:hAnsi="Courier New" w:cs="Courier New"/>
          </w:rPr>
          <w:t>(p) "</w:t>
        </w:r>
      </w:ins>
      <w:r w:rsidRPr="00CF4CF0">
        <w:rPr>
          <w:rFonts w:ascii="Courier New" w:hAnsi="Courier New" w:cs="Courier New"/>
        </w:rPr>
        <w:t>First Renewal Term</w:t>
      </w:r>
      <w:del w:id="383" w:author="Author" w:date="2015-02-20T18:14:00Z">
        <w:r w:rsidR="0079210B" w:rsidRPr="0079210B">
          <w:rPr>
            <w:rFonts w:ascii="Courier New" w:hAnsi="Courier New" w:cs="Courier New"/>
          </w:rPr>
          <w:delText>”</w:delText>
        </w:r>
      </w:del>
      <w:ins w:id="384" w:author="Author" w:date="2015-02-20T18:14:00Z">
        <w:r w:rsidRPr="00CF4CF0">
          <w:rPr>
            <w:rFonts w:ascii="Courier New" w:hAnsi="Courier New" w:cs="Courier New"/>
          </w:rPr>
          <w:t>"</w:t>
        </w:r>
      </w:ins>
      <w:r w:rsidRPr="00CF4CF0">
        <w:rPr>
          <w:rFonts w:ascii="Courier New" w:hAnsi="Courier New" w:cs="Courier New"/>
        </w:rPr>
        <w:t xml:space="preserve"> has the meaning given to it in Section 3.3(a);</w:t>
      </w:r>
      <w:del w:id="385" w:author="Author" w:date="2015-02-20T18:14:00Z">
        <w:r w:rsidR="0079210B" w:rsidRPr="0079210B">
          <w:rPr>
            <w:rFonts w:ascii="Courier New" w:hAnsi="Courier New" w:cs="Courier New"/>
          </w:rPr>
          <w:delText xml:space="preserve"> </w:delText>
        </w:r>
      </w:del>
    </w:p>
    <w:p w14:paraId="2F29E790" w14:textId="11A62865" w:rsidR="00CF4CF0" w:rsidRPr="00CF4CF0" w:rsidRDefault="0079210B" w:rsidP="00CF4CF0">
      <w:pPr>
        <w:pStyle w:val="PlainText"/>
        <w:rPr>
          <w:ins w:id="386" w:author="Author" w:date="2015-02-20T18:14:00Z"/>
          <w:rFonts w:ascii="Courier New" w:hAnsi="Courier New" w:cs="Courier New"/>
        </w:rPr>
      </w:pPr>
      <w:del w:id="387" w:author="Author" w:date="2015-02-20T18:14:00Z">
        <w:r w:rsidRPr="0079210B">
          <w:rPr>
            <w:rFonts w:ascii="Courier New" w:hAnsi="Courier New" w:cs="Courier New"/>
          </w:rPr>
          <w:delText>(p) “</w:delText>
        </w:r>
      </w:del>
    </w:p>
    <w:p w14:paraId="75A54D4F" w14:textId="2E687120" w:rsidR="00CF4CF0" w:rsidRPr="00CF4CF0" w:rsidRDefault="00CF4CF0" w:rsidP="00CF4CF0">
      <w:pPr>
        <w:pStyle w:val="PlainText"/>
        <w:rPr>
          <w:rFonts w:ascii="Courier New" w:hAnsi="Courier New" w:cs="Courier New"/>
        </w:rPr>
      </w:pPr>
      <w:ins w:id="388" w:author="Author" w:date="2015-02-20T18:14:00Z">
        <w:r w:rsidRPr="00CF4CF0">
          <w:rPr>
            <w:rFonts w:ascii="Courier New" w:hAnsi="Courier New" w:cs="Courier New"/>
          </w:rPr>
          <w:t>(q) "</w:t>
        </w:r>
      </w:ins>
      <w:r w:rsidRPr="00CF4CF0">
        <w:rPr>
          <w:rFonts w:ascii="Courier New" w:hAnsi="Courier New" w:cs="Courier New"/>
        </w:rPr>
        <w:t>Force Majeure Event</w:t>
      </w:r>
      <w:del w:id="389" w:author="Author" w:date="2015-02-20T18:14:00Z">
        <w:r w:rsidR="0079210B" w:rsidRPr="0079210B">
          <w:rPr>
            <w:rFonts w:ascii="Courier New" w:hAnsi="Courier New" w:cs="Courier New"/>
          </w:rPr>
          <w:delText>”</w:delText>
        </w:r>
      </w:del>
      <w:ins w:id="390" w:author="Author" w:date="2015-02-20T18:14:00Z">
        <w:r w:rsidRPr="00CF4CF0">
          <w:rPr>
            <w:rFonts w:ascii="Courier New" w:hAnsi="Courier New" w:cs="Courier New"/>
          </w:rPr>
          <w:t>"</w:t>
        </w:r>
      </w:ins>
      <w:r w:rsidRPr="00CF4CF0">
        <w:rPr>
          <w:rFonts w:ascii="Courier New" w:hAnsi="Courier New" w:cs="Courier New"/>
        </w:rPr>
        <w:t xml:space="preserve"> means any act of God, civil commotion, strike, work</w:t>
      </w:r>
    </w:p>
    <w:p w14:paraId="6193D346" w14:textId="77C8A892"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stoppage</w:t>
      </w:r>
      <w:proofErr w:type="gramEnd"/>
      <w:r w:rsidRPr="00CF4CF0">
        <w:rPr>
          <w:rFonts w:ascii="Courier New" w:hAnsi="Courier New" w:cs="Courier New"/>
        </w:rPr>
        <w:t xml:space="preserve">, failure of any service or utility whether or not under a </w:t>
      </w:r>
      <w:del w:id="391" w:author="Author" w:date="2015-02-20T18:14:00Z">
        <w:r w:rsidR="0079210B" w:rsidRPr="0079210B">
          <w:rPr>
            <w:rFonts w:ascii="Courier New" w:hAnsi="Courier New" w:cs="Courier New"/>
          </w:rPr>
          <w:delText>Party’s</w:delText>
        </w:r>
      </w:del>
      <w:ins w:id="392" w:author="Author" w:date="2015-02-20T18:14:00Z">
        <w:r w:rsidRPr="00CF4CF0">
          <w:rPr>
            <w:rFonts w:ascii="Courier New" w:hAnsi="Courier New" w:cs="Courier New"/>
          </w:rPr>
          <w:t>Party's</w:t>
        </w:r>
      </w:ins>
      <w:r w:rsidRPr="00CF4CF0">
        <w:rPr>
          <w:rFonts w:ascii="Courier New" w:hAnsi="Courier New" w:cs="Courier New"/>
        </w:rPr>
        <w:t xml:space="preserve"> control,</w:t>
      </w:r>
    </w:p>
    <w:p w14:paraId="7F1CFCC4"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or</w:t>
      </w:r>
      <w:proofErr w:type="gramEnd"/>
      <w:r w:rsidRPr="00CF4CF0">
        <w:rPr>
          <w:rFonts w:ascii="Courier New" w:hAnsi="Courier New" w:cs="Courier New"/>
        </w:rPr>
        <w:t xml:space="preserve"> by reason of any statute, law or regulation preventing, delaying or restricting</w:t>
      </w:r>
    </w:p>
    <w:p w14:paraId="1619F154" w14:textId="67F7E1F9"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such</w:t>
      </w:r>
      <w:proofErr w:type="gramEnd"/>
      <w:r w:rsidRPr="00CF4CF0">
        <w:rPr>
          <w:rFonts w:ascii="Courier New" w:hAnsi="Courier New" w:cs="Courier New"/>
        </w:rPr>
        <w:t xml:space="preserve"> fulfilment, or the inability to obtain any permission from any </w:t>
      </w:r>
      <w:del w:id="393" w:author="Author" w:date="2015-02-20T18:14:00Z">
        <w:r w:rsidR="0079210B" w:rsidRPr="0079210B">
          <w:rPr>
            <w:rFonts w:ascii="Courier New" w:hAnsi="Courier New" w:cs="Courier New"/>
          </w:rPr>
          <w:delText>government</w:delText>
        </w:r>
      </w:del>
      <w:proofErr w:type="spellStart"/>
      <w:ins w:id="394" w:author="Author" w:date="2015-02-20T18:14:00Z">
        <w:r w:rsidRPr="00CF4CF0">
          <w:rPr>
            <w:rFonts w:ascii="Courier New" w:hAnsi="Courier New" w:cs="Courier New"/>
          </w:rPr>
          <w:t>govermnent</w:t>
        </w:r>
      </w:ins>
      <w:proofErr w:type="spellEnd"/>
      <w:r w:rsidRPr="00CF4CF0">
        <w:rPr>
          <w:rFonts w:ascii="Courier New" w:hAnsi="Courier New" w:cs="Courier New"/>
        </w:rPr>
        <w:t xml:space="preserve"> or</w:t>
      </w:r>
    </w:p>
    <w:p w14:paraId="7C4BDC62" w14:textId="2BA4EDE4" w:rsidR="00CF4CF0" w:rsidRPr="00CF4CF0" w:rsidRDefault="00CF4CF0" w:rsidP="00CF4CF0">
      <w:pPr>
        <w:pStyle w:val="PlainText"/>
        <w:rPr>
          <w:ins w:id="395" w:author="Author" w:date="2015-02-20T18:14:00Z"/>
          <w:rFonts w:ascii="Courier New" w:hAnsi="Courier New" w:cs="Courier New"/>
        </w:rPr>
      </w:pPr>
      <w:proofErr w:type="gramStart"/>
      <w:r w:rsidRPr="00CF4CF0">
        <w:rPr>
          <w:rFonts w:ascii="Courier New" w:hAnsi="Courier New" w:cs="Courier New"/>
        </w:rPr>
        <w:t>other</w:t>
      </w:r>
      <w:proofErr w:type="gramEnd"/>
      <w:r w:rsidRPr="00CF4CF0">
        <w:rPr>
          <w:rFonts w:ascii="Courier New" w:hAnsi="Courier New" w:cs="Courier New"/>
        </w:rPr>
        <w:t xml:space="preserve"> body having jurisdiction, or any other cause of any kind beyond the </w:t>
      </w:r>
      <w:del w:id="396" w:author="Author" w:date="2015-02-20T18:14:00Z">
        <w:r w:rsidR="0079210B" w:rsidRPr="0079210B">
          <w:rPr>
            <w:rFonts w:ascii="Courier New" w:hAnsi="Courier New" w:cs="Courier New"/>
          </w:rPr>
          <w:delText xml:space="preserve">Party’s </w:delText>
        </w:r>
      </w:del>
      <w:ins w:id="397" w:author="Author" w:date="2015-02-20T18:14:00Z">
        <w:r w:rsidRPr="00CF4CF0">
          <w:rPr>
            <w:rFonts w:ascii="Courier New" w:hAnsi="Courier New" w:cs="Courier New"/>
          </w:rPr>
          <w:t>Party's</w:t>
        </w:r>
      </w:ins>
    </w:p>
    <w:p w14:paraId="714714E6" w14:textId="77777777" w:rsidR="0079210B" w:rsidRPr="0079210B" w:rsidRDefault="00CF4CF0" w:rsidP="0079210B">
      <w:pPr>
        <w:pStyle w:val="PlainText"/>
        <w:rPr>
          <w:del w:id="398" w:author="Author" w:date="2015-02-20T18:14:00Z"/>
          <w:rFonts w:ascii="Courier New" w:hAnsi="Courier New" w:cs="Courier New"/>
        </w:rPr>
      </w:pPr>
      <w:proofErr w:type="gramStart"/>
      <w:r w:rsidRPr="00CF4CF0">
        <w:rPr>
          <w:rFonts w:ascii="Courier New" w:hAnsi="Courier New" w:cs="Courier New"/>
        </w:rPr>
        <w:t>reasonable</w:t>
      </w:r>
      <w:proofErr w:type="gramEnd"/>
      <w:r w:rsidRPr="00CF4CF0">
        <w:rPr>
          <w:rFonts w:ascii="Courier New" w:hAnsi="Courier New" w:cs="Courier New"/>
        </w:rPr>
        <w:t xml:space="preserve"> ability to control, except inability to obtain finances;</w:t>
      </w:r>
      <w:del w:id="399" w:author="Author" w:date="2015-02-20T18:14:00Z">
        <w:r w:rsidR="0079210B" w:rsidRPr="0079210B">
          <w:rPr>
            <w:rFonts w:ascii="Courier New" w:hAnsi="Courier New" w:cs="Courier New"/>
          </w:rPr>
          <w:delText xml:space="preserve"> </w:delText>
        </w:r>
      </w:del>
    </w:p>
    <w:p w14:paraId="055296A3" w14:textId="4EF9A9EC" w:rsidR="00CF4CF0" w:rsidRPr="00CF4CF0" w:rsidRDefault="0079210B" w:rsidP="00CF4CF0">
      <w:pPr>
        <w:pStyle w:val="PlainText"/>
        <w:rPr>
          <w:ins w:id="400" w:author="Author" w:date="2015-02-20T18:14:00Z"/>
          <w:rFonts w:ascii="Courier New" w:hAnsi="Courier New" w:cs="Courier New"/>
        </w:rPr>
      </w:pPr>
      <w:del w:id="401" w:author="Author" w:date="2015-02-20T18:14:00Z">
        <w:r w:rsidRPr="0079210B">
          <w:rPr>
            <w:rFonts w:ascii="Courier New" w:hAnsi="Courier New" w:cs="Courier New"/>
          </w:rPr>
          <w:delText>(q) “</w:delText>
        </w:r>
      </w:del>
    </w:p>
    <w:p w14:paraId="11D1A017" w14:textId="77777777" w:rsidR="0079210B" w:rsidRPr="0079210B" w:rsidRDefault="00CF4CF0" w:rsidP="0079210B">
      <w:pPr>
        <w:pStyle w:val="PlainText"/>
        <w:rPr>
          <w:del w:id="402" w:author="Author" w:date="2015-02-20T18:14:00Z"/>
          <w:rFonts w:ascii="Courier New" w:hAnsi="Courier New" w:cs="Courier New"/>
        </w:rPr>
      </w:pPr>
      <w:ins w:id="403" w:author="Author" w:date="2015-02-20T18:14:00Z">
        <w:r w:rsidRPr="00CF4CF0">
          <w:rPr>
            <w:rFonts w:ascii="Courier New" w:hAnsi="Courier New" w:cs="Courier New"/>
          </w:rPr>
          <w:t>(r) "</w:t>
        </w:r>
      </w:ins>
      <w:r w:rsidRPr="00CF4CF0">
        <w:rPr>
          <w:rFonts w:ascii="Courier New" w:hAnsi="Courier New" w:cs="Courier New"/>
        </w:rPr>
        <w:t>GSM</w:t>
      </w:r>
      <w:del w:id="404" w:author="Author" w:date="2015-02-20T18:14:00Z">
        <w:r w:rsidR="0079210B" w:rsidRPr="0079210B">
          <w:rPr>
            <w:rFonts w:ascii="Courier New" w:hAnsi="Courier New" w:cs="Courier New"/>
          </w:rPr>
          <w:delText>”</w:delText>
        </w:r>
      </w:del>
      <w:ins w:id="405" w:author="Author" w:date="2015-02-20T18:14:00Z">
        <w:r w:rsidRPr="00CF4CF0">
          <w:rPr>
            <w:rFonts w:ascii="Courier New" w:hAnsi="Courier New" w:cs="Courier New"/>
          </w:rPr>
          <w:t>"</w:t>
        </w:r>
      </w:ins>
      <w:r w:rsidRPr="00CF4CF0">
        <w:rPr>
          <w:rFonts w:ascii="Courier New" w:hAnsi="Courier New" w:cs="Courier New"/>
        </w:rPr>
        <w:t xml:space="preserve"> means gross square metres;</w:t>
      </w:r>
      <w:del w:id="406" w:author="Author" w:date="2015-02-20T18:14:00Z">
        <w:r w:rsidR="0079210B" w:rsidRPr="0079210B">
          <w:rPr>
            <w:rFonts w:ascii="Courier New" w:hAnsi="Courier New" w:cs="Courier New"/>
          </w:rPr>
          <w:delText xml:space="preserve"> </w:delText>
        </w:r>
      </w:del>
    </w:p>
    <w:p w14:paraId="4C69A895" w14:textId="31F75006" w:rsidR="00CF4CF0" w:rsidRPr="00CF4CF0" w:rsidRDefault="0079210B" w:rsidP="00CF4CF0">
      <w:pPr>
        <w:pStyle w:val="PlainText"/>
        <w:rPr>
          <w:ins w:id="407" w:author="Author" w:date="2015-02-20T18:14:00Z"/>
          <w:rFonts w:ascii="Courier New" w:hAnsi="Courier New" w:cs="Courier New"/>
        </w:rPr>
      </w:pPr>
      <w:del w:id="408" w:author="Author" w:date="2015-02-20T18:14:00Z">
        <w:r w:rsidRPr="0079210B">
          <w:rPr>
            <w:rFonts w:ascii="Courier New" w:hAnsi="Courier New" w:cs="Courier New"/>
          </w:rPr>
          <w:delText>(r) “</w:delText>
        </w:r>
      </w:del>
    </w:p>
    <w:p w14:paraId="77DBE33D" w14:textId="77777777" w:rsidR="0079210B" w:rsidRPr="0079210B" w:rsidRDefault="00CF4CF0" w:rsidP="0079210B">
      <w:pPr>
        <w:pStyle w:val="PlainText"/>
        <w:rPr>
          <w:del w:id="409" w:author="Author" w:date="2015-02-20T18:14:00Z"/>
          <w:rFonts w:ascii="Courier New" w:hAnsi="Courier New" w:cs="Courier New"/>
        </w:rPr>
      </w:pPr>
      <w:ins w:id="410" w:author="Author" w:date="2015-02-20T18:14:00Z">
        <w:r w:rsidRPr="00CF4CF0">
          <w:rPr>
            <w:rFonts w:ascii="Courier New" w:hAnsi="Courier New" w:cs="Courier New"/>
          </w:rPr>
          <w:t>(s) "</w:t>
        </w:r>
      </w:ins>
      <w:r w:rsidRPr="00CF4CF0">
        <w:rPr>
          <w:rFonts w:ascii="Courier New" w:hAnsi="Courier New" w:cs="Courier New"/>
        </w:rPr>
        <w:t>License</w:t>
      </w:r>
      <w:del w:id="411" w:author="Author" w:date="2015-02-20T18:14:00Z">
        <w:r w:rsidR="0079210B" w:rsidRPr="0079210B">
          <w:rPr>
            <w:rFonts w:ascii="Courier New" w:hAnsi="Courier New" w:cs="Courier New"/>
          </w:rPr>
          <w:delText>”</w:delText>
        </w:r>
      </w:del>
      <w:ins w:id="412" w:author="Author" w:date="2015-02-20T18:14:00Z">
        <w:r w:rsidRPr="00CF4CF0">
          <w:rPr>
            <w:rFonts w:ascii="Courier New" w:hAnsi="Courier New" w:cs="Courier New"/>
          </w:rPr>
          <w:t>"</w:t>
        </w:r>
      </w:ins>
      <w:r w:rsidRPr="00CF4CF0">
        <w:rPr>
          <w:rFonts w:ascii="Courier New" w:hAnsi="Courier New" w:cs="Courier New"/>
        </w:rPr>
        <w:t xml:space="preserve"> has the meaning given to it in Section 5.4(a);</w:t>
      </w:r>
      <w:del w:id="413" w:author="Author" w:date="2015-02-20T18:14:00Z">
        <w:r w:rsidR="0079210B" w:rsidRPr="0079210B">
          <w:rPr>
            <w:rFonts w:ascii="Courier New" w:hAnsi="Courier New" w:cs="Courier New"/>
          </w:rPr>
          <w:delText xml:space="preserve"> </w:delText>
        </w:r>
      </w:del>
    </w:p>
    <w:p w14:paraId="0C752CE8" w14:textId="49A99C69" w:rsidR="00CF4CF0" w:rsidRPr="00CF4CF0" w:rsidRDefault="0079210B" w:rsidP="00CF4CF0">
      <w:pPr>
        <w:pStyle w:val="PlainText"/>
        <w:rPr>
          <w:ins w:id="414" w:author="Author" w:date="2015-02-20T18:14:00Z"/>
          <w:rFonts w:ascii="Courier New" w:hAnsi="Courier New" w:cs="Courier New"/>
        </w:rPr>
      </w:pPr>
      <w:del w:id="415" w:author="Author" w:date="2015-02-20T18:14:00Z">
        <w:r w:rsidRPr="0079210B">
          <w:rPr>
            <w:rFonts w:ascii="Courier New" w:hAnsi="Courier New" w:cs="Courier New"/>
          </w:rPr>
          <w:delText>(s) “</w:delText>
        </w:r>
      </w:del>
    </w:p>
    <w:p w14:paraId="06486C6B" w14:textId="0AE24EBA" w:rsidR="00CF4CF0" w:rsidRPr="00CF4CF0" w:rsidRDefault="00CF4CF0" w:rsidP="00CF4CF0">
      <w:pPr>
        <w:pStyle w:val="PlainText"/>
        <w:rPr>
          <w:rFonts w:ascii="Courier New" w:hAnsi="Courier New" w:cs="Courier New"/>
        </w:rPr>
      </w:pPr>
      <w:ins w:id="416" w:author="Author" w:date="2015-02-20T18:14:00Z">
        <w:r w:rsidRPr="00CF4CF0">
          <w:rPr>
            <w:rFonts w:ascii="Courier New" w:hAnsi="Courier New" w:cs="Courier New"/>
          </w:rPr>
          <w:t xml:space="preserve">(t) " </w:t>
        </w:r>
      </w:ins>
      <w:r w:rsidRPr="00CF4CF0">
        <w:rPr>
          <w:rFonts w:ascii="Courier New" w:hAnsi="Courier New" w:cs="Courier New"/>
        </w:rPr>
        <w:t>License Commencement Date</w:t>
      </w:r>
      <w:del w:id="417" w:author="Author" w:date="2015-02-20T18:14:00Z">
        <w:r w:rsidR="0079210B" w:rsidRPr="0079210B">
          <w:rPr>
            <w:rFonts w:ascii="Courier New" w:hAnsi="Courier New" w:cs="Courier New"/>
          </w:rPr>
          <w:delText>”</w:delText>
        </w:r>
      </w:del>
      <w:ins w:id="418" w:author="Author" w:date="2015-02-20T18:14:00Z">
        <w:r w:rsidRPr="00CF4CF0">
          <w:rPr>
            <w:rFonts w:ascii="Courier New" w:hAnsi="Courier New" w:cs="Courier New"/>
          </w:rPr>
          <w:t>"</w:t>
        </w:r>
      </w:ins>
      <w:r w:rsidRPr="00CF4CF0">
        <w:rPr>
          <w:rFonts w:ascii="Courier New" w:hAnsi="Courier New" w:cs="Courier New"/>
        </w:rPr>
        <w:t xml:space="preserve"> means the date on which the contract(s) for the</w:t>
      </w:r>
    </w:p>
    <w:p w14:paraId="2373F7D3" w14:textId="4DF7B925" w:rsidR="00CF4CF0" w:rsidRPr="00CF4CF0" w:rsidRDefault="00CF4CF0" w:rsidP="00CF4CF0">
      <w:pPr>
        <w:pStyle w:val="PlainText"/>
        <w:rPr>
          <w:rFonts w:ascii="Courier New" w:hAnsi="Courier New" w:cs="Courier New"/>
        </w:rPr>
      </w:pPr>
      <w:r w:rsidRPr="00CF4CF0">
        <w:rPr>
          <w:rFonts w:ascii="Courier New" w:hAnsi="Courier New" w:cs="Courier New"/>
        </w:rPr>
        <w:t xml:space="preserve">Renovations have been </w:t>
      </w:r>
      <w:del w:id="419" w:author="Author" w:date="2015-02-20T18:14:00Z">
        <w:r w:rsidR="0079210B" w:rsidRPr="0079210B">
          <w:rPr>
            <w:rFonts w:ascii="Courier New" w:hAnsi="Courier New" w:cs="Courier New"/>
          </w:rPr>
          <w:delText>“</w:delText>
        </w:r>
      </w:del>
      <w:ins w:id="420" w:author="Author" w:date="2015-02-20T18:14:00Z">
        <w:r w:rsidRPr="00CF4CF0">
          <w:rPr>
            <w:rFonts w:ascii="Courier New" w:hAnsi="Courier New" w:cs="Courier New"/>
          </w:rPr>
          <w:t>"</w:t>
        </w:r>
      </w:ins>
      <w:r w:rsidRPr="00CF4CF0">
        <w:rPr>
          <w:rFonts w:ascii="Courier New" w:hAnsi="Courier New" w:cs="Courier New"/>
        </w:rPr>
        <w:t>substantially performed</w:t>
      </w:r>
      <w:del w:id="421" w:author="Author" w:date="2015-02-20T18:14:00Z">
        <w:r w:rsidR="0079210B" w:rsidRPr="0079210B">
          <w:rPr>
            <w:rFonts w:ascii="Courier New" w:hAnsi="Courier New" w:cs="Courier New"/>
          </w:rPr>
          <w:delText>”</w:delText>
        </w:r>
      </w:del>
      <w:ins w:id="422" w:author="Author" w:date="2015-02-20T18:14:00Z">
        <w:r w:rsidRPr="00CF4CF0">
          <w:rPr>
            <w:rFonts w:ascii="Courier New" w:hAnsi="Courier New" w:cs="Courier New"/>
          </w:rPr>
          <w:t>"</w:t>
        </w:r>
      </w:ins>
      <w:r w:rsidRPr="00CF4CF0">
        <w:rPr>
          <w:rFonts w:ascii="Courier New" w:hAnsi="Courier New" w:cs="Courier New"/>
        </w:rPr>
        <w:t xml:space="preserve"> (as that concept is used in the</w:t>
      </w:r>
    </w:p>
    <w:p w14:paraId="32F720E9"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Construction Lien Act (Ontario)) and the University turns over possession of the</w:t>
      </w:r>
    </w:p>
    <w:p w14:paraId="3386A7FE" w14:textId="77777777" w:rsidR="0079210B" w:rsidRPr="0079210B" w:rsidRDefault="00CF4CF0" w:rsidP="0079210B">
      <w:pPr>
        <w:pStyle w:val="PlainText"/>
        <w:rPr>
          <w:del w:id="423" w:author="Author" w:date="2015-02-20T18:14:00Z"/>
          <w:rFonts w:ascii="Courier New" w:hAnsi="Courier New" w:cs="Courier New"/>
        </w:rPr>
      </w:pPr>
      <w:r w:rsidRPr="00CF4CF0">
        <w:rPr>
          <w:rFonts w:ascii="Courier New" w:hAnsi="Courier New" w:cs="Courier New"/>
        </w:rPr>
        <w:t>Building to SAC;</w:t>
      </w:r>
      <w:del w:id="424" w:author="Author" w:date="2015-02-20T18:14:00Z">
        <w:r w:rsidR="0079210B" w:rsidRPr="0079210B">
          <w:rPr>
            <w:rFonts w:ascii="Courier New" w:hAnsi="Courier New" w:cs="Courier New"/>
          </w:rPr>
          <w:delText xml:space="preserve"> </w:delText>
        </w:r>
      </w:del>
    </w:p>
    <w:p w14:paraId="4DB65A85" w14:textId="4FE79629" w:rsidR="00CF4CF0" w:rsidRPr="00CF4CF0" w:rsidRDefault="0079210B" w:rsidP="00CF4CF0">
      <w:pPr>
        <w:pStyle w:val="PlainText"/>
        <w:rPr>
          <w:ins w:id="425" w:author="Author" w:date="2015-02-20T18:14:00Z"/>
          <w:rFonts w:ascii="Courier New" w:hAnsi="Courier New" w:cs="Courier New"/>
        </w:rPr>
      </w:pPr>
      <w:del w:id="426" w:author="Author" w:date="2015-02-20T18:14:00Z">
        <w:r w:rsidRPr="0079210B">
          <w:rPr>
            <w:rFonts w:ascii="Courier New" w:hAnsi="Courier New" w:cs="Courier New"/>
          </w:rPr>
          <w:delText>(t) “</w:delText>
        </w:r>
      </w:del>
    </w:p>
    <w:p w14:paraId="653BD41C" w14:textId="77777777" w:rsidR="0079210B" w:rsidRPr="0079210B" w:rsidRDefault="00CF4CF0" w:rsidP="0079210B">
      <w:pPr>
        <w:pStyle w:val="PlainText"/>
        <w:rPr>
          <w:del w:id="427" w:author="Author" w:date="2015-02-20T18:14:00Z"/>
          <w:rFonts w:ascii="Courier New" w:hAnsi="Courier New" w:cs="Courier New"/>
        </w:rPr>
      </w:pPr>
      <w:ins w:id="428" w:author="Author" w:date="2015-02-20T18:14:00Z">
        <w:r w:rsidRPr="00CF4CF0">
          <w:rPr>
            <w:rFonts w:ascii="Courier New" w:hAnsi="Courier New" w:cs="Courier New"/>
          </w:rPr>
          <w:t>(u) "</w:t>
        </w:r>
      </w:ins>
      <w:r w:rsidRPr="00CF4CF0">
        <w:rPr>
          <w:rFonts w:ascii="Courier New" w:hAnsi="Courier New" w:cs="Courier New"/>
        </w:rPr>
        <w:t>License Fee</w:t>
      </w:r>
      <w:del w:id="429" w:author="Author" w:date="2015-02-20T18:14:00Z">
        <w:r w:rsidR="0079210B" w:rsidRPr="0079210B">
          <w:rPr>
            <w:rFonts w:ascii="Courier New" w:hAnsi="Courier New" w:cs="Courier New"/>
          </w:rPr>
          <w:delText>”</w:delText>
        </w:r>
      </w:del>
      <w:ins w:id="430" w:author="Author" w:date="2015-02-20T18:14:00Z">
        <w:r w:rsidRPr="00CF4CF0">
          <w:rPr>
            <w:rFonts w:ascii="Courier New" w:hAnsi="Courier New" w:cs="Courier New"/>
          </w:rPr>
          <w:t>"</w:t>
        </w:r>
      </w:ins>
      <w:r w:rsidRPr="00CF4CF0">
        <w:rPr>
          <w:rFonts w:ascii="Courier New" w:hAnsi="Courier New" w:cs="Courier New"/>
        </w:rPr>
        <w:t xml:space="preserve"> has the meaning given to it in Section 7.3;</w:t>
      </w:r>
      <w:del w:id="431" w:author="Author" w:date="2015-02-20T18:14:00Z">
        <w:r w:rsidR="0079210B" w:rsidRPr="0079210B">
          <w:rPr>
            <w:rFonts w:ascii="Courier New" w:hAnsi="Courier New" w:cs="Courier New"/>
          </w:rPr>
          <w:delText xml:space="preserve"> </w:delText>
        </w:r>
      </w:del>
    </w:p>
    <w:p w14:paraId="67BB6BEB" w14:textId="43453002" w:rsidR="00CF4CF0" w:rsidRPr="00CF4CF0" w:rsidRDefault="0079210B" w:rsidP="00CF4CF0">
      <w:pPr>
        <w:pStyle w:val="PlainText"/>
        <w:rPr>
          <w:ins w:id="432" w:author="Author" w:date="2015-02-20T18:14:00Z"/>
          <w:rFonts w:ascii="Courier New" w:hAnsi="Courier New" w:cs="Courier New"/>
        </w:rPr>
      </w:pPr>
      <w:del w:id="433" w:author="Author" w:date="2015-02-20T18:14:00Z">
        <w:r w:rsidRPr="0079210B">
          <w:rPr>
            <w:rFonts w:ascii="Courier New" w:hAnsi="Courier New" w:cs="Courier New"/>
          </w:rPr>
          <w:delText>(u) “</w:delText>
        </w:r>
      </w:del>
    </w:p>
    <w:p w14:paraId="1C27FAC7" w14:textId="504F948B" w:rsidR="00CF4CF0" w:rsidRPr="00CF4CF0" w:rsidRDefault="00CF4CF0" w:rsidP="00CF4CF0">
      <w:pPr>
        <w:pStyle w:val="PlainText"/>
        <w:rPr>
          <w:rFonts w:ascii="Courier New" w:hAnsi="Courier New" w:cs="Courier New"/>
        </w:rPr>
      </w:pPr>
      <w:ins w:id="434" w:author="Author" w:date="2015-02-20T18:14:00Z">
        <w:r w:rsidRPr="00CF4CF0">
          <w:rPr>
            <w:rFonts w:ascii="Courier New" w:hAnsi="Courier New" w:cs="Courier New"/>
          </w:rPr>
          <w:t>(v) "</w:t>
        </w:r>
      </w:ins>
      <w:r w:rsidRPr="00CF4CF0">
        <w:rPr>
          <w:rFonts w:ascii="Courier New" w:hAnsi="Courier New" w:cs="Courier New"/>
        </w:rPr>
        <w:t>LOI</w:t>
      </w:r>
      <w:del w:id="435" w:author="Author" w:date="2015-02-20T18:14:00Z">
        <w:r w:rsidR="0079210B" w:rsidRPr="0079210B">
          <w:rPr>
            <w:rFonts w:ascii="Courier New" w:hAnsi="Courier New" w:cs="Courier New"/>
          </w:rPr>
          <w:delText>”</w:delText>
        </w:r>
      </w:del>
      <w:ins w:id="436" w:author="Author" w:date="2015-02-20T18:14:00Z">
        <w:r w:rsidRPr="00CF4CF0">
          <w:rPr>
            <w:rFonts w:ascii="Courier New" w:hAnsi="Courier New" w:cs="Courier New"/>
          </w:rPr>
          <w:t>"</w:t>
        </w:r>
      </w:ins>
      <w:r w:rsidRPr="00CF4CF0">
        <w:rPr>
          <w:rFonts w:ascii="Courier New" w:hAnsi="Courier New" w:cs="Courier New"/>
        </w:rPr>
        <w:t xml:space="preserve"> means the non-binding letter of intent between SAC and the University</w:t>
      </w:r>
    </w:p>
    <w:p w14:paraId="303CA6AD" w14:textId="77777777" w:rsidR="0079210B" w:rsidRPr="0079210B" w:rsidRDefault="00CF4CF0" w:rsidP="0079210B">
      <w:pPr>
        <w:pStyle w:val="PlainText"/>
        <w:rPr>
          <w:del w:id="437" w:author="Author" w:date="2015-02-20T18:14:00Z"/>
          <w:rFonts w:ascii="Courier New" w:hAnsi="Courier New" w:cs="Courier New"/>
        </w:rPr>
      </w:pPr>
      <w:proofErr w:type="gramStart"/>
      <w:r w:rsidRPr="00CF4CF0">
        <w:rPr>
          <w:rFonts w:ascii="Courier New" w:hAnsi="Courier New" w:cs="Courier New"/>
        </w:rPr>
        <w:t>dated</w:t>
      </w:r>
      <w:proofErr w:type="gramEnd"/>
      <w:r w:rsidRPr="00CF4CF0">
        <w:rPr>
          <w:rFonts w:ascii="Courier New" w:hAnsi="Courier New" w:cs="Courier New"/>
        </w:rPr>
        <w:t xml:space="preserve"> October 14, 2007, a copy of which is attached hereto as Schedule </w:t>
      </w:r>
      <w:del w:id="438" w:author="Author" w:date="2015-02-20T18:14:00Z">
        <w:r w:rsidR="0079210B" w:rsidRPr="0079210B">
          <w:rPr>
            <w:rFonts w:ascii="Courier New" w:hAnsi="Courier New" w:cs="Courier New"/>
          </w:rPr>
          <w:delText>“</w:delText>
        </w:r>
      </w:del>
      <w:ins w:id="439" w:author="Author" w:date="2015-02-20T18:14:00Z">
        <w:r w:rsidRPr="00CF4CF0">
          <w:rPr>
            <w:rFonts w:ascii="Courier New" w:hAnsi="Courier New" w:cs="Courier New"/>
          </w:rPr>
          <w:t>"</w:t>
        </w:r>
      </w:ins>
      <w:r w:rsidRPr="00CF4CF0">
        <w:rPr>
          <w:rFonts w:ascii="Courier New" w:hAnsi="Courier New" w:cs="Courier New"/>
        </w:rPr>
        <w:t>A</w:t>
      </w:r>
      <w:del w:id="440" w:author="Author" w:date="2015-02-20T18:14:00Z">
        <w:r w:rsidR="0079210B" w:rsidRPr="0079210B">
          <w:rPr>
            <w:rFonts w:ascii="Courier New" w:hAnsi="Courier New" w:cs="Courier New"/>
          </w:rPr>
          <w:delText xml:space="preserve">”; </w:delText>
        </w:r>
      </w:del>
    </w:p>
    <w:p w14:paraId="44CC670E" w14:textId="21D2FEF6" w:rsidR="00CF4CF0" w:rsidRPr="00CF4CF0" w:rsidRDefault="0079210B" w:rsidP="00CF4CF0">
      <w:pPr>
        <w:pStyle w:val="PlainText"/>
        <w:rPr>
          <w:ins w:id="441" w:author="Author" w:date="2015-02-20T18:14:00Z"/>
          <w:rFonts w:ascii="Courier New" w:hAnsi="Courier New" w:cs="Courier New"/>
        </w:rPr>
      </w:pPr>
      <w:del w:id="442" w:author="Author" w:date="2015-02-20T18:14:00Z">
        <w:r w:rsidRPr="0079210B">
          <w:rPr>
            <w:rFonts w:ascii="Courier New" w:hAnsi="Courier New" w:cs="Courier New"/>
          </w:rPr>
          <w:delText>(v) “</w:delText>
        </w:r>
      </w:del>
      <w:ins w:id="443" w:author="Author" w:date="2015-02-20T18:14:00Z">
        <w:r w:rsidR="00CF4CF0" w:rsidRPr="00CF4CF0">
          <w:rPr>
            <w:rFonts w:ascii="Courier New" w:hAnsi="Courier New" w:cs="Courier New"/>
          </w:rPr>
          <w:t>";</w:t>
        </w:r>
      </w:ins>
    </w:p>
    <w:p w14:paraId="2E61C6C5" w14:textId="77777777" w:rsidR="0079210B" w:rsidRPr="0079210B" w:rsidRDefault="00CF4CF0" w:rsidP="0079210B">
      <w:pPr>
        <w:pStyle w:val="PlainText"/>
        <w:rPr>
          <w:del w:id="444" w:author="Author" w:date="2015-02-20T18:14:00Z"/>
          <w:rFonts w:ascii="Courier New" w:hAnsi="Courier New" w:cs="Courier New"/>
        </w:rPr>
      </w:pPr>
      <w:ins w:id="445" w:author="Author" w:date="2015-02-20T18:14:00Z">
        <w:r w:rsidRPr="00CF4CF0">
          <w:rPr>
            <w:rFonts w:ascii="Courier New" w:hAnsi="Courier New" w:cs="Courier New"/>
          </w:rPr>
          <w:t>(w) "</w:t>
        </w:r>
      </w:ins>
      <w:r w:rsidRPr="00CF4CF0">
        <w:rPr>
          <w:rFonts w:ascii="Courier New" w:hAnsi="Courier New" w:cs="Courier New"/>
        </w:rPr>
        <w:t>Management Committee</w:t>
      </w:r>
      <w:del w:id="446" w:author="Author" w:date="2015-02-20T18:14:00Z">
        <w:r w:rsidR="0079210B" w:rsidRPr="0079210B">
          <w:rPr>
            <w:rFonts w:ascii="Courier New" w:hAnsi="Courier New" w:cs="Courier New"/>
          </w:rPr>
          <w:delText>”</w:delText>
        </w:r>
      </w:del>
      <w:ins w:id="447" w:author="Author" w:date="2015-02-20T18:14:00Z">
        <w:r w:rsidRPr="00CF4CF0">
          <w:rPr>
            <w:rFonts w:ascii="Courier New" w:hAnsi="Courier New" w:cs="Courier New"/>
          </w:rPr>
          <w:t>"</w:t>
        </w:r>
      </w:ins>
      <w:r w:rsidRPr="00CF4CF0">
        <w:rPr>
          <w:rFonts w:ascii="Courier New" w:hAnsi="Courier New" w:cs="Courier New"/>
        </w:rPr>
        <w:t xml:space="preserve"> has the meaning given to it in Section 4.6;</w:t>
      </w:r>
      <w:del w:id="448" w:author="Author" w:date="2015-02-20T18:14:00Z">
        <w:r w:rsidR="0079210B" w:rsidRPr="0079210B">
          <w:rPr>
            <w:rFonts w:ascii="Courier New" w:hAnsi="Courier New" w:cs="Courier New"/>
          </w:rPr>
          <w:delText xml:space="preserve"> </w:delText>
        </w:r>
      </w:del>
    </w:p>
    <w:p w14:paraId="709A57DA" w14:textId="7813483B" w:rsidR="00CF4CF0" w:rsidRPr="00CF4CF0" w:rsidRDefault="0079210B" w:rsidP="00CF4CF0">
      <w:pPr>
        <w:pStyle w:val="PlainText"/>
        <w:rPr>
          <w:ins w:id="449" w:author="Author" w:date="2015-02-20T18:14:00Z"/>
          <w:rFonts w:ascii="Courier New" w:hAnsi="Courier New" w:cs="Courier New"/>
        </w:rPr>
      </w:pPr>
      <w:del w:id="450" w:author="Author" w:date="2015-02-20T18:14:00Z">
        <w:r w:rsidRPr="0079210B">
          <w:rPr>
            <w:rFonts w:ascii="Courier New" w:hAnsi="Courier New" w:cs="Courier New"/>
          </w:rPr>
          <w:delText>(w) “</w:delText>
        </w:r>
      </w:del>
    </w:p>
    <w:p w14:paraId="6CBF9126" w14:textId="77777777" w:rsidR="0079210B" w:rsidRPr="0079210B" w:rsidRDefault="00CF4CF0" w:rsidP="0079210B">
      <w:pPr>
        <w:pStyle w:val="PlainText"/>
        <w:rPr>
          <w:del w:id="451" w:author="Author" w:date="2015-02-20T18:14:00Z"/>
          <w:rFonts w:ascii="Courier New" w:hAnsi="Courier New" w:cs="Courier New"/>
        </w:rPr>
      </w:pPr>
      <w:ins w:id="452" w:author="Author" w:date="2015-02-20T18:14:00Z">
        <w:r w:rsidRPr="00CF4CF0">
          <w:rPr>
            <w:rFonts w:ascii="Courier New" w:hAnsi="Courier New" w:cs="Courier New"/>
          </w:rPr>
          <w:t>(x) "</w:t>
        </w:r>
      </w:ins>
      <w:r w:rsidRPr="00CF4CF0">
        <w:rPr>
          <w:rFonts w:ascii="Courier New" w:hAnsi="Courier New" w:cs="Courier New"/>
        </w:rPr>
        <w:t>Members</w:t>
      </w:r>
      <w:del w:id="453" w:author="Author" w:date="2015-02-20T18:14:00Z">
        <w:r w:rsidR="0079210B" w:rsidRPr="0079210B">
          <w:rPr>
            <w:rFonts w:ascii="Courier New" w:hAnsi="Courier New" w:cs="Courier New"/>
          </w:rPr>
          <w:delText>”</w:delText>
        </w:r>
      </w:del>
      <w:ins w:id="454" w:author="Author" w:date="2015-02-20T18:14:00Z">
        <w:r w:rsidRPr="00CF4CF0">
          <w:rPr>
            <w:rFonts w:ascii="Courier New" w:hAnsi="Courier New" w:cs="Courier New"/>
          </w:rPr>
          <w:t>"</w:t>
        </w:r>
      </w:ins>
      <w:r w:rsidRPr="00CF4CF0">
        <w:rPr>
          <w:rFonts w:ascii="Courier New" w:hAnsi="Courier New" w:cs="Courier New"/>
        </w:rPr>
        <w:t xml:space="preserve"> has the meaning given to it in Section 4.6(b);</w:t>
      </w:r>
      <w:del w:id="455" w:author="Author" w:date="2015-02-20T18:14:00Z">
        <w:r w:rsidR="0079210B" w:rsidRPr="0079210B">
          <w:rPr>
            <w:rFonts w:ascii="Courier New" w:hAnsi="Courier New" w:cs="Courier New"/>
          </w:rPr>
          <w:delText xml:space="preserve"> </w:delText>
        </w:r>
      </w:del>
    </w:p>
    <w:p w14:paraId="6C29493E" w14:textId="0C304084" w:rsidR="00CF4CF0" w:rsidRPr="00CF4CF0" w:rsidRDefault="0079210B" w:rsidP="00CF4CF0">
      <w:pPr>
        <w:pStyle w:val="PlainText"/>
        <w:rPr>
          <w:ins w:id="456" w:author="Author" w:date="2015-02-20T18:14:00Z"/>
          <w:rFonts w:ascii="Courier New" w:hAnsi="Courier New" w:cs="Courier New"/>
        </w:rPr>
      </w:pPr>
      <w:del w:id="457" w:author="Author" w:date="2015-02-20T18:14:00Z">
        <w:r w:rsidRPr="0079210B">
          <w:rPr>
            <w:rFonts w:ascii="Courier New" w:hAnsi="Courier New" w:cs="Courier New"/>
          </w:rPr>
          <w:delText>(x) “</w:delText>
        </w:r>
      </w:del>
    </w:p>
    <w:p w14:paraId="387F45F2" w14:textId="77777777" w:rsidR="0079210B" w:rsidRPr="0079210B" w:rsidRDefault="00CF4CF0" w:rsidP="0079210B">
      <w:pPr>
        <w:pStyle w:val="PlainText"/>
        <w:rPr>
          <w:del w:id="458" w:author="Author" w:date="2015-02-20T18:14:00Z"/>
          <w:rFonts w:ascii="Courier New" w:hAnsi="Courier New" w:cs="Courier New"/>
        </w:rPr>
      </w:pPr>
      <w:ins w:id="459" w:author="Author" w:date="2015-02-20T18:14:00Z">
        <w:r w:rsidRPr="00CF4CF0">
          <w:rPr>
            <w:rFonts w:ascii="Courier New" w:hAnsi="Courier New" w:cs="Courier New"/>
          </w:rPr>
          <w:t>(y) "</w:t>
        </w:r>
      </w:ins>
      <w:r w:rsidRPr="00CF4CF0">
        <w:rPr>
          <w:rFonts w:ascii="Courier New" w:hAnsi="Courier New" w:cs="Courier New"/>
        </w:rPr>
        <w:t>Notice of Dispute</w:t>
      </w:r>
      <w:del w:id="460" w:author="Author" w:date="2015-02-20T18:14:00Z">
        <w:r w:rsidR="0079210B" w:rsidRPr="0079210B">
          <w:rPr>
            <w:rFonts w:ascii="Courier New" w:hAnsi="Courier New" w:cs="Courier New"/>
          </w:rPr>
          <w:delText>”</w:delText>
        </w:r>
      </w:del>
      <w:ins w:id="461" w:author="Author" w:date="2015-02-20T18:14:00Z">
        <w:r w:rsidRPr="00CF4CF0">
          <w:rPr>
            <w:rFonts w:ascii="Courier New" w:hAnsi="Courier New" w:cs="Courier New"/>
          </w:rPr>
          <w:t>"</w:t>
        </w:r>
      </w:ins>
      <w:r w:rsidRPr="00CF4CF0">
        <w:rPr>
          <w:rFonts w:ascii="Courier New" w:hAnsi="Courier New" w:cs="Courier New"/>
        </w:rPr>
        <w:t xml:space="preserve"> has the meaning given to it in Section 9.3(a);</w:t>
      </w:r>
      <w:del w:id="462" w:author="Author" w:date="2015-02-20T18:14:00Z">
        <w:r w:rsidR="0079210B" w:rsidRPr="0079210B">
          <w:rPr>
            <w:rFonts w:ascii="Courier New" w:hAnsi="Courier New" w:cs="Courier New"/>
          </w:rPr>
          <w:delText xml:space="preserve"> </w:delText>
        </w:r>
      </w:del>
    </w:p>
    <w:p w14:paraId="06EBC3E4" w14:textId="05AB241E" w:rsidR="00CF4CF0" w:rsidRPr="00CF4CF0" w:rsidRDefault="0079210B" w:rsidP="00CF4CF0">
      <w:pPr>
        <w:pStyle w:val="PlainText"/>
        <w:rPr>
          <w:ins w:id="463" w:author="Author" w:date="2015-02-20T18:14:00Z"/>
          <w:rFonts w:ascii="Courier New" w:hAnsi="Courier New" w:cs="Courier New"/>
        </w:rPr>
      </w:pPr>
      <w:del w:id="464" w:author="Author" w:date="2015-02-20T18:14:00Z">
        <w:r w:rsidRPr="0079210B">
          <w:rPr>
            <w:rFonts w:ascii="Courier New" w:hAnsi="Courier New" w:cs="Courier New"/>
          </w:rPr>
          <w:delText>(y) “</w:delText>
        </w:r>
      </w:del>
    </w:p>
    <w:p w14:paraId="1DC6B8C1" w14:textId="77777777" w:rsidR="00CF4CF0" w:rsidRPr="00CF4CF0" w:rsidRDefault="00CF4CF0" w:rsidP="00CF4CF0">
      <w:pPr>
        <w:pStyle w:val="PlainText"/>
        <w:rPr>
          <w:ins w:id="465" w:author="Author" w:date="2015-02-20T18:14:00Z"/>
          <w:rFonts w:ascii="Courier New" w:hAnsi="Courier New" w:cs="Courier New"/>
        </w:rPr>
      </w:pPr>
      <w:ins w:id="466" w:author="Author" w:date="2015-02-20T18:14:00Z">
        <w:r w:rsidRPr="00CF4CF0">
          <w:rPr>
            <w:rFonts w:ascii="Courier New" w:hAnsi="Courier New" w:cs="Courier New"/>
          </w:rPr>
          <w:t>89</w:t>
        </w:r>
      </w:ins>
    </w:p>
    <w:p w14:paraId="6BAA7D0E" w14:textId="77777777" w:rsidR="00CF4CF0" w:rsidRPr="00CF4CF0" w:rsidRDefault="00CF4CF0" w:rsidP="00CF4CF0">
      <w:pPr>
        <w:pStyle w:val="PlainText"/>
        <w:rPr>
          <w:ins w:id="467" w:author="Author" w:date="2015-02-20T18:14:00Z"/>
          <w:rFonts w:ascii="Courier New" w:hAnsi="Courier New" w:cs="Courier New"/>
        </w:rPr>
      </w:pPr>
      <w:proofErr w:type="spellStart"/>
      <w:ins w:id="468" w:author="Author" w:date="2015-02-20T18:14:00Z">
        <w:r w:rsidRPr="00CF4CF0">
          <w:rPr>
            <w:rFonts w:ascii="Courier New" w:hAnsi="Courier New" w:cs="Courier New"/>
          </w:rPr>
          <w:t>Boardbooks</w:t>
        </w:r>
        <w:proofErr w:type="spellEnd"/>
        <w:r w:rsidRPr="00CF4CF0">
          <w:rPr>
            <w:rFonts w:ascii="Courier New" w:hAnsi="Courier New" w:cs="Courier New"/>
          </w:rPr>
          <w:t xml:space="preserve"> Print Wizard https://go.boardbooks.com/utoronto/PrintList.aspx?DB89OyvqIwpuCf...</w:t>
        </w:r>
      </w:ins>
    </w:p>
    <w:p w14:paraId="068C8417" w14:textId="77777777" w:rsidR="00CF4CF0" w:rsidRPr="00CF4CF0" w:rsidRDefault="00CF4CF0" w:rsidP="00CF4CF0">
      <w:pPr>
        <w:pStyle w:val="PlainText"/>
        <w:rPr>
          <w:ins w:id="469" w:author="Author" w:date="2015-02-20T18:14:00Z"/>
          <w:rFonts w:ascii="Courier New" w:hAnsi="Courier New" w:cs="Courier New"/>
        </w:rPr>
      </w:pPr>
      <w:ins w:id="470" w:author="Author" w:date="2015-02-20T18:14:00Z">
        <w:r w:rsidRPr="00CF4CF0">
          <w:rPr>
            <w:rFonts w:ascii="Courier New" w:hAnsi="Courier New" w:cs="Courier New"/>
          </w:rPr>
          <w:t>2/20/2015 5:53 PM 8 of 43</w:t>
        </w:r>
      </w:ins>
    </w:p>
    <w:p w14:paraId="57B41F86" w14:textId="77777777" w:rsidR="00CF4CF0" w:rsidRPr="00CF4CF0" w:rsidRDefault="00CF4CF0" w:rsidP="00CF4CF0">
      <w:pPr>
        <w:pStyle w:val="PlainText"/>
        <w:rPr>
          <w:ins w:id="471" w:author="Author" w:date="2015-02-20T18:14:00Z"/>
          <w:rFonts w:ascii="Courier New" w:hAnsi="Courier New" w:cs="Courier New"/>
        </w:rPr>
      </w:pPr>
      <w:ins w:id="472" w:author="Author" w:date="2015-02-20T18:14:00Z">
        <w:r w:rsidRPr="00CF4CF0">
          <w:rPr>
            <w:rFonts w:ascii="Courier New" w:hAnsi="Courier New" w:cs="Courier New"/>
          </w:rPr>
          <w:t>Governing Counc.il Meeting 4:30 to 6:30 p.m</w:t>
        </w:r>
        <w:proofErr w:type="gramStart"/>
        <w:r w:rsidRPr="00CF4CF0">
          <w:rPr>
            <w:rFonts w:ascii="Courier New" w:hAnsi="Courier New" w:cs="Courier New"/>
          </w:rPr>
          <w:t>.-</w:t>
        </w:r>
        <w:proofErr w:type="gramEnd"/>
        <w:r w:rsidRPr="00CF4CF0">
          <w:rPr>
            <w:rFonts w:ascii="Courier New" w:hAnsi="Courier New" w:cs="Courier New"/>
          </w:rPr>
          <w:t xml:space="preserve"> Items for Governing Council Approval</w:t>
        </w:r>
      </w:ins>
    </w:p>
    <w:p w14:paraId="342A4839" w14:textId="77777777" w:rsidR="00CF4CF0" w:rsidRPr="00CF4CF0" w:rsidRDefault="00CF4CF0" w:rsidP="00CF4CF0">
      <w:pPr>
        <w:pStyle w:val="PlainText"/>
        <w:rPr>
          <w:ins w:id="473" w:author="Author" w:date="2015-02-20T18:14:00Z"/>
          <w:rFonts w:ascii="Courier New" w:hAnsi="Courier New" w:cs="Courier New"/>
        </w:rPr>
      </w:pPr>
      <w:ins w:id="474" w:author="Author" w:date="2015-02-20T18:14:00Z">
        <w:r w:rsidRPr="00CF4CF0">
          <w:rPr>
            <w:rFonts w:ascii="Courier New" w:hAnsi="Courier New" w:cs="Courier New"/>
          </w:rPr>
          <w:t>- 5 -</w:t>
        </w:r>
      </w:ins>
    </w:p>
    <w:p w14:paraId="26B102F0" w14:textId="77777777" w:rsidR="0079210B" w:rsidRPr="0079210B" w:rsidRDefault="00CF4CF0" w:rsidP="0079210B">
      <w:pPr>
        <w:pStyle w:val="PlainText"/>
        <w:rPr>
          <w:del w:id="475" w:author="Author" w:date="2015-02-20T18:14:00Z"/>
          <w:rFonts w:ascii="Courier New" w:hAnsi="Courier New" w:cs="Courier New"/>
        </w:rPr>
      </w:pPr>
      <w:ins w:id="476" w:author="Author" w:date="2015-02-20T18:14:00Z">
        <w:r w:rsidRPr="00CF4CF0">
          <w:rPr>
            <w:rFonts w:ascii="Courier New" w:hAnsi="Courier New" w:cs="Courier New"/>
          </w:rPr>
          <w:t>(z) "</w:t>
        </w:r>
      </w:ins>
      <w:r w:rsidRPr="00CF4CF0">
        <w:rPr>
          <w:rFonts w:ascii="Courier New" w:hAnsi="Courier New" w:cs="Courier New"/>
        </w:rPr>
        <w:t>Operating Costs</w:t>
      </w:r>
      <w:del w:id="477" w:author="Author" w:date="2015-02-20T18:14:00Z">
        <w:r w:rsidR="0079210B" w:rsidRPr="0079210B">
          <w:rPr>
            <w:rFonts w:ascii="Courier New" w:hAnsi="Courier New" w:cs="Courier New"/>
          </w:rPr>
          <w:delText>”</w:delText>
        </w:r>
      </w:del>
      <w:ins w:id="478" w:author="Author" w:date="2015-02-20T18:14:00Z">
        <w:r w:rsidRPr="00CF4CF0">
          <w:rPr>
            <w:rFonts w:ascii="Courier New" w:hAnsi="Courier New" w:cs="Courier New"/>
          </w:rPr>
          <w:t>"</w:t>
        </w:r>
      </w:ins>
      <w:r w:rsidRPr="00CF4CF0">
        <w:rPr>
          <w:rFonts w:ascii="Courier New" w:hAnsi="Courier New" w:cs="Courier New"/>
        </w:rPr>
        <w:t xml:space="preserve"> has the meaning given to it in Section 6.1 (a);</w:t>
      </w:r>
      <w:del w:id="479" w:author="Author" w:date="2015-02-20T18:14:00Z">
        <w:r w:rsidR="0079210B" w:rsidRPr="0079210B">
          <w:rPr>
            <w:rFonts w:ascii="Courier New" w:hAnsi="Courier New" w:cs="Courier New"/>
          </w:rPr>
          <w:delText xml:space="preserve"> </w:delText>
        </w:r>
      </w:del>
    </w:p>
    <w:p w14:paraId="552185CD" w14:textId="6FCA7093" w:rsidR="00CF4CF0" w:rsidRPr="00CF4CF0" w:rsidRDefault="0079210B" w:rsidP="00CF4CF0">
      <w:pPr>
        <w:pStyle w:val="PlainText"/>
        <w:rPr>
          <w:ins w:id="480" w:author="Author" w:date="2015-02-20T18:14:00Z"/>
          <w:rFonts w:ascii="Courier New" w:hAnsi="Courier New" w:cs="Courier New"/>
        </w:rPr>
      </w:pPr>
      <w:del w:id="481" w:author="Author" w:date="2015-02-20T18:14:00Z">
        <w:r w:rsidRPr="0079210B">
          <w:rPr>
            <w:rFonts w:ascii="Courier New" w:hAnsi="Courier New" w:cs="Courier New"/>
          </w:rPr>
          <w:delText>(z) “</w:delText>
        </w:r>
      </w:del>
    </w:p>
    <w:p w14:paraId="0216F42D" w14:textId="444DAADE" w:rsidR="00CF4CF0" w:rsidRPr="00CF4CF0" w:rsidRDefault="00CF4CF0" w:rsidP="00CF4CF0">
      <w:pPr>
        <w:pStyle w:val="PlainText"/>
        <w:rPr>
          <w:rFonts w:ascii="Courier New" w:hAnsi="Courier New" w:cs="Courier New"/>
        </w:rPr>
      </w:pPr>
      <w:ins w:id="482" w:author="Author" w:date="2015-02-20T18:14:00Z">
        <w:r w:rsidRPr="00CF4CF0">
          <w:rPr>
            <w:rFonts w:ascii="Courier New" w:hAnsi="Courier New" w:cs="Courier New"/>
          </w:rPr>
          <w:t>(</w:t>
        </w:r>
        <w:proofErr w:type="gramStart"/>
        <w:r w:rsidRPr="00CF4CF0">
          <w:rPr>
            <w:rFonts w:ascii="Courier New" w:hAnsi="Courier New" w:cs="Courier New"/>
          </w:rPr>
          <w:t>aa</w:t>
        </w:r>
        <w:proofErr w:type="gramEnd"/>
        <w:r w:rsidRPr="00CF4CF0">
          <w:rPr>
            <w:rFonts w:ascii="Courier New" w:hAnsi="Courier New" w:cs="Courier New"/>
          </w:rPr>
          <w:t>) "</w:t>
        </w:r>
      </w:ins>
      <w:r w:rsidRPr="00CF4CF0">
        <w:rPr>
          <w:rFonts w:ascii="Courier New" w:hAnsi="Courier New" w:cs="Courier New"/>
        </w:rPr>
        <w:t>Operating Cost Levy</w:t>
      </w:r>
      <w:del w:id="483" w:author="Author" w:date="2015-02-20T18:14:00Z">
        <w:r w:rsidR="0079210B" w:rsidRPr="0079210B">
          <w:rPr>
            <w:rFonts w:ascii="Courier New" w:hAnsi="Courier New" w:cs="Courier New"/>
          </w:rPr>
          <w:delText>”</w:delText>
        </w:r>
      </w:del>
      <w:ins w:id="484" w:author="Author" w:date="2015-02-20T18:14:00Z">
        <w:r w:rsidRPr="00CF4CF0">
          <w:rPr>
            <w:rFonts w:ascii="Courier New" w:hAnsi="Courier New" w:cs="Courier New"/>
          </w:rPr>
          <w:t>"</w:t>
        </w:r>
      </w:ins>
      <w:r w:rsidRPr="00CF4CF0">
        <w:rPr>
          <w:rFonts w:ascii="Courier New" w:hAnsi="Courier New" w:cs="Courier New"/>
        </w:rPr>
        <w:t xml:space="preserve"> means that portion of the Student Commons Levy</w:t>
      </w:r>
    </w:p>
    <w:p w14:paraId="45A208A3"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intended</w:t>
      </w:r>
      <w:proofErr w:type="gramEnd"/>
      <w:r w:rsidRPr="00CF4CF0">
        <w:rPr>
          <w:rFonts w:ascii="Courier New" w:hAnsi="Courier New" w:cs="Courier New"/>
        </w:rPr>
        <w:t xml:space="preserve"> to fund the costs associated with operating and maintaining the Student</w:t>
      </w:r>
    </w:p>
    <w:p w14:paraId="72A0DD0A" w14:textId="77777777" w:rsidR="0079210B" w:rsidRPr="0079210B" w:rsidRDefault="00CF4CF0" w:rsidP="0079210B">
      <w:pPr>
        <w:pStyle w:val="PlainText"/>
        <w:rPr>
          <w:del w:id="485" w:author="Author" w:date="2015-02-20T18:14:00Z"/>
          <w:rFonts w:ascii="Courier New" w:hAnsi="Courier New" w:cs="Courier New"/>
        </w:rPr>
      </w:pPr>
      <w:r w:rsidRPr="00CF4CF0">
        <w:rPr>
          <w:rFonts w:ascii="Courier New" w:hAnsi="Courier New" w:cs="Courier New"/>
        </w:rPr>
        <w:t>Commons;</w:t>
      </w:r>
      <w:del w:id="486" w:author="Author" w:date="2015-02-20T18:14:00Z">
        <w:r w:rsidR="0079210B" w:rsidRPr="0079210B">
          <w:rPr>
            <w:rFonts w:ascii="Courier New" w:hAnsi="Courier New" w:cs="Courier New"/>
          </w:rPr>
          <w:delText xml:space="preserve"> </w:delText>
        </w:r>
      </w:del>
    </w:p>
    <w:p w14:paraId="74322816" w14:textId="204CB309" w:rsidR="00CF4CF0" w:rsidRPr="00CF4CF0" w:rsidRDefault="0079210B" w:rsidP="00CF4CF0">
      <w:pPr>
        <w:pStyle w:val="PlainText"/>
        <w:rPr>
          <w:ins w:id="487" w:author="Author" w:date="2015-02-20T18:14:00Z"/>
          <w:rFonts w:ascii="Courier New" w:hAnsi="Courier New" w:cs="Courier New"/>
        </w:rPr>
      </w:pPr>
      <w:del w:id="488" w:author="Author" w:date="2015-02-20T18:14:00Z">
        <w:r w:rsidRPr="0079210B">
          <w:rPr>
            <w:rFonts w:ascii="Courier New" w:hAnsi="Courier New" w:cs="Courier New"/>
          </w:rPr>
          <w:delText>(aa) “</w:delText>
        </w:r>
      </w:del>
    </w:p>
    <w:p w14:paraId="0E03DCB8" w14:textId="77777777" w:rsidR="0079210B" w:rsidRPr="0079210B" w:rsidRDefault="00CF4CF0" w:rsidP="0079210B">
      <w:pPr>
        <w:pStyle w:val="PlainText"/>
        <w:rPr>
          <w:del w:id="489" w:author="Author" w:date="2015-02-20T18:14:00Z"/>
          <w:rFonts w:ascii="Courier New" w:hAnsi="Courier New" w:cs="Courier New"/>
        </w:rPr>
      </w:pPr>
      <w:ins w:id="490" w:author="Author" w:date="2015-02-20T18:14:00Z">
        <w:r w:rsidRPr="00CF4CF0">
          <w:rPr>
            <w:rFonts w:ascii="Courier New" w:hAnsi="Courier New" w:cs="Courier New"/>
          </w:rPr>
          <w:t>(</w:t>
        </w:r>
        <w:proofErr w:type="gramStart"/>
        <w:r w:rsidRPr="00CF4CF0">
          <w:rPr>
            <w:rFonts w:ascii="Courier New" w:hAnsi="Courier New" w:cs="Courier New"/>
          </w:rPr>
          <w:t>bb</w:t>
        </w:r>
        <w:proofErr w:type="gramEnd"/>
        <w:r w:rsidRPr="00CF4CF0">
          <w:rPr>
            <w:rFonts w:ascii="Courier New" w:hAnsi="Courier New" w:cs="Courier New"/>
          </w:rPr>
          <w:t>) "</w:t>
        </w:r>
      </w:ins>
      <w:r w:rsidRPr="00CF4CF0">
        <w:rPr>
          <w:rFonts w:ascii="Courier New" w:hAnsi="Courier New" w:cs="Courier New"/>
        </w:rPr>
        <w:t>Operating Cost Levy Escalator</w:t>
      </w:r>
      <w:del w:id="491" w:author="Author" w:date="2015-02-20T18:14:00Z">
        <w:r w:rsidR="0079210B" w:rsidRPr="0079210B">
          <w:rPr>
            <w:rFonts w:ascii="Courier New" w:hAnsi="Courier New" w:cs="Courier New"/>
          </w:rPr>
          <w:delText>”</w:delText>
        </w:r>
      </w:del>
      <w:ins w:id="492" w:author="Author" w:date="2015-02-20T18:14:00Z">
        <w:r w:rsidRPr="00CF4CF0">
          <w:rPr>
            <w:rFonts w:ascii="Courier New" w:hAnsi="Courier New" w:cs="Courier New"/>
          </w:rPr>
          <w:t>"</w:t>
        </w:r>
      </w:ins>
      <w:r w:rsidRPr="00CF4CF0">
        <w:rPr>
          <w:rFonts w:ascii="Courier New" w:hAnsi="Courier New" w:cs="Courier New"/>
        </w:rPr>
        <w:t xml:space="preserve"> has the meaning given to it in Section 7.7(d);</w:t>
      </w:r>
      <w:del w:id="493" w:author="Author" w:date="2015-02-20T18:14:00Z">
        <w:r w:rsidR="0079210B" w:rsidRPr="0079210B">
          <w:rPr>
            <w:rFonts w:ascii="Courier New" w:hAnsi="Courier New" w:cs="Courier New"/>
          </w:rPr>
          <w:delText xml:space="preserve"> </w:delText>
        </w:r>
      </w:del>
    </w:p>
    <w:p w14:paraId="4338C0CA" w14:textId="45372CC6" w:rsidR="00CF4CF0" w:rsidRPr="00CF4CF0" w:rsidRDefault="0079210B" w:rsidP="00CF4CF0">
      <w:pPr>
        <w:pStyle w:val="PlainText"/>
        <w:rPr>
          <w:ins w:id="494" w:author="Author" w:date="2015-02-20T18:14:00Z"/>
          <w:rFonts w:ascii="Courier New" w:hAnsi="Courier New" w:cs="Courier New"/>
        </w:rPr>
      </w:pPr>
      <w:del w:id="495" w:author="Author" w:date="2015-02-20T18:14:00Z">
        <w:r w:rsidRPr="0079210B">
          <w:rPr>
            <w:rFonts w:ascii="Courier New" w:hAnsi="Courier New" w:cs="Courier New"/>
          </w:rPr>
          <w:delText>(bb) “</w:delText>
        </w:r>
      </w:del>
    </w:p>
    <w:p w14:paraId="3324FD59" w14:textId="77777777" w:rsidR="0079210B" w:rsidRPr="0079210B" w:rsidRDefault="00CF4CF0" w:rsidP="0079210B">
      <w:pPr>
        <w:pStyle w:val="PlainText"/>
        <w:rPr>
          <w:del w:id="496" w:author="Author" w:date="2015-02-20T18:14:00Z"/>
          <w:rFonts w:ascii="Courier New" w:hAnsi="Courier New" w:cs="Courier New"/>
        </w:rPr>
      </w:pPr>
      <w:ins w:id="497" w:author="Author" w:date="2015-02-20T18:14:00Z">
        <w:r w:rsidRPr="00CF4CF0">
          <w:rPr>
            <w:rFonts w:ascii="Courier New" w:hAnsi="Courier New" w:cs="Courier New"/>
          </w:rPr>
          <w:t>(cc) "</w:t>
        </w:r>
      </w:ins>
      <w:r w:rsidRPr="00CF4CF0">
        <w:rPr>
          <w:rFonts w:ascii="Courier New" w:hAnsi="Courier New" w:cs="Courier New"/>
        </w:rPr>
        <w:t>Panel</w:t>
      </w:r>
      <w:del w:id="498" w:author="Author" w:date="2015-02-20T18:14:00Z">
        <w:r w:rsidR="0079210B" w:rsidRPr="0079210B">
          <w:rPr>
            <w:rFonts w:ascii="Courier New" w:hAnsi="Courier New" w:cs="Courier New"/>
          </w:rPr>
          <w:delText>”</w:delText>
        </w:r>
      </w:del>
      <w:ins w:id="499" w:author="Author" w:date="2015-02-20T18:14:00Z">
        <w:r w:rsidRPr="00CF4CF0">
          <w:rPr>
            <w:rFonts w:ascii="Courier New" w:hAnsi="Courier New" w:cs="Courier New"/>
          </w:rPr>
          <w:t>"</w:t>
        </w:r>
      </w:ins>
      <w:r w:rsidRPr="00CF4CF0">
        <w:rPr>
          <w:rFonts w:ascii="Courier New" w:hAnsi="Courier New" w:cs="Courier New"/>
        </w:rPr>
        <w:t xml:space="preserve"> has the meaning given to it in Section 9.3(c);</w:t>
      </w:r>
      <w:del w:id="500" w:author="Author" w:date="2015-02-20T18:14:00Z">
        <w:r w:rsidR="0079210B" w:rsidRPr="0079210B">
          <w:rPr>
            <w:rFonts w:ascii="Courier New" w:hAnsi="Courier New" w:cs="Courier New"/>
          </w:rPr>
          <w:delText xml:space="preserve"> </w:delText>
        </w:r>
      </w:del>
    </w:p>
    <w:p w14:paraId="7348D554" w14:textId="2D181846" w:rsidR="00CF4CF0" w:rsidRPr="00CF4CF0" w:rsidRDefault="0079210B" w:rsidP="00CF4CF0">
      <w:pPr>
        <w:pStyle w:val="PlainText"/>
        <w:rPr>
          <w:ins w:id="501" w:author="Author" w:date="2015-02-20T18:14:00Z"/>
          <w:rFonts w:ascii="Courier New" w:hAnsi="Courier New" w:cs="Courier New"/>
        </w:rPr>
      </w:pPr>
      <w:del w:id="502" w:author="Author" w:date="2015-02-20T18:14:00Z">
        <w:r w:rsidRPr="0079210B">
          <w:rPr>
            <w:rFonts w:ascii="Courier New" w:hAnsi="Courier New" w:cs="Courier New"/>
          </w:rPr>
          <w:delText>(cc) “</w:delText>
        </w:r>
      </w:del>
    </w:p>
    <w:p w14:paraId="4C2CF073" w14:textId="10680036" w:rsidR="00CF4CF0" w:rsidRPr="00CF4CF0" w:rsidRDefault="00CF4CF0" w:rsidP="00CF4CF0">
      <w:pPr>
        <w:pStyle w:val="PlainText"/>
        <w:rPr>
          <w:rFonts w:ascii="Courier New" w:hAnsi="Courier New" w:cs="Courier New"/>
        </w:rPr>
      </w:pPr>
      <w:ins w:id="503" w:author="Author" w:date="2015-02-20T18:14:00Z">
        <w:r w:rsidRPr="00CF4CF0">
          <w:rPr>
            <w:rFonts w:ascii="Courier New" w:hAnsi="Courier New" w:cs="Courier New"/>
          </w:rPr>
          <w:t>(</w:t>
        </w:r>
        <w:proofErr w:type="spellStart"/>
        <w:proofErr w:type="gramStart"/>
        <w:r w:rsidRPr="00CF4CF0">
          <w:rPr>
            <w:rFonts w:ascii="Courier New" w:hAnsi="Courier New" w:cs="Courier New"/>
          </w:rPr>
          <w:t>dd</w:t>
        </w:r>
        <w:proofErr w:type="spellEnd"/>
        <w:proofErr w:type="gramEnd"/>
        <w:r w:rsidRPr="00CF4CF0">
          <w:rPr>
            <w:rFonts w:ascii="Courier New" w:hAnsi="Courier New" w:cs="Courier New"/>
          </w:rPr>
          <w:t>) "</w:t>
        </w:r>
      </w:ins>
      <w:r w:rsidRPr="00CF4CF0">
        <w:rPr>
          <w:rFonts w:ascii="Courier New" w:hAnsi="Courier New" w:cs="Courier New"/>
        </w:rPr>
        <w:t>Parties</w:t>
      </w:r>
      <w:del w:id="504" w:author="Author" w:date="2015-02-20T18:14:00Z">
        <w:r w:rsidR="0079210B" w:rsidRPr="0079210B">
          <w:rPr>
            <w:rFonts w:ascii="Courier New" w:hAnsi="Courier New" w:cs="Courier New"/>
          </w:rPr>
          <w:delText>”</w:delText>
        </w:r>
      </w:del>
      <w:ins w:id="505" w:author="Author" w:date="2015-02-20T18:14:00Z">
        <w:r w:rsidRPr="00CF4CF0">
          <w:rPr>
            <w:rFonts w:ascii="Courier New" w:hAnsi="Courier New" w:cs="Courier New"/>
          </w:rPr>
          <w:t>"</w:t>
        </w:r>
      </w:ins>
      <w:r w:rsidRPr="00CF4CF0">
        <w:rPr>
          <w:rFonts w:ascii="Courier New" w:hAnsi="Courier New" w:cs="Courier New"/>
        </w:rPr>
        <w:t xml:space="preserve"> means the parties to this Agreement, namely the University and SAC,</w:t>
      </w:r>
    </w:p>
    <w:p w14:paraId="73114C35"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as</w:t>
      </w:r>
      <w:proofErr w:type="gramEnd"/>
      <w:r w:rsidRPr="00CF4CF0">
        <w:rPr>
          <w:rFonts w:ascii="Courier New" w:hAnsi="Courier New" w:cs="Courier New"/>
        </w:rPr>
        <w:t xml:space="preserve"> agent for the full-time undergraduate students of the St. George Campus of the</w:t>
      </w:r>
    </w:p>
    <w:p w14:paraId="79A584B0"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University of Toronto as recognized by the University pursuant to the powers</w:t>
      </w:r>
    </w:p>
    <w:p w14:paraId="5DE04275" w14:textId="2F177732"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granted</w:t>
      </w:r>
      <w:proofErr w:type="gramEnd"/>
      <w:r w:rsidRPr="00CF4CF0">
        <w:rPr>
          <w:rFonts w:ascii="Courier New" w:hAnsi="Courier New" w:cs="Courier New"/>
        </w:rPr>
        <w:t xml:space="preserve"> to it in the University </w:t>
      </w:r>
      <w:del w:id="506" w:author="Author" w:date="2015-02-20T18:14:00Z">
        <w:r w:rsidR="0079210B" w:rsidRPr="0079210B">
          <w:rPr>
            <w:rFonts w:ascii="Courier New" w:hAnsi="Courier New" w:cs="Courier New"/>
          </w:rPr>
          <w:delText>of Toronto</w:delText>
        </w:r>
      </w:del>
      <w:proofErr w:type="spellStart"/>
      <w:ins w:id="507" w:author="Author" w:date="2015-02-20T18:14:00Z">
        <w:r w:rsidRPr="00CF4CF0">
          <w:rPr>
            <w:rFonts w:ascii="Courier New" w:hAnsi="Courier New" w:cs="Courier New"/>
          </w:rPr>
          <w:t>ofToronto</w:t>
        </w:r>
      </w:ins>
      <w:proofErr w:type="spellEnd"/>
      <w:r w:rsidRPr="00CF4CF0">
        <w:rPr>
          <w:rFonts w:ascii="Courier New" w:hAnsi="Courier New" w:cs="Courier New"/>
        </w:rPr>
        <w:t xml:space="preserve"> Act (Ontario), and </w:t>
      </w:r>
      <w:del w:id="508" w:author="Author" w:date="2015-02-20T18:14:00Z">
        <w:r w:rsidR="0079210B" w:rsidRPr="0079210B">
          <w:rPr>
            <w:rFonts w:ascii="Courier New" w:hAnsi="Courier New" w:cs="Courier New"/>
          </w:rPr>
          <w:delText>“</w:delText>
        </w:r>
      </w:del>
      <w:ins w:id="509" w:author="Author" w:date="2015-02-20T18:14:00Z">
        <w:r w:rsidRPr="00CF4CF0">
          <w:rPr>
            <w:rFonts w:ascii="Courier New" w:hAnsi="Courier New" w:cs="Courier New"/>
          </w:rPr>
          <w:t>"</w:t>
        </w:r>
      </w:ins>
      <w:r w:rsidRPr="00CF4CF0">
        <w:rPr>
          <w:rFonts w:ascii="Courier New" w:hAnsi="Courier New" w:cs="Courier New"/>
        </w:rPr>
        <w:t>Party</w:t>
      </w:r>
      <w:del w:id="510" w:author="Author" w:date="2015-02-20T18:14:00Z">
        <w:r w:rsidR="0079210B" w:rsidRPr="0079210B">
          <w:rPr>
            <w:rFonts w:ascii="Courier New" w:hAnsi="Courier New" w:cs="Courier New"/>
          </w:rPr>
          <w:delText>”</w:delText>
        </w:r>
      </w:del>
      <w:ins w:id="511" w:author="Author" w:date="2015-02-20T18:14:00Z">
        <w:r w:rsidRPr="00CF4CF0">
          <w:rPr>
            <w:rFonts w:ascii="Courier New" w:hAnsi="Courier New" w:cs="Courier New"/>
          </w:rPr>
          <w:t>"</w:t>
        </w:r>
      </w:ins>
      <w:r w:rsidRPr="00CF4CF0">
        <w:rPr>
          <w:rFonts w:ascii="Courier New" w:hAnsi="Courier New" w:cs="Courier New"/>
        </w:rPr>
        <w:t xml:space="preserve"> means either</w:t>
      </w:r>
    </w:p>
    <w:p w14:paraId="32447B5D" w14:textId="77777777" w:rsidR="0079210B" w:rsidRPr="0079210B" w:rsidRDefault="00CF4CF0" w:rsidP="0079210B">
      <w:pPr>
        <w:pStyle w:val="PlainText"/>
        <w:rPr>
          <w:del w:id="512" w:author="Author" w:date="2015-02-20T18:14:00Z"/>
          <w:rFonts w:ascii="Courier New" w:hAnsi="Courier New" w:cs="Courier New"/>
        </w:rPr>
      </w:pPr>
      <w:proofErr w:type="gramStart"/>
      <w:r w:rsidRPr="00CF4CF0">
        <w:rPr>
          <w:rFonts w:ascii="Courier New" w:hAnsi="Courier New" w:cs="Courier New"/>
        </w:rPr>
        <w:t>one</w:t>
      </w:r>
      <w:proofErr w:type="gramEnd"/>
      <w:r w:rsidRPr="00CF4CF0">
        <w:rPr>
          <w:rFonts w:ascii="Courier New" w:hAnsi="Courier New" w:cs="Courier New"/>
        </w:rPr>
        <w:t xml:space="preserve"> of them;</w:t>
      </w:r>
      <w:del w:id="513" w:author="Author" w:date="2015-02-20T18:14:00Z">
        <w:r w:rsidR="0079210B" w:rsidRPr="0079210B">
          <w:rPr>
            <w:rFonts w:ascii="Courier New" w:hAnsi="Courier New" w:cs="Courier New"/>
          </w:rPr>
          <w:delText xml:space="preserve"> </w:delText>
        </w:r>
      </w:del>
    </w:p>
    <w:p w14:paraId="7F625958" w14:textId="083D77D7" w:rsidR="00CF4CF0" w:rsidRPr="00CF4CF0" w:rsidRDefault="0079210B" w:rsidP="00CF4CF0">
      <w:pPr>
        <w:pStyle w:val="PlainText"/>
        <w:rPr>
          <w:ins w:id="514" w:author="Author" w:date="2015-02-20T18:14:00Z"/>
          <w:rFonts w:ascii="Courier New" w:hAnsi="Courier New" w:cs="Courier New"/>
        </w:rPr>
      </w:pPr>
      <w:del w:id="515" w:author="Author" w:date="2015-02-20T18:14:00Z">
        <w:r w:rsidRPr="0079210B">
          <w:rPr>
            <w:rFonts w:ascii="Courier New" w:hAnsi="Courier New" w:cs="Courier New"/>
          </w:rPr>
          <w:delText>(dd) “</w:delText>
        </w:r>
      </w:del>
    </w:p>
    <w:p w14:paraId="7B0A72CF" w14:textId="392B3528" w:rsidR="00CF4CF0" w:rsidRPr="00CF4CF0" w:rsidRDefault="00CF4CF0" w:rsidP="00CF4CF0">
      <w:pPr>
        <w:pStyle w:val="PlainText"/>
        <w:rPr>
          <w:rFonts w:ascii="Courier New" w:hAnsi="Courier New" w:cs="Courier New"/>
        </w:rPr>
      </w:pPr>
      <w:ins w:id="516" w:author="Author" w:date="2015-02-20T18:14:00Z">
        <w:r w:rsidRPr="00CF4CF0">
          <w:rPr>
            <w:rFonts w:ascii="Courier New" w:hAnsi="Courier New" w:cs="Courier New"/>
          </w:rPr>
          <w:t>(</w:t>
        </w:r>
        <w:proofErr w:type="spellStart"/>
        <w:proofErr w:type="gramStart"/>
        <w:r w:rsidRPr="00CF4CF0">
          <w:rPr>
            <w:rFonts w:ascii="Courier New" w:hAnsi="Courier New" w:cs="Courier New"/>
          </w:rPr>
          <w:t>ee</w:t>
        </w:r>
        <w:proofErr w:type="spellEnd"/>
        <w:proofErr w:type="gramEnd"/>
        <w:r w:rsidRPr="00CF4CF0">
          <w:rPr>
            <w:rFonts w:ascii="Courier New" w:hAnsi="Courier New" w:cs="Courier New"/>
          </w:rPr>
          <w:t>) "</w:t>
        </w:r>
      </w:ins>
      <w:r w:rsidRPr="00CF4CF0">
        <w:rPr>
          <w:rFonts w:ascii="Courier New" w:hAnsi="Courier New" w:cs="Courier New"/>
        </w:rPr>
        <w:t>Project Planning Report</w:t>
      </w:r>
      <w:del w:id="517" w:author="Author" w:date="2015-02-20T18:14:00Z">
        <w:r w:rsidR="0079210B" w:rsidRPr="0079210B">
          <w:rPr>
            <w:rFonts w:ascii="Courier New" w:hAnsi="Courier New" w:cs="Courier New"/>
          </w:rPr>
          <w:delText>”</w:delText>
        </w:r>
      </w:del>
      <w:ins w:id="518" w:author="Author" w:date="2015-02-20T18:14:00Z">
        <w:r w:rsidRPr="00CF4CF0">
          <w:rPr>
            <w:rFonts w:ascii="Courier New" w:hAnsi="Courier New" w:cs="Courier New"/>
          </w:rPr>
          <w:t>"</w:t>
        </w:r>
      </w:ins>
      <w:r w:rsidRPr="00CF4CF0">
        <w:rPr>
          <w:rFonts w:ascii="Courier New" w:hAnsi="Courier New" w:cs="Courier New"/>
        </w:rPr>
        <w:t xml:space="preserve"> means the final Project Planning Report approved</w:t>
      </w:r>
    </w:p>
    <w:p w14:paraId="0EDC4CA3" w14:textId="77777777" w:rsidR="0079210B" w:rsidRPr="0079210B" w:rsidRDefault="00CF4CF0" w:rsidP="0079210B">
      <w:pPr>
        <w:pStyle w:val="PlainText"/>
        <w:rPr>
          <w:del w:id="519" w:author="Author" w:date="2015-02-20T18:14:00Z"/>
          <w:rFonts w:ascii="Courier New" w:hAnsi="Courier New" w:cs="Courier New"/>
        </w:rPr>
      </w:pPr>
      <w:proofErr w:type="gramStart"/>
      <w:r w:rsidRPr="00CF4CF0">
        <w:rPr>
          <w:rFonts w:ascii="Courier New" w:hAnsi="Courier New" w:cs="Courier New"/>
        </w:rPr>
        <w:t>by</w:t>
      </w:r>
      <w:proofErr w:type="gramEnd"/>
      <w:r w:rsidRPr="00CF4CF0">
        <w:rPr>
          <w:rFonts w:ascii="Courier New" w:hAnsi="Courier New" w:cs="Courier New"/>
        </w:rPr>
        <w:t xml:space="preserve"> the University, a copy of which is attached hereto as Schedule </w:t>
      </w:r>
      <w:del w:id="520" w:author="Author" w:date="2015-02-20T18:14:00Z">
        <w:r w:rsidR="0079210B" w:rsidRPr="0079210B">
          <w:rPr>
            <w:rFonts w:ascii="Courier New" w:hAnsi="Courier New" w:cs="Courier New"/>
          </w:rPr>
          <w:delText>“</w:delText>
        </w:r>
      </w:del>
      <w:ins w:id="521" w:author="Author" w:date="2015-02-20T18:14:00Z">
        <w:r w:rsidRPr="00CF4CF0">
          <w:rPr>
            <w:rFonts w:ascii="Courier New" w:hAnsi="Courier New" w:cs="Courier New"/>
          </w:rPr>
          <w:t>"</w:t>
        </w:r>
      </w:ins>
      <w:r w:rsidRPr="00CF4CF0">
        <w:rPr>
          <w:rFonts w:ascii="Courier New" w:hAnsi="Courier New" w:cs="Courier New"/>
        </w:rPr>
        <w:t>B</w:t>
      </w:r>
      <w:del w:id="522" w:author="Author" w:date="2015-02-20T18:14:00Z">
        <w:r w:rsidR="0079210B" w:rsidRPr="0079210B">
          <w:rPr>
            <w:rFonts w:ascii="Courier New" w:hAnsi="Courier New" w:cs="Courier New"/>
          </w:rPr>
          <w:delText xml:space="preserve">”; </w:delText>
        </w:r>
      </w:del>
    </w:p>
    <w:p w14:paraId="5AE37A7D" w14:textId="3474C3E2" w:rsidR="00CF4CF0" w:rsidRPr="00CF4CF0" w:rsidRDefault="0079210B" w:rsidP="00CF4CF0">
      <w:pPr>
        <w:pStyle w:val="PlainText"/>
        <w:rPr>
          <w:ins w:id="523" w:author="Author" w:date="2015-02-20T18:14:00Z"/>
          <w:rFonts w:ascii="Courier New" w:hAnsi="Courier New" w:cs="Courier New"/>
        </w:rPr>
      </w:pPr>
      <w:del w:id="524" w:author="Author" w:date="2015-02-20T18:14:00Z">
        <w:r w:rsidRPr="0079210B">
          <w:rPr>
            <w:rFonts w:ascii="Courier New" w:hAnsi="Courier New" w:cs="Courier New"/>
          </w:rPr>
          <w:delText>(ee) “</w:delText>
        </w:r>
      </w:del>
      <w:ins w:id="525" w:author="Author" w:date="2015-02-20T18:14:00Z">
        <w:r w:rsidR="00CF4CF0" w:rsidRPr="00CF4CF0">
          <w:rPr>
            <w:rFonts w:ascii="Courier New" w:hAnsi="Courier New" w:cs="Courier New"/>
          </w:rPr>
          <w:t>";</w:t>
        </w:r>
      </w:ins>
    </w:p>
    <w:p w14:paraId="63DF0106" w14:textId="7E8B978E" w:rsidR="00CF4CF0" w:rsidRPr="00CF4CF0" w:rsidRDefault="00CF4CF0" w:rsidP="00CF4CF0">
      <w:pPr>
        <w:pStyle w:val="PlainText"/>
        <w:rPr>
          <w:rFonts w:ascii="Courier New" w:hAnsi="Courier New" w:cs="Courier New"/>
        </w:rPr>
      </w:pPr>
      <w:ins w:id="526" w:author="Author" w:date="2015-02-20T18:14:00Z">
        <w:r w:rsidRPr="00CF4CF0">
          <w:rPr>
            <w:rFonts w:ascii="Courier New" w:hAnsi="Courier New" w:cs="Courier New"/>
          </w:rPr>
          <w:t>(</w:t>
        </w:r>
        <w:proofErr w:type="spellStart"/>
        <w:proofErr w:type="gramStart"/>
        <w:r w:rsidRPr="00CF4CF0">
          <w:rPr>
            <w:rFonts w:ascii="Courier New" w:hAnsi="Courier New" w:cs="Courier New"/>
          </w:rPr>
          <w:t>ft</w:t>
        </w:r>
        <w:proofErr w:type="spellEnd"/>
        <w:proofErr w:type="gramEnd"/>
        <w:r w:rsidRPr="00CF4CF0">
          <w:rPr>
            <w:rFonts w:ascii="Courier New" w:hAnsi="Courier New" w:cs="Courier New"/>
          </w:rPr>
          <w:t>) "</w:t>
        </w:r>
      </w:ins>
      <w:r w:rsidRPr="00CF4CF0">
        <w:rPr>
          <w:rFonts w:ascii="Courier New" w:hAnsi="Courier New" w:cs="Courier New"/>
        </w:rPr>
        <w:t>Reasonably Comparable Premises</w:t>
      </w:r>
      <w:del w:id="527" w:author="Author" w:date="2015-02-20T18:14:00Z">
        <w:r w:rsidR="0079210B" w:rsidRPr="0079210B">
          <w:rPr>
            <w:rFonts w:ascii="Courier New" w:hAnsi="Courier New" w:cs="Courier New"/>
          </w:rPr>
          <w:delText>”</w:delText>
        </w:r>
      </w:del>
      <w:ins w:id="528" w:author="Author" w:date="2015-02-20T18:14:00Z">
        <w:r w:rsidRPr="00CF4CF0">
          <w:rPr>
            <w:rFonts w:ascii="Courier New" w:hAnsi="Courier New" w:cs="Courier New"/>
          </w:rPr>
          <w:t>"</w:t>
        </w:r>
      </w:ins>
      <w:r w:rsidRPr="00CF4CF0">
        <w:rPr>
          <w:rFonts w:ascii="Courier New" w:hAnsi="Courier New" w:cs="Courier New"/>
        </w:rPr>
        <w:t xml:space="preserve"> means premises other than the Building</w:t>
      </w:r>
    </w:p>
    <w:p w14:paraId="7D37276E"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that</w:t>
      </w:r>
      <w:proofErr w:type="gramEnd"/>
      <w:r w:rsidRPr="00CF4CF0">
        <w:rPr>
          <w:rFonts w:ascii="Courier New" w:hAnsi="Courier New" w:cs="Courier New"/>
        </w:rPr>
        <w:t xml:space="preserve"> have, at a minimum and without limitation, the following features at the time</w:t>
      </w:r>
    </w:p>
    <w:p w14:paraId="47F0A883"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that</w:t>
      </w:r>
      <w:proofErr w:type="gramEnd"/>
      <w:r w:rsidRPr="00CF4CF0">
        <w:rPr>
          <w:rFonts w:ascii="Courier New" w:hAnsi="Courier New" w:cs="Courier New"/>
        </w:rPr>
        <w:t xml:space="preserve"> the University exercises its right to relocate the Student Commons in</w:t>
      </w:r>
    </w:p>
    <w:p w14:paraId="767D85AC"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accordance</w:t>
      </w:r>
      <w:proofErr w:type="gramEnd"/>
      <w:r w:rsidRPr="00CF4CF0">
        <w:rPr>
          <w:rFonts w:ascii="Courier New" w:hAnsi="Courier New" w:cs="Courier New"/>
        </w:rPr>
        <w:t xml:space="preserve"> with Section 3.3 of this Agreement:</w:t>
      </w:r>
    </w:p>
    <w:p w14:paraId="487E20C1"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w:t>
      </w:r>
      <w:proofErr w:type="spellStart"/>
      <w:r w:rsidRPr="00CF4CF0">
        <w:rPr>
          <w:rFonts w:ascii="Courier New" w:hAnsi="Courier New" w:cs="Courier New"/>
        </w:rPr>
        <w:t>i</w:t>
      </w:r>
      <w:proofErr w:type="spellEnd"/>
      <w:r w:rsidRPr="00CF4CF0">
        <w:rPr>
          <w:rFonts w:ascii="Courier New" w:hAnsi="Courier New" w:cs="Courier New"/>
        </w:rPr>
        <w:t xml:space="preserve">) </w:t>
      </w:r>
      <w:proofErr w:type="gramStart"/>
      <w:r w:rsidRPr="00CF4CF0">
        <w:rPr>
          <w:rFonts w:ascii="Courier New" w:hAnsi="Courier New" w:cs="Courier New"/>
        </w:rPr>
        <w:t>a</w:t>
      </w:r>
      <w:proofErr w:type="gramEnd"/>
      <w:r w:rsidRPr="00CF4CF0">
        <w:rPr>
          <w:rFonts w:ascii="Courier New" w:hAnsi="Courier New" w:cs="Courier New"/>
        </w:rPr>
        <w:t xml:space="preserve"> size that consists of at least the same GSMs as the Building;</w:t>
      </w:r>
    </w:p>
    <w:p w14:paraId="29BB5CF6"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(ii) </w:t>
      </w:r>
      <w:proofErr w:type="gramStart"/>
      <w:r w:rsidRPr="00CF4CF0">
        <w:rPr>
          <w:rFonts w:ascii="Courier New" w:hAnsi="Courier New" w:cs="Courier New"/>
        </w:rPr>
        <w:t>the</w:t>
      </w:r>
      <w:proofErr w:type="gramEnd"/>
      <w:r w:rsidRPr="00CF4CF0">
        <w:rPr>
          <w:rFonts w:ascii="Courier New" w:hAnsi="Courier New" w:cs="Courier New"/>
        </w:rPr>
        <w:t xml:space="preserve"> ability to accommodate a variety of uses similar to those set out in</w:t>
      </w:r>
    </w:p>
    <w:p w14:paraId="13EA22D6" w14:textId="1E60469A" w:rsidR="00CF4CF0" w:rsidRPr="00CF4CF0" w:rsidRDefault="00CF4CF0" w:rsidP="00CF4CF0">
      <w:pPr>
        <w:pStyle w:val="PlainText"/>
        <w:rPr>
          <w:rFonts w:ascii="Courier New" w:hAnsi="Courier New" w:cs="Courier New"/>
        </w:rPr>
      </w:pPr>
      <w:r w:rsidRPr="00CF4CF0">
        <w:rPr>
          <w:rFonts w:ascii="Courier New" w:hAnsi="Courier New" w:cs="Courier New"/>
        </w:rPr>
        <w:t xml:space="preserve">Section 2.3(a) and the Room Data Sheets (attached hereto as Schedule </w:t>
      </w:r>
      <w:del w:id="529" w:author="Author" w:date="2015-02-20T18:14:00Z">
        <w:r w:rsidR="0079210B" w:rsidRPr="0079210B">
          <w:rPr>
            <w:rFonts w:ascii="Courier New" w:hAnsi="Courier New" w:cs="Courier New"/>
          </w:rPr>
          <w:delText>“</w:delText>
        </w:r>
      </w:del>
      <w:ins w:id="530" w:author="Author" w:date="2015-02-20T18:14:00Z">
        <w:r w:rsidRPr="00CF4CF0">
          <w:rPr>
            <w:rFonts w:ascii="Courier New" w:hAnsi="Courier New" w:cs="Courier New"/>
          </w:rPr>
          <w:t>"</w:t>
        </w:r>
      </w:ins>
      <w:r w:rsidRPr="00CF4CF0">
        <w:rPr>
          <w:rFonts w:ascii="Courier New" w:hAnsi="Courier New" w:cs="Courier New"/>
        </w:rPr>
        <w:t>C</w:t>
      </w:r>
      <w:del w:id="531" w:author="Author" w:date="2015-02-20T18:14:00Z">
        <w:r w:rsidR="0079210B" w:rsidRPr="0079210B">
          <w:rPr>
            <w:rFonts w:ascii="Courier New" w:hAnsi="Courier New" w:cs="Courier New"/>
          </w:rPr>
          <w:delText xml:space="preserve">”); </w:delText>
        </w:r>
      </w:del>
      <w:ins w:id="532" w:author="Author" w:date="2015-02-20T18:14:00Z">
        <w:r w:rsidRPr="00CF4CF0">
          <w:rPr>
            <w:rFonts w:ascii="Courier New" w:hAnsi="Courier New" w:cs="Courier New"/>
          </w:rPr>
          <w:t>");</w:t>
        </w:r>
      </w:ins>
    </w:p>
    <w:p w14:paraId="18471A93"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(iii) </w:t>
      </w:r>
      <w:proofErr w:type="gramStart"/>
      <w:r w:rsidRPr="00CF4CF0">
        <w:rPr>
          <w:rFonts w:ascii="Courier New" w:hAnsi="Courier New" w:cs="Courier New"/>
        </w:rPr>
        <w:t>reasonable</w:t>
      </w:r>
      <w:proofErr w:type="gramEnd"/>
      <w:r w:rsidRPr="00CF4CF0">
        <w:rPr>
          <w:rFonts w:ascii="Courier New" w:hAnsi="Courier New" w:cs="Courier New"/>
        </w:rPr>
        <w:t xml:space="preserve"> access to public transit and a central location on or near the St.</w:t>
      </w:r>
    </w:p>
    <w:p w14:paraId="7AD34108"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George Campus that provides good opportunities for use by St. George</w:t>
      </w:r>
    </w:p>
    <w:p w14:paraId="1572C2A0"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students</w:t>
      </w:r>
      <w:proofErr w:type="gramEnd"/>
      <w:r w:rsidRPr="00CF4CF0">
        <w:rPr>
          <w:rFonts w:ascii="Courier New" w:hAnsi="Courier New" w:cs="Courier New"/>
        </w:rPr>
        <w:t>;</w:t>
      </w:r>
    </w:p>
    <w:p w14:paraId="6EA12B32"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(iv) </w:t>
      </w:r>
      <w:proofErr w:type="gramStart"/>
      <w:r w:rsidRPr="00CF4CF0">
        <w:rPr>
          <w:rFonts w:ascii="Courier New" w:hAnsi="Courier New" w:cs="Courier New"/>
        </w:rPr>
        <w:t>a</w:t>
      </w:r>
      <w:proofErr w:type="gramEnd"/>
      <w:r w:rsidRPr="00CF4CF0">
        <w:rPr>
          <w:rFonts w:ascii="Courier New" w:hAnsi="Courier New" w:cs="Courier New"/>
        </w:rPr>
        <w:t xml:space="preserve"> LEED rating (or comparable, if a different standard has been adopted) that</w:t>
      </w:r>
    </w:p>
    <w:p w14:paraId="38030A69"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is</w:t>
      </w:r>
      <w:proofErr w:type="gramEnd"/>
      <w:r w:rsidRPr="00CF4CF0">
        <w:rPr>
          <w:rFonts w:ascii="Courier New" w:hAnsi="Courier New" w:cs="Courier New"/>
        </w:rPr>
        <w:t>, at a minimum, comparable to the LEED rating (or comparable, if a</w:t>
      </w:r>
    </w:p>
    <w:p w14:paraId="67B331B0"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different</w:t>
      </w:r>
      <w:proofErr w:type="gramEnd"/>
      <w:r w:rsidRPr="00CF4CF0">
        <w:rPr>
          <w:rFonts w:ascii="Courier New" w:hAnsi="Courier New" w:cs="Courier New"/>
        </w:rPr>
        <w:t xml:space="preserve"> standard has been adopted) of the Building at the time that the</w:t>
      </w:r>
    </w:p>
    <w:p w14:paraId="60861B15"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University exercises its entitlement to move the Student Commons; and</w:t>
      </w:r>
    </w:p>
    <w:p w14:paraId="13C9CEEC" w14:textId="6E81357E" w:rsidR="00CF4CF0" w:rsidRPr="00CF4CF0" w:rsidRDefault="00CF4CF0" w:rsidP="00CF4CF0">
      <w:pPr>
        <w:pStyle w:val="PlainText"/>
        <w:rPr>
          <w:rFonts w:ascii="Courier New" w:hAnsi="Courier New" w:cs="Courier New"/>
        </w:rPr>
      </w:pPr>
      <w:r w:rsidRPr="00CF4CF0">
        <w:rPr>
          <w:rFonts w:ascii="Courier New" w:hAnsi="Courier New" w:cs="Courier New"/>
        </w:rPr>
        <w:t xml:space="preserve">(v) </w:t>
      </w:r>
      <w:proofErr w:type="gramStart"/>
      <w:r w:rsidRPr="00CF4CF0">
        <w:rPr>
          <w:rFonts w:ascii="Courier New" w:hAnsi="Courier New" w:cs="Courier New"/>
        </w:rPr>
        <w:t>meets</w:t>
      </w:r>
      <w:proofErr w:type="gramEnd"/>
      <w:r w:rsidRPr="00CF4CF0">
        <w:rPr>
          <w:rFonts w:ascii="Courier New" w:hAnsi="Courier New" w:cs="Courier New"/>
        </w:rPr>
        <w:t xml:space="preserve"> or exceeds the accessibility standards that the Building </w:t>
      </w:r>
      <w:del w:id="533" w:author="Author" w:date="2015-02-20T18:14:00Z">
        <w:r w:rsidR="0079210B" w:rsidRPr="0079210B">
          <w:rPr>
            <w:rFonts w:ascii="Courier New" w:hAnsi="Courier New" w:cs="Courier New"/>
          </w:rPr>
          <w:delText>has</w:delText>
        </w:r>
      </w:del>
      <w:ins w:id="534" w:author="Author" w:date="2015-02-20T18:14:00Z">
        <w:r w:rsidRPr="00CF4CF0">
          <w:rPr>
            <w:rFonts w:ascii="Courier New" w:hAnsi="Courier New" w:cs="Courier New"/>
          </w:rPr>
          <w:t>bas</w:t>
        </w:r>
      </w:ins>
      <w:r w:rsidRPr="00CF4CF0">
        <w:rPr>
          <w:rFonts w:ascii="Courier New" w:hAnsi="Courier New" w:cs="Courier New"/>
        </w:rPr>
        <w:t xml:space="preserve"> achieved,</w:t>
      </w:r>
    </w:p>
    <w:p w14:paraId="4013E27D"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and</w:t>
      </w:r>
      <w:proofErr w:type="gramEnd"/>
      <w:r w:rsidRPr="00CF4CF0">
        <w:rPr>
          <w:rFonts w:ascii="Courier New" w:hAnsi="Courier New" w:cs="Courier New"/>
        </w:rPr>
        <w:t xml:space="preserve"> complies with the Building Code, the Accessibility for Ontarians with</w:t>
      </w:r>
    </w:p>
    <w:p w14:paraId="6DEE21C6" w14:textId="77777777" w:rsidR="0079210B" w:rsidRPr="0079210B" w:rsidRDefault="00CF4CF0" w:rsidP="0079210B">
      <w:pPr>
        <w:pStyle w:val="PlainText"/>
        <w:rPr>
          <w:del w:id="535" w:author="Author" w:date="2015-02-20T18:14:00Z"/>
          <w:rFonts w:ascii="Courier New" w:hAnsi="Courier New" w:cs="Courier New"/>
        </w:rPr>
      </w:pPr>
      <w:r w:rsidRPr="00CF4CF0">
        <w:rPr>
          <w:rFonts w:ascii="Courier New" w:hAnsi="Courier New" w:cs="Courier New"/>
        </w:rPr>
        <w:t>Disabilities Act, 2005, or any other like statutes then in force.</w:t>
      </w:r>
      <w:del w:id="536" w:author="Author" w:date="2015-02-20T18:14:00Z">
        <w:r w:rsidR="0079210B" w:rsidRPr="0079210B">
          <w:rPr>
            <w:rFonts w:ascii="Courier New" w:hAnsi="Courier New" w:cs="Courier New"/>
          </w:rPr>
          <w:delText xml:space="preserve"> </w:delText>
        </w:r>
      </w:del>
    </w:p>
    <w:p w14:paraId="55E4BC6F" w14:textId="6392A4A2" w:rsidR="00CF4CF0" w:rsidRPr="00CF4CF0" w:rsidRDefault="0079210B" w:rsidP="00CF4CF0">
      <w:pPr>
        <w:pStyle w:val="PlainText"/>
        <w:rPr>
          <w:ins w:id="537" w:author="Author" w:date="2015-02-20T18:14:00Z"/>
          <w:rFonts w:ascii="Courier New" w:hAnsi="Courier New" w:cs="Courier New"/>
        </w:rPr>
      </w:pPr>
      <w:del w:id="538" w:author="Author" w:date="2015-02-20T18:14:00Z">
        <w:r w:rsidRPr="0079210B">
          <w:rPr>
            <w:rFonts w:ascii="Courier New" w:hAnsi="Courier New" w:cs="Courier New"/>
          </w:rPr>
          <w:delText>(ff) “</w:delText>
        </w:r>
      </w:del>
    </w:p>
    <w:p w14:paraId="4CB98100" w14:textId="77777777" w:rsidR="0079210B" w:rsidRPr="0079210B" w:rsidRDefault="00CF4CF0" w:rsidP="0079210B">
      <w:pPr>
        <w:pStyle w:val="PlainText"/>
        <w:rPr>
          <w:del w:id="539" w:author="Author" w:date="2015-02-20T18:14:00Z"/>
          <w:rFonts w:ascii="Courier New" w:hAnsi="Courier New" w:cs="Courier New"/>
        </w:rPr>
      </w:pPr>
      <w:ins w:id="540" w:author="Author" w:date="2015-02-20T18:14:00Z">
        <w:r w:rsidRPr="00CF4CF0">
          <w:rPr>
            <w:rFonts w:ascii="Courier New" w:hAnsi="Courier New" w:cs="Courier New"/>
          </w:rPr>
          <w:t>(</w:t>
        </w:r>
        <w:proofErr w:type="spellStart"/>
        <w:proofErr w:type="gramStart"/>
        <w:r w:rsidRPr="00CF4CF0">
          <w:rPr>
            <w:rFonts w:ascii="Courier New" w:hAnsi="Courier New" w:cs="Courier New"/>
          </w:rPr>
          <w:t>gg</w:t>
        </w:r>
        <w:proofErr w:type="spellEnd"/>
        <w:proofErr w:type="gramEnd"/>
        <w:r w:rsidRPr="00CF4CF0">
          <w:rPr>
            <w:rFonts w:ascii="Courier New" w:hAnsi="Courier New" w:cs="Courier New"/>
          </w:rPr>
          <w:t>) "</w:t>
        </w:r>
      </w:ins>
      <w:r w:rsidRPr="00CF4CF0">
        <w:rPr>
          <w:rFonts w:ascii="Courier New" w:hAnsi="Courier New" w:cs="Courier New"/>
        </w:rPr>
        <w:t>Referendum</w:t>
      </w:r>
      <w:del w:id="541" w:author="Author" w:date="2015-02-20T18:14:00Z">
        <w:r w:rsidR="0079210B" w:rsidRPr="0079210B">
          <w:rPr>
            <w:rFonts w:ascii="Courier New" w:hAnsi="Courier New" w:cs="Courier New"/>
          </w:rPr>
          <w:delText>”</w:delText>
        </w:r>
      </w:del>
      <w:ins w:id="542" w:author="Author" w:date="2015-02-20T18:14:00Z">
        <w:r w:rsidRPr="00CF4CF0">
          <w:rPr>
            <w:rFonts w:ascii="Courier New" w:hAnsi="Courier New" w:cs="Courier New"/>
          </w:rPr>
          <w:t>"</w:t>
        </w:r>
      </w:ins>
      <w:r w:rsidRPr="00CF4CF0">
        <w:rPr>
          <w:rFonts w:ascii="Courier New" w:hAnsi="Courier New" w:cs="Courier New"/>
        </w:rPr>
        <w:t xml:space="preserve"> has the meaning given to it in Recital E;</w:t>
      </w:r>
      <w:del w:id="543" w:author="Author" w:date="2015-02-20T18:14:00Z">
        <w:r w:rsidR="0079210B" w:rsidRPr="0079210B">
          <w:rPr>
            <w:rFonts w:ascii="Courier New" w:hAnsi="Courier New" w:cs="Courier New"/>
          </w:rPr>
          <w:delText xml:space="preserve"> </w:delText>
        </w:r>
      </w:del>
    </w:p>
    <w:p w14:paraId="431DE529" w14:textId="0396B6FE" w:rsidR="00CF4CF0" w:rsidRPr="00CF4CF0" w:rsidRDefault="0079210B" w:rsidP="00CF4CF0">
      <w:pPr>
        <w:pStyle w:val="PlainText"/>
        <w:rPr>
          <w:ins w:id="544" w:author="Author" w:date="2015-02-20T18:14:00Z"/>
          <w:rFonts w:ascii="Courier New" w:hAnsi="Courier New" w:cs="Courier New"/>
        </w:rPr>
      </w:pPr>
      <w:del w:id="545" w:author="Author" w:date="2015-02-20T18:14:00Z">
        <w:r w:rsidRPr="0079210B">
          <w:rPr>
            <w:rFonts w:ascii="Courier New" w:hAnsi="Courier New" w:cs="Courier New"/>
          </w:rPr>
          <w:delText>(gg) “</w:delText>
        </w:r>
      </w:del>
    </w:p>
    <w:p w14:paraId="6CED32E1" w14:textId="47F6E785" w:rsidR="00CF4CF0" w:rsidRPr="00CF4CF0" w:rsidRDefault="00CF4CF0" w:rsidP="00CF4CF0">
      <w:pPr>
        <w:pStyle w:val="PlainText"/>
        <w:rPr>
          <w:rFonts w:ascii="Courier New" w:hAnsi="Courier New" w:cs="Courier New"/>
        </w:rPr>
      </w:pPr>
      <w:ins w:id="546" w:author="Author" w:date="2015-02-20T18:14:00Z">
        <w:r w:rsidRPr="00CF4CF0">
          <w:rPr>
            <w:rFonts w:ascii="Courier New" w:hAnsi="Courier New" w:cs="Courier New"/>
          </w:rPr>
          <w:t>(</w:t>
        </w:r>
        <w:proofErr w:type="spellStart"/>
        <w:proofErr w:type="gramStart"/>
        <w:r w:rsidRPr="00CF4CF0">
          <w:rPr>
            <w:rFonts w:ascii="Courier New" w:hAnsi="Courier New" w:cs="Courier New"/>
          </w:rPr>
          <w:t>hh</w:t>
        </w:r>
        <w:proofErr w:type="spellEnd"/>
        <w:proofErr w:type="gramEnd"/>
        <w:r w:rsidRPr="00CF4CF0">
          <w:rPr>
            <w:rFonts w:ascii="Courier New" w:hAnsi="Courier New" w:cs="Courier New"/>
          </w:rPr>
          <w:t>) "</w:t>
        </w:r>
      </w:ins>
      <w:r w:rsidRPr="00CF4CF0">
        <w:rPr>
          <w:rFonts w:ascii="Courier New" w:hAnsi="Courier New" w:cs="Courier New"/>
        </w:rPr>
        <w:t>Referendum Question</w:t>
      </w:r>
      <w:del w:id="547" w:author="Author" w:date="2015-02-20T18:14:00Z">
        <w:r w:rsidR="0079210B" w:rsidRPr="0079210B">
          <w:rPr>
            <w:rFonts w:ascii="Courier New" w:hAnsi="Courier New" w:cs="Courier New"/>
          </w:rPr>
          <w:delText>”</w:delText>
        </w:r>
      </w:del>
      <w:ins w:id="548" w:author="Author" w:date="2015-02-20T18:14:00Z">
        <w:r w:rsidRPr="00CF4CF0">
          <w:rPr>
            <w:rFonts w:ascii="Courier New" w:hAnsi="Courier New" w:cs="Courier New"/>
          </w:rPr>
          <w:t>"</w:t>
        </w:r>
      </w:ins>
      <w:r w:rsidRPr="00CF4CF0">
        <w:rPr>
          <w:rFonts w:ascii="Courier New" w:hAnsi="Courier New" w:cs="Courier New"/>
        </w:rPr>
        <w:t xml:space="preserve"> means the referendum question approved by the</w:t>
      </w:r>
    </w:p>
    <w:p w14:paraId="74C46634" w14:textId="77777777" w:rsidR="0079210B" w:rsidRPr="0079210B" w:rsidRDefault="00CF4CF0" w:rsidP="0079210B">
      <w:pPr>
        <w:pStyle w:val="PlainText"/>
        <w:rPr>
          <w:del w:id="549" w:author="Author" w:date="2015-02-20T18:14:00Z"/>
          <w:rFonts w:ascii="Courier New" w:hAnsi="Courier New" w:cs="Courier New"/>
        </w:rPr>
      </w:pPr>
      <w:r w:rsidRPr="00CF4CF0">
        <w:rPr>
          <w:rFonts w:ascii="Courier New" w:hAnsi="Courier New" w:cs="Courier New"/>
        </w:rPr>
        <w:t xml:space="preserve">Students in the Referendum, a copy of which is attached hereto as Schedule </w:t>
      </w:r>
      <w:del w:id="550" w:author="Author" w:date="2015-02-20T18:14:00Z">
        <w:r w:rsidR="0079210B" w:rsidRPr="0079210B">
          <w:rPr>
            <w:rFonts w:ascii="Courier New" w:hAnsi="Courier New" w:cs="Courier New"/>
          </w:rPr>
          <w:delText>“</w:delText>
        </w:r>
      </w:del>
      <w:ins w:id="551" w:author="Author" w:date="2015-02-20T18:14:00Z">
        <w:r w:rsidRPr="00CF4CF0">
          <w:rPr>
            <w:rFonts w:ascii="Courier New" w:hAnsi="Courier New" w:cs="Courier New"/>
          </w:rPr>
          <w:t>"</w:t>
        </w:r>
      </w:ins>
      <w:r w:rsidRPr="00CF4CF0">
        <w:rPr>
          <w:rFonts w:ascii="Courier New" w:hAnsi="Courier New" w:cs="Courier New"/>
        </w:rPr>
        <w:t>D</w:t>
      </w:r>
      <w:del w:id="552" w:author="Author" w:date="2015-02-20T18:14:00Z">
        <w:r w:rsidR="0079210B" w:rsidRPr="0079210B">
          <w:rPr>
            <w:rFonts w:ascii="Courier New" w:hAnsi="Courier New" w:cs="Courier New"/>
          </w:rPr>
          <w:delText xml:space="preserve">”; </w:delText>
        </w:r>
      </w:del>
    </w:p>
    <w:p w14:paraId="62C5CB89" w14:textId="2D91C3F7" w:rsidR="00CF4CF0" w:rsidRPr="00CF4CF0" w:rsidRDefault="0079210B" w:rsidP="00CF4CF0">
      <w:pPr>
        <w:pStyle w:val="PlainText"/>
        <w:rPr>
          <w:ins w:id="553" w:author="Author" w:date="2015-02-20T18:14:00Z"/>
          <w:rFonts w:ascii="Courier New" w:hAnsi="Courier New" w:cs="Courier New"/>
        </w:rPr>
      </w:pPr>
      <w:del w:id="554" w:author="Author" w:date="2015-02-20T18:14:00Z">
        <w:r w:rsidRPr="0079210B">
          <w:rPr>
            <w:rFonts w:ascii="Courier New" w:hAnsi="Courier New" w:cs="Courier New"/>
          </w:rPr>
          <w:delText>(hh) “</w:delText>
        </w:r>
      </w:del>
      <w:ins w:id="555" w:author="Author" w:date="2015-02-20T18:14:00Z">
        <w:r w:rsidR="00CF4CF0" w:rsidRPr="00CF4CF0">
          <w:rPr>
            <w:rFonts w:ascii="Courier New" w:hAnsi="Courier New" w:cs="Courier New"/>
          </w:rPr>
          <w:t>";</w:t>
        </w:r>
      </w:ins>
    </w:p>
    <w:p w14:paraId="591E32E4" w14:textId="77777777" w:rsidR="00CF4CF0" w:rsidRPr="00CF4CF0" w:rsidRDefault="00CF4CF0" w:rsidP="00CF4CF0">
      <w:pPr>
        <w:pStyle w:val="PlainText"/>
        <w:rPr>
          <w:ins w:id="556" w:author="Author" w:date="2015-02-20T18:14:00Z"/>
          <w:rFonts w:ascii="Courier New" w:hAnsi="Courier New" w:cs="Courier New"/>
        </w:rPr>
      </w:pPr>
      <w:ins w:id="557" w:author="Author" w:date="2015-02-20T18:14:00Z">
        <w:r w:rsidRPr="00CF4CF0">
          <w:rPr>
            <w:rFonts w:ascii="Courier New" w:hAnsi="Courier New" w:cs="Courier New"/>
          </w:rPr>
          <w:t>90</w:t>
        </w:r>
      </w:ins>
    </w:p>
    <w:p w14:paraId="769332C9" w14:textId="77777777" w:rsidR="00CF4CF0" w:rsidRPr="00CF4CF0" w:rsidRDefault="00CF4CF0" w:rsidP="00CF4CF0">
      <w:pPr>
        <w:pStyle w:val="PlainText"/>
        <w:rPr>
          <w:ins w:id="558" w:author="Author" w:date="2015-02-20T18:14:00Z"/>
          <w:rFonts w:ascii="Courier New" w:hAnsi="Courier New" w:cs="Courier New"/>
        </w:rPr>
      </w:pPr>
      <w:proofErr w:type="spellStart"/>
      <w:ins w:id="559" w:author="Author" w:date="2015-02-20T18:14:00Z">
        <w:r w:rsidRPr="00CF4CF0">
          <w:rPr>
            <w:rFonts w:ascii="Courier New" w:hAnsi="Courier New" w:cs="Courier New"/>
          </w:rPr>
          <w:t>Boardbooks</w:t>
        </w:r>
        <w:proofErr w:type="spellEnd"/>
        <w:r w:rsidRPr="00CF4CF0">
          <w:rPr>
            <w:rFonts w:ascii="Courier New" w:hAnsi="Courier New" w:cs="Courier New"/>
          </w:rPr>
          <w:t xml:space="preserve"> Print Wizard https://go.boardbooks.com/utoronto/PrintList.aspx?DB89OyvqIwpuCf...</w:t>
        </w:r>
      </w:ins>
    </w:p>
    <w:p w14:paraId="081040AF" w14:textId="77777777" w:rsidR="00CF4CF0" w:rsidRPr="00CF4CF0" w:rsidRDefault="00CF4CF0" w:rsidP="00CF4CF0">
      <w:pPr>
        <w:pStyle w:val="PlainText"/>
        <w:rPr>
          <w:ins w:id="560" w:author="Author" w:date="2015-02-20T18:14:00Z"/>
          <w:rFonts w:ascii="Courier New" w:hAnsi="Courier New" w:cs="Courier New"/>
        </w:rPr>
      </w:pPr>
      <w:ins w:id="561" w:author="Author" w:date="2015-02-20T18:14:00Z">
        <w:r w:rsidRPr="00CF4CF0">
          <w:rPr>
            <w:rFonts w:ascii="Courier New" w:hAnsi="Courier New" w:cs="Courier New"/>
          </w:rPr>
          <w:t>2/20/2015 5:53 PM 9 of 43</w:t>
        </w:r>
      </w:ins>
    </w:p>
    <w:p w14:paraId="728E3032" w14:textId="77777777" w:rsidR="00CF4CF0" w:rsidRPr="00CF4CF0" w:rsidRDefault="00CF4CF0" w:rsidP="00CF4CF0">
      <w:pPr>
        <w:pStyle w:val="PlainText"/>
        <w:rPr>
          <w:ins w:id="562" w:author="Author" w:date="2015-02-20T18:14:00Z"/>
          <w:rFonts w:ascii="Courier New" w:hAnsi="Courier New" w:cs="Courier New"/>
        </w:rPr>
      </w:pPr>
      <w:ins w:id="563" w:author="Author" w:date="2015-02-20T18:14:00Z">
        <w:r w:rsidRPr="00CF4CF0">
          <w:rPr>
            <w:rFonts w:ascii="Courier New" w:hAnsi="Courier New" w:cs="Courier New"/>
          </w:rPr>
          <w:t>Governing Counc.il Meeting 4:30 to 6:30 p.m</w:t>
        </w:r>
        <w:proofErr w:type="gramStart"/>
        <w:r w:rsidRPr="00CF4CF0">
          <w:rPr>
            <w:rFonts w:ascii="Courier New" w:hAnsi="Courier New" w:cs="Courier New"/>
          </w:rPr>
          <w:t>.-</w:t>
        </w:r>
        <w:proofErr w:type="gramEnd"/>
        <w:r w:rsidRPr="00CF4CF0">
          <w:rPr>
            <w:rFonts w:ascii="Courier New" w:hAnsi="Courier New" w:cs="Courier New"/>
          </w:rPr>
          <w:t xml:space="preserve"> Items for Governing Council Approval</w:t>
        </w:r>
      </w:ins>
    </w:p>
    <w:p w14:paraId="53DBD7F6" w14:textId="77777777" w:rsidR="00CF4CF0" w:rsidRPr="00CF4CF0" w:rsidRDefault="00CF4CF0" w:rsidP="00CF4CF0">
      <w:pPr>
        <w:pStyle w:val="PlainText"/>
        <w:rPr>
          <w:ins w:id="564" w:author="Author" w:date="2015-02-20T18:14:00Z"/>
          <w:rFonts w:ascii="Courier New" w:hAnsi="Courier New" w:cs="Courier New"/>
        </w:rPr>
      </w:pPr>
      <w:ins w:id="565" w:author="Author" w:date="2015-02-20T18:14:00Z">
        <w:r w:rsidRPr="00CF4CF0">
          <w:rPr>
            <w:rFonts w:ascii="Courier New" w:hAnsi="Courier New" w:cs="Courier New"/>
          </w:rPr>
          <w:t>- 6-</w:t>
        </w:r>
      </w:ins>
    </w:p>
    <w:p w14:paraId="33F8E47D" w14:textId="41F8F36C" w:rsidR="00CF4CF0" w:rsidRPr="00CF4CF0" w:rsidRDefault="00CF4CF0" w:rsidP="00CF4CF0">
      <w:pPr>
        <w:pStyle w:val="PlainText"/>
        <w:rPr>
          <w:rFonts w:ascii="Courier New" w:hAnsi="Courier New" w:cs="Courier New"/>
        </w:rPr>
      </w:pPr>
      <w:ins w:id="566" w:author="Author" w:date="2015-02-20T18:14:00Z">
        <w:r w:rsidRPr="00CF4CF0">
          <w:rPr>
            <w:rFonts w:ascii="Courier New" w:hAnsi="Courier New" w:cs="Courier New"/>
          </w:rPr>
          <w:t>(ii) "</w:t>
        </w:r>
      </w:ins>
      <w:r w:rsidRPr="00CF4CF0">
        <w:rPr>
          <w:rFonts w:ascii="Courier New" w:hAnsi="Courier New" w:cs="Courier New"/>
        </w:rPr>
        <w:t>Renewal Terms</w:t>
      </w:r>
      <w:del w:id="567" w:author="Author" w:date="2015-02-20T18:14:00Z">
        <w:r w:rsidR="0079210B" w:rsidRPr="0079210B">
          <w:rPr>
            <w:rFonts w:ascii="Courier New" w:hAnsi="Courier New" w:cs="Courier New"/>
          </w:rPr>
          <w:delText>”</w:delText>
        </w:r>
      </w:del>
      <w:ins w:id="568" w:author="Author" w:date="2015-02-20T18:14:00Z">
        <w:r w:rsidRPr="00CF4CF0">
          <w:rPr>
            <w:rFonts w:ascii="Courier New" w:hAnsi="Courier New" w:cs="Courier New"/>
          </w:rPr>
          <w:t>"</w:t>
        </w:r>
      </w:ins>
      <w:r w:rsidRPr="00CF4CF0">
        <w:rPr>
          <w:rFonts w:ascii="Courier New" w:hAnsi="Courier New" w:cs="Courier New"/>
        </w:rPr>
        <w:t xml:space="preserve"> means, </w:t>
      </w:r>
      <w:del w:id="569" w:author="Author" w:date="2015-02-20T18:14:00Z">
        <w:r w:rsidR="0079210B" w:rsidRPr="0079210B">
          <w:rPr>
            <w:rFonts w:ascii="Courier New" w:hAnsi="Courier New" w:cs="Courier New"/>
          </w:rPr>
          <w:delText>collectively</w:delText>
        </w:r>
      </w:del>
      <w:proofErr w:type="spellStart"/>
      <w:ins w:id="570" w:author="Author" w:date="2015-02-20T18:14:00Z">
        <w:r w:rsidRPr="00CF4CF0">
          <w:rPr>
            <w:rFonts w:ascii="Courier New" w:hAnsi="Courier New" w:cs="Courier New"/>
          </w:rPr>
          <w:t>coUectively</w:t>
        </w:r>
      </w:ins>
      <w:proofErr w:type="spellEnd"/>
      <w:r w:rsidRPr="00CF4CF0">
        <w:rPr>
          <w:rFonts w:ascii="Courier New" w:hAnsi="Courier New" w:cs="Courier New"/>
        </w:rPr>
        <w:t>, the First Renewal Term, the Second</w:t>
      </w:r>
    </w:p>
    <w:p w14:paraId="069F49C9" w14:textId="77777777" w:rsidR="0079210B" w:rsidRPr="0079210B" w:rsidRDefault="00CF4CF0" w:rsidP="0079210B">
      <w:pPr>
        <w:pStyle w:val="PlainText"/>
        <w:rPr>
          <w:del w:id="571" w:author="Author" w:date="2015-02-20T18:14:00Z"/>
          <w:rFonts w:ascii="Courier New" w:hAnsi="Courier New" w:cs="Courier New"/>
        </w:rPr>
      </w:pPr>
      <w:r w:rsidRPr="00CF4CF0">
        <w:rPr>
          <w:rFonts w:ascii="Courier New" w:hAnsi="Courier New" w:cs="Courier New"/>
        </w:rPr>
        <w:t>Renewal Term and the Final Renewal Term;</w:t>
      </w:r>
      <w:del w:id="572" w:author="Author" w:date="2015-02-20T18:14:00Z">
        <w:r w:rsidR="0079210B" w:rsidRPr="0079210B">
          <w:rPr>
            <w:rFonts w:ascii="Courier New" w:hAnsi="Courier New" w:cs="Courier New"/>
          </w:rPr>
          <w:delText xml:space="preserve"> </w:delText>
        </w:r>
      </w:del>
    </w:p>
    <w:p w14:paraId="6E626D5E" w14:textId="27DE4570" w:rsidR="00CF4CF0" w:rsidRPr="00CF4CF0" w:rsidRDefault="0079210B" w:rsidP="00CF4CF0">
      <w:pPr>
        <w:pStyle w:val="PlainText"/>
        <w:rPr>
          <w:ins w:id="573" w:author="Author" w:date="2015-02-20T18:14:00Z"/>
          <w:rFonts w:ascii="Courier New" w:hAnsi="Courier New" w:cs="Courier New"/>
        </w:rPr>
      </w:pPr>
      <w:del w:id="574" w:author="Author" w:date="2015-02-20T18:14:00Z">
        <w:r w:rsidRPr="0079210B">
          <w:rPr>
            <w:rFonts w:ascii="Courier New" w:hAnsi="Courier New" w:cs="Courier New"/>
          </w:rPr>
          <w:delText>(ii) “</w:delText>
        </w:r>
      </w:del>
    </w:p>
    <w:p w14:paraId="510AA6CF" w14:textId="151AB3FB" w:rsidR="00CF4CF0" w:rsidRPr="00CF4CF0" w:rsidRDefault="00CF4CF0" w:rsidP="00CF4CF0">
      <w:pPr>
        <w:pStyle w:val="PlainText"/>
        <w:rPr>
          <w:rFonts w:ascii="Courier New" w:hAnsi="Courier New" w:cs="Courier New"/>
        </w:rPr>
      </w:pPr>
      <w:ins w:id="575" w:author="Author" w:date="2015-02-20T18:14:00Z">
        <w:r w:rsidRPr="00CF4CF0">
          <w:rPr>
            <w:rFonts w:ascii="Courier New" w:hAnsi="Courier New" w:cs="Courier New"/>
          </w:rPr>
          <w:t>(</w:t>
        </w:r>
        <w:proofErr w:type="spellStart"/>
        <w:proofErr w:type="gramStart"/>
        <w:r w:rsidRPr="00CF4CF0">
          <w:rPr>
            <w:rFonts w:ascii="Courier New" w:hAnsi="Courier New" w:cs="Courier New"/>
          </w:rPr>
          <w:t>jj</w:t>
        </w:r>
        <w:proofErr w:type="spellEnd"/>
        <w:proofErr w:type="gramEnd"/>
        <w:r w:rsidRPr="00CF4CF0">
          <w:rPr>
            <w:rFonts w:ascii="Courier New" w:hAnsi="Courier New" w:cs="Courier New"/>
          </w:rPr>
          <w:t>) "</w:t>
        </w:r>
      </w:ins>
      <w:r w:rsidRPr="00CF4CF0">
        <w:rPr>
          <w:rFonts w:ascii="Courier New" w:hAnsi="Courier New" w:cs="Courier New"/>
        </w:rPr>
        <w:t>Renovations</w:t>
      </w:r>
      <w:del w:id="576" w:author="Author" w:date="2015-02-20T18:14:00Z">
        <w:r w:rsidR="0079210B" w:rsidRPr="0079210B">
          <w:rPr>
            <w:rFonts w:ascii="Courier New" w:hAnsi="Courier New" w:cs="Courier New"/>
          </w:rPr>
          <w:delText>”</w:delText>
        </w:r>
      </w:del>
      <w:ins w:id="577" w:author="Author" w:date="2015-02-20T18:14:00Z">
        <w:r w:rsidRPr="00CF4CF0">
          <w:rPr>
            <w:rFonts w:ascii="Courier New" w:hAnsi="Courier New" w:cs="Courier New"/>
          </w:rPr>
          <w:t>"</w:t>
        </w:r>
      </w:ins>
      <w:r w:rsidRPr="00CF4CF0">
        <w:rPr>
          <w:rFonts w:ascii="Courier New" w:hAnsi="Courier New" w:cs="Courier New"/>
        </w:rPr>
        <w:t xml:space="preserve"> means the:</w:t>
      </w:r>
    </w:p>
    <w:p w14:paraId="20AE3030"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w:t>
      </w:r>
      <w:proofErr w:type="spellStart"/>
      <w:r w:rsidRPr="00CF4CF0">
        <w:rPr>
          <w:rFonts w:ascii="Courier New" w:hAnsi="Courier New" w:cs="Courier New"/>
        </w:rPr>
        <w:t>i</w:t>
      </w:r>
      <w:proofErr w:type="spellEnd"/>
      <w:r w:rsidRPr="00CF4CF0">
        <w:rPr>
          <w:rFonts w:ascii="Courier New" w:hAnsi="Courier New" w:cs="Courier New"/>
        </w:rPr>
        <w:t xml:space="preserve">) </w:t>
      </w:r>
      <w:proofErr w:type="gramStart"/>
      <w:r w:rsidRPr="00CF4CF0">
        <w:rPr>
          <w:rFonts w:ascii="Courier New" w:hAnsi="Courier New" w:cs="Courier New"/>
        </w:rPr>
        <w:t>works</w:t>
      </w:r>
      <w:proofErr w:type="gramEnd"/>
      <w:r w:rsidRPr="00CF4CF0">
        <w:rPr>
          <w:rFonts w:ascii="Courier New" w:hAnsi="Courier New" w:cs="Courier New"/>
        </w:rPr>
        <w:t xml:space="preserve"> required to bring the Building up to the standards set out in the</w:t>
      </w:r>
    </w:p>
    <w:p w14:paraId="557B64DF"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Building Code;</w:t>
      </w:r>
    </w:p>
    <w:p w14:paraId="79D9AB21"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(ii) </w:t>
      </w:r>
      <w:proofErr w:type="gramStart"/>
      <w:r w:rsidRPr="00CF4CF0">
        <w:rPr>
          <w:rFonts w:ascii="Courier New" w:hAnsi="Courier New" w:cs="Courier New"/>
        </w:rPr>
        <w:t>other</w:t>
      </w:r>
      <w:proofErr w:type="gramEnd"/>
      <w:r w:rsidRPr="00CF4CF0">
        <w:rPr>
          <w:rFonts w:ascii="Courier New" w:hAnsi="Courier New" w:cs="Courier New"/>
        </w:rPr>
        <w:t xml:space="preserve"> works required to upgrade the Building to meet the needs described in</w:t>
      </w:r>
    </w:p>
    <w:p w14:paraId="3C7752F0" w14:textId="77777777" w:rsidR="0079210B" w:rsidRPr="0079210B" w:rsidRDefault="00CF4CF0" w:rsidP="0079210B">
      <w:pPr>
        <w:pStyle w:val="PlainText"/>
        <w:rPr>
          <w:del w:id="578" w:author="Author" w:date="2015-02-20T18:14:00Z"/>
          <w:rFonts w:ascii="Courier New" w:hAnsi="Courier New" w:cs="Courier New"/>
        </w:rPr>
      </w:pPr>
      <w:proofErr w:type="gramStart"/>
      <w:r w:rsidRPr="00CF4CF0">
        <w:rPr>
          <w:rFonts w:ascii="Courier New" w:hAnsi="Courier New" w:cs="Courier New"/>
        </w:rPr>
        <w:t>the</w:t>
      </w:r>
      <w:proofErr w:type="gramEnd"/>
      <w:r w:rsidRPr="00CF4CF0">
        <w:rPr>
          <w:rFonts w:ascii="Courier New" w:hAnsi="Courier New" w:cs="Courier New"/>
        </w:rPr>
        <w:t xml:space="preserve"> Project Planning Report;</w:t>
      </w:r>
      <w:del w:id="579" w:author="Author" w:date="2015-02-20T18:14:00Z">
        <w:r w:rsidR="0079210B" w:rsidRPr="0079210B">
          <w:rPr>
            <w:rFonts w:ascii="Courier New" w:hAnsi="Courier New" w:cs="Courier New"/>
          </w:rPr>
          <w:delText xml:space="preserve"> </w:delText>
        </w:r>
      </w:del>
    </w:p>
    <w:p w14:paraId="2E871550" w14:textId="48B5A837" w:rsidR="00CF4CF0" w:rsidRPr="00CF4CF0" w:rsidRDefault="0079210B" w:rsidP="00CF4CF0">
      <w:pPr>
        <w:pStyle w:val="PlainText"/>
        <w:rPr>
          <w:ins w:id="580" w:author="Author" w:date="2015-02-20T18:14:00Z"/>
          <w:rFonts w:ascii="Courier New" w:hAnsi="Courier New" w:cs="Courier New"/>
        </w:rPr>
      </w:pPr>
      <w:del w:id="581" w:author="Author" w:date="2015-02-20T18:14:00Z">
        <w:r w:rsidRPr="0079210B">
          <w:rPr>
            <w:rFonts w:ascii="Courier New" w:hAnsi="Courier New" w:cs="Courier New"/>
          </w:rPr>
          <w:delText>(jj) “</w:delText>
        </w:r>
      </w:del>
    </w:p>
    <w:p w14:paraId="1D813D21" w14:textId="77777777" w:rsidR="0079210B" w:rsidRPr="0079210B" w:rsidRDefault="00CF4CF0" w:rsidP="0079210B">
      <w:pPr>
        <w:pStyle w:val="PlainText"/>
        <w:rPr>
          <w:del w:id="582" w:author="Author" w:date="2015-02-20T18:14:00Z"/>
          <w:rFonts w:ascii="Courier New" w:hAnsi="Courier New" w:cs="Courier New"/>
        </w:rPr>
      </w:pPr>
      <w:ins w:id="583" w:author="Author" w:date="2015-02-20T18:14:00Z">
        <w:r w:rsidRPr="00CF4CF0">
          <w:rPr>
            <w:rFonts w:ascii="Courier New" w:hAnsi="Courier New" w:cs="Courier New"/>
          </w:rPr>
          <w:t>(</w:t>
        </w:r>
        <w:proofErr w:type="spellStart"/>
        <w:proofErr w:type="gramStart"/>
        <w:r w:rsidRPr="00CF4CF0">
          <w:rPr>
            <w:rFonts w:ascii="Courier New" w:hAnsi="Courier New" w:cs="Courier New"/>
          </w:rPr>
          <w:t>kk</w:t>
        </w:r>
        <w:proofErr w:type="spellEnd"/>
        <w:proofErr w:type="gramEnd"/>
        <w:r w:rsidRPr="00CF4CF0">
          <w:rPr>
            <w:rFonts w:ascii="Courier New" w:hAnsi="Courier New" w:cs="Courier New"/>
          </w:rPr>
          <w:t>) "</w:t>
        </w:r>
      </w:ins>
      <w:r w:rsidRPr="00CF4CF0">
        <w:rPr>
          <w:rFonts w:ascii="Courier New" w:hAnsi="Courier New" w:cs="Courier New"/>
        </w:rPr>
        <w:t>Reserve Fund</w:t>
      </w:r>
      <w:del w:id="584" w:author="Author" w:date="2015-02-20T18:14:00Z">
        <w:r w:rsidR="0079210B" w:rsidRPr="0079210B">
          <w:rPr>
            <w:rFonts w:ascii="Courier New" w:hAnsi="Courier New" w:cs="Courier New"/>
          </w:rPr>
          <w:delText>”</w:delText>
        </w:r>
      </w:del>
      <w:ins w:id="585" w:author="Author" w:date="2015-02-20T18:14:00Z">
        <w:r w:rsidRPr="00CF4CF0">
          <w:rPr>
            <w:rFonts w:ascii="Courier New" w:hAnsi="Courier New" w:cs="Courier New"/>
          </w:rPr>
          <w:t>"</w:t>
        </w:r>
      </w:ins>
      <w:r w:rsidRPr="00CF4CF0">
        <w:rPr>
          <w:rFonts w:ascii="Courier New" w:hAnsi="Courier New" w:cs="Courier New"/>
        </w:rPr>
        <w:t xml:space="preserve"> has the meaning given to it in Section 7.7(c);</w:t>
      </w:r>
      <w:del w:id="586" w:author="Author" w:date="2015-02-20T18:14:00Z">
        <w:r w:rsidR="0079210B" w:rsidRPr="0079210B">
          <w:rPr>
            <w:rFonts w:ascii="Courier New" w:hAnsi="Courier New" w:cs="Courier New"/>
          </w:rPr>
          <w:delText xml:space="preserve"> </w:delText>
        </w:r>
      </w:del>
    </w:p>
    <w:p w14:paraId="0F496F83" w14:textId="0212DE81" w:rsidR="00CF4CF0" w:rsidRPr="00CF4CF0" w:rsidRDefault="0079210B" w:rsidP="00CF4CF0">
      <w:pPr>
        <w:pStyle w:val="PlainText"/>
        <w:rPr>
          <w:ins w:id="587" w:author="Author" w:date="2015-02-20T18:14:00Z"/>
          <w:rFonts w:ascii="Courier New" w:hAnsi="Courier New" w:cs="Courier New"/>
        </w:rPr>
      </w:pPr>
      <w:del w:id="588" w:author="Author" w:date="2015-02-20T18:14:00Z">
        <w:r w:rsidRPr="0079210B">
          <w:rPr>
            <w:rFonts w:ascii="Courier New" w:hAnsi="Courier New" w:cs="Courier New"/>
          </w:rPr>
          <w:delText>(kk) “</w:delText>
        </w:r>
      </w:del>
    </w:p>
    <w:p w14:paraId="13B85E53" w14:textId="77777777" w:rsidR="0079210B" w:rsidRPr="0079210B" w:rsidRDefault="00CF4CF0" w:rsidP="0079210B">
      <w:pPr>
        <w:pStyle w:val="PlainText"/>
        <w:rPr>
          <w:del w:id="589" w:author="Author" w:date="2015-02-20T18:14:00Z"/>
          <w:rFonts w:ascii="Courier New" w:hAnsi="Courier New" w:cs="Courier New"/>
        </w:rPr>
      </w:pPr>
      <w:ins w:id="590" w:author="Author" w:date="2015-02-20T18:14:00Z">
        <w:r w:rsidRPr="00CF4CF0">
          <w:rPr>
            <w:rFonts w:ascii="Courier New" w:hAnsi="Courier New" w:cs="Courier New"/>
          </w:rPr>
          <w:t>(II) "</w:t>
        </w:r>
      </w:ins>
      <w:r w:rsidRPr="00CF4CF0">
        <w:rPr>
          <w:rFonts w:ascii="Courier New" w:hAnsi="Courier New" w:cs="Courier New"/>
        </w:rPr>
        <w:t>SAC</w:t>
      </w:r>
      <w:del w:id="591" w:author="Author" w:date="2015-02-20T18:14:00Z">
        <w:r w:rsidR="0079210B" w:rsidRPr="0079210B">
          <w:rPr>
            <w:rFonts w:ascii="Courier New" w:hAnsi="Courier New" w:cs="Courier New"/>
          </w:rPr>
          <w:delText>”</w:delText>
        </w:r>
      </w:del>
      <w:ins w:id="592" w:author="Author" w:date="2015-02-20T18:14:00Z">
        <w:r w:rsidRPr="00CF4CF0">
          <w:rPr>
            <w:rFonts w:ascii="Courier New" w:hAnsi="Courier New" w:cs="Courier New"/>
          </w:rPr>
          <w:t>"</w:t>
        </w:r>
      </w:ins>
      <w:r w:rsidRPr="00CF4CF0">
        <w:rPr>
          <w:rFonts w:ascii="Courier New" w:hAnsi="Courier New" w:cs="Courier New"/>
        </w:rPr>
        <w:t xml:space="preserve"> means </w:t>
      </w:r>
      <w:del w:id="593" w:author="Author" w:date="2015-02-20T18:14:00Z">
        <w:r w:rsidR="0079210B" w:rsidRPr="0079210B">
          <w:rPr>
            <w:rFonts w:ascii="Courier New" w:hAnsi="Courier New" w:cs="Courier New"/>
          </w:rPr>
          <w:delText>Students’</w:delText>
        </w:r>
      </w:del>
      <w:ins w:id="594" w:author="Author" w:date="2015-02-20T18:14:00Z">
        <w:r w:rsidRPr="00CF4CF0">
          <w:rPr>
            <w:rFonts w:ascii="Courier New" w:hAnsi="Courier New" w:cs="Courier New"/>
          </w:rPr>
          <w:t>Students'</w:t>
        </w:r>
      </w:ins>
      <w:r w:rsidRPr="00CF4CF0">
        <w:rPr>
          <w:rFonts w:ascii="Courier New" w:hAnsi="Courier New" w:cs="Courier New"/>
        </w:rPr>
        <w:t xml:space="preserve"> Administrative Council of the University of Toronto;</w:t>
      </w:r>
      <w:del w:id="595" w:author="Author" w:date="2015-02-20T18:14:00Z">
        <w:r w:rsidR="0079210B" w:rsidRPr="0079210B">
          <w:rPr>
            <w:rFonts w:ascii="Courier New" w:hAnsi="Courier New" w:cs="Courier New"/>
          </w:rPr>
          <w:delText xml:space="preserve"> </w:delText>
        </w:r>
      </w:del>
    </w:p>
    <w:p w14:paraId="0F47B914" w14:textId="2307401D" w:rsidR="00CF4CF0" w:rsidRPr="00CF4CF0" w:rsidRDefault="0079210B" w:rsidP="00CF4CF0">
      <w:pPr>
        <w:pStyle w:val="PlainText"/>
        <w:rPr>
          <w:ins w:id="596" w:author="Author" w:date="2015-02-20T18:14:00Z"/>
          <w:rFonts w:ascii="Courier New" w:hAnsi="Courier New" w:cs="Courier New"/>
        </w:rPr>
      </w:pPr>
      <w:del w:id="597" w:author="Author" w:date="2015-02-20T18:14:00Z">
        <w:r w:rsidRPr="0079210B">
          <w:rPr>
            <w:rFonts w:ascii="Courier New" w:hAnsi="Courier New" w:cs="Courier New"/>
          </w:rPr>
          <w:delText>(ll) “</w:delText>
        </w:r>
      </w:del>
    </w:p>
    <w:p w14:paraId="1719B12C" w14:textId="77777777" w:rsidR="0079210B" w:rsidRPr="0079210B" w:rsidRDefault="00CF4CF0" w:rsidP="0079210B">
      <w:pPr>
        <w:pStyle w:val="PlainText"/>
        <w:rPr>
          <w:del w:id="598" w:author="Author" w:date="2015-02-20T18:14:00Z"/>
          <w:rFonts w:ascii="Courier New" w:hAnsi="Courier New" w:cs="Courier New"/>
        </w:rPr>
      </w:pPr>
      <w:ins w:id="599" w:author="Author" w:date="2015-02-20T18:14:00Z">
        <w:r w:rsidRPr="00CF4CF0">
          <w:rPr>
            <w:rFonts w:ascii="Courier New" w:hAnsi="Courier New" w:cs="Courier New"/>
          </w:rPr>
          <w:t>(</w:t>
        </w:r>
        <w:proofErr w:type="gramStart"/>
        <w:r w:rsidRPr="00CF4CF0">
          <w:rPr>
            <w:rFonts w:ascii="Courier New" w:hAnsi="Courier New" w:cs="Courier New"/>
          </w:rPr>
          <w:t>mm</w:t>
        </w:r>
        <w:proofErr w:type="gramEnd"/>
        <w:r w:rsidRPr="00CF4CF0">
          <w:rPr>
            <w:rFonts w:ascii="Courier New" w:hAnsi="Courier New" w:cs="Courier New"/>
          </w:rPr>
          <w:t>) "</w:t>
        </w:r>
      </w:ins>
      <w:r w:rsidRPr="00CF4CF0">
        <w:rPr>
          <w:rFonts w:ascii="Courier New" w:hAnsi="Courier New" w:cs="Courier New"/>
        </w:rPr>
        <w:t>SAC Board</w:t>
      </w:r>
      <w:del w:id="600" w:author="Author" w:date="2015-02-20T18:14:00Z">
        <w:r w:rsidR="0079210B" w:rsidRPr="0079210B">
          <w:rPr>
            <w:rFonts w:ascii="Courier New" w:hAnsi="Courier New" w:cs="Courier New"/>
          </w:rPr>
          <w:delText>”</w:delText>
        </w:r>
      </w:del>
      <w:ins w:id="601" w:author="Author" w:date="2015-02-20T18:14:00Z">
        <w:r w:rsidRPr="00CF4CF0">
          <w:rPr>
            <w:rFonts w:ascii="Courier New" w:hAnsi="Courier New" w:cs="Courier New"/>
          </w:rPr>
          <w:t>"</w:t>
        </w:r>
      </w:ins>
      <w:r w:rsidRPr="00CF4CF0">
        <w:rPr>
          <w:rFonts w:ascii="Courier New" w:hAnsi="Courier New" w:cs="Courier New"/>
        </w:rPr>
        <w:t xml:space="preserve"> means the Board of Directors of SAC;</w:t>
      </w:r>
      <w:del w:id="602" w:author="Author" w:date="2015-02-20T18:14:00Z">
        <w:r w:rsidR="0079210B" w:rsidRPr="0079210B">
          <w:rPr>
            <w:rFonts w:ascii="Courier New" w:hAnsi="Courier New" w:cs="Courier New"/>
          </w:rPr>
          <w:delText xml:space="preserve"> </w:delText>
        </w:r>
      </w:del>
    </w:p>
    <w:p w14:paraId="4D93E87D" w14:textId="4FAEA9FE" w:rsidR="00CF4CF0" w:rsidRPr="00CF4CF0" w:rsidRDefault="0079210B" w:rsidP="00CF4CF0">
      <w:pPr>
        <w:pStyle w:val="PlainText"/>
        <w:rPr>
          <w:ins w:id="603" w:author="Author" w:date="2015-02-20T18:14:00Z"/>
          <w:rFonts w:ascii="Courier New" w:hAnsi="Courier New" w:cs="Courier New"/>
        </w:rPr>
      </w:pPr>
      <w:del w:id="604" w:author="Author" w:date="2015-02-20T18:14:00Z">
        <w:r w:rsidRPr="0079210B">
          <w:rPr>
            <w:rFonts w:ascii="Courier New" w:hAnsi="Courier New" w:cs="Courier New"/>
          </w:rPr>
          <w:delText>(mm) “</w:delText>
        </w:r>
      </w:del>
    </w:p>
    <w:p w14:paraId="26E029F0" w14:textId="77777777" w:rsidR="0079210B" w:rsidRPr="0079210B" w:rsidRDefault="00CF4CF0" w:rsidP="0079210B">
      <w:pPr>
        <w:pStyle w:val="PlainText"/>
        <w:rPr>
          <w:del w:id="605" w:author="Author" w:date="2015-02-20T18:14:00Z"/>
          <w:rFonts w:ascii="Courier New" w:hAnsi="Courier New" w:cs="Courier New"/>
        </w:rPr>
      </w:pPr>
      <w:ins w:id="606" w:author="Author" w:date="2015-02-20T18:14:00Z">
        <w:r w:rsidRPr="00CF4CF0">
          <w:rPr>
            <w:rFonts w:ascii="Courier New" w:hAnsi="Courier New" w:cs="Courier New"/>
          </w:rPr>
          <w:t>(</w:t>
        </w:r>
        <w:proofErr w:type="spellStart"/>
        <w:proofErr w:type="gramStart"/>
        <w:r w:rsidRPr="00CF4CF0">
          <w:rPr>
            <w:rFonts w:ascii="Courier New" w:hAnsi="Courier New" w:cs="Courier New"/>
          </w:rPr>
          <w:t>nn</w:t>
        </w:r>
        <w:proofErr w:type="spellEnd"/>
        <w:proofErr w:type="gramEnd"/>
        <w:r w:rsidRPr="00CF4CF0">
          <w:rPr>
            <w:rFonts w:ascii="Courier New" w:hAnsi="Courier New" w:cs="Courier New"/>
          </w:rPr>
          <w:t>) "</w:t>
        </w:r>
      </w:ins>
      <w:r w:rsidRPr="00CF4CF0">
        <w:rPr>
          <w:rFonts w:ascii="Courier New" w:hAnsi="Courier New" w:cs="Courier New"/>
        </w:rPr>
        <w:t>SAC License</w:t>
      </w:r>
      <w:del w:id="607" w:author="Author" w:date="2015-02-20T18:14:00Z">
        <w:r w:rsidR="0079210B" w:rsidRPr="0079210B">
          <w:rPr>
            <w:rFonts w:ascii="Courier New" w:hAnsi="Courier New" w:cs="Courier New"/>
          </w:rPr>
          <w:delText>”</w:delText>
        </w:r>
      </w:del>
      <w:ins w:id="608" w:author="Author" w:date="2015-02-20T18:14:00Z">
        <w:r w:rsidRPr="00CF4CF0">
          <w:rPr>
            <w:rFonts w:ascii="Courier New" w:hAnsi="Courier New" w:cs="Courier New"/>
          </w:rPr>
          <w:t>"</w:t>
        </w:r>
      </w:ins>
      <w:r w:rsidRPr="00CF4CF0">
        <w:rPr>
          <w:rFonts w:ascii="Courier New" w:hAnsi="Courier New" w:cs="Courier New"/>
        </w:rPr>
        <w:t xml:space="preserve"> has the meaning given to it in Section 3.5(b</w:t>
      </w:r>
      <w:proofErr w:type="gramStart"/>
      <w:r w:rsidRPr="00CF4CF0">
        <w:rPr>
          <w:rFonts w:ascii="Courier New" w:hAnsi="Courier New" w:cs="Courier New"/>
        </w:rPr>
        <w:t>)(</w:t>
      </w:r>
      <w:proofErr w:type="gramEnd"/>
      <w:r w:rsidRPr="00CF4CF0">
        <w:rPr>
          <w:rFonts w:ascii="Courier New" w:hAnsi="Courier New" w:cs="Courier New"/>
        </w:rPr>
        <w:t>iv);</w:t>
      </w:r>
      <w:del w:id="609" w:author="Author" w:date="2015-02-20T18:14:00Z">
        <w:r w:rsidR="0079210B" w:rsidRPr="0079210B">
          <w:rPr>
            <w:rFonts w:ascii="Courier New" w:hAnsi="Courier New" w:cs="Courier New"/>
          </w:rPr>
          <w:delText xml:space="preserve"> </w:delText>
        </w:r>
      </w:del>
    </w:p>
    <w:p w14:paraId="3E4AF467" w14:textId="00B5B56E" w:rsidR="00CF4CF0" w:rsidRPr="00CF4CF0" w:rsidRDefault="0079210B" w:rsidP="00CF4CF0">
      <w:pPr>
        <w:pStyle w:val="PlainText"/>
        <w:rPr>
          <w:ins w:id="610" w:author="Author" w:date="2015-02-20T18:14:00Z"/>
          <w:rFonts w:ascii="Courier New" w:hAnsi="Courier New" w:cs="Courier New"/>
        </w:rPr>
      </w:pPr>
      <w:del w:id="611" w:author="Author" w:date="2015-02-20T18:14:00Z">
        <w:r w:rsidRPr="0079210B">
          <w:rPr>
            <w:rFonts w:ascii="Courier New" w:hAnsi="Courier New" w:cs="Courier New"/>
          </w:rPr>
          <w:delText>(nn) “</w:delText>
        </w:r>
      </w:del>
    </w:p>
    <w:p w14:paraId="0BE95440" w14:textId="77777777" w:rsidR="0079210B" w:rsidRPr="0079210B" w:rsidRDefault="00CF4CF0" w:rsidP="0079210B">
      <w:pPr>
        <w:pStyle w:val="PlainText"/>
        <w:rPr>
          <w:del w:id="612" w:author="Author" w:date="2015-02-20T18:14:00Z"/>
          <w:rFonts w:ascii="Courier New" w:hAnsi="Courier New" w:cs="Courier New"/>
        </w:rPr>
      </w:pPr>
      <w:ins w:id="613" w:author="Author" w:date="2015-02-20T18:14:00Z">
        <w:r w:rsidRPr="00CF4CF0">
          <w:rPr>
            <w:rFonts w:ascii="Courier New" w:hAnsi="Courier New" w:cs="Courier New"/>
          </w:rPr>
          <w:t>(</w:t>
        </w:r>
        <w:proofErr w:type="spellStart"/>
        <w:proofErr w:type="gramStart"/>
        <w:r w:rsidRPr="00CF4CF0">
          <w:rPr>
            <w:rFonts w:ascii="Courier New" w:hAnsi="Courier New" w:cs="Courier New"/>
          </w:rPr>
          <w:t>oo</w:t>
        </w:r>
        <w:proofErr w:type="spellEnd"/>
        <w:proofErr w:type="gramEnd"/>
        <w:r w:rsidRPr="00CF4CF0">
          <w:rPr>
            <w:rFonts w:ascii="Courier New" w:hAnsi="Courier New" w:cs="Courier New"/>
          </w:rPr>
          <w:t>) "</w:t>
        </w:r>
      </w:ins>
      <w:r w:rsidRPr="00CF4CF0">
        <w:rPr>
          <w:rFonts w:ascii="Courier New" w:hAnsi="Courier New" w:cs="Courier New"/>
        </w:rPr>
        <w:t>Second Renewal Term</w:t>
      </w:r>
      <w:del w:id="614" w:author="Author" w:date="2015-02-20T18:14:00Z">
        <w:r w:rsidR="0079210B" w:rsidRPr="0079210B">
          <w:rPr>
            <w:rFonts w:ascii="Courier New" w:hAnsi="Courier New" w:cs="Courier New"/>
          </w:rPr>
          <w:delText>”</w:delText>
        </w:r>
      </w:del>
      <w:ins w:id="615" w:author="Author" w:date="2015-02-20T18:14:00Z">
        <w:r w:rsidRPr="00CF4CF0">
          <w:rPr>
            <w:rFonts w:ascii="Courier New" w:hAnsi="Courier New" w:cs="Courier New"/>
          </w:rPr>
          <w:t>"</w:t>
        </w:r>
      </w:ins>
      <w:r w:rsidRPr="00CF4CF0">
        <w:rPr>
          <w:rFonts w:ascii="Courier New" w:hAnsi="Courier New" w:cs="Courier New"/>
        </w:rPr>
        <w:t xml:space="preserve"> has the meaning given to it in Section 3.3(a);</w:t>
      </w:r>
      <w:del w:id="616" w:author="Author" w:date="2015-02-20T18:14:00Z">
        <w:r w:rsidR="0079210B" w:rsidRPr="0079210B">
          <w:rPr>
            <w:rFonts w:ascii="Courier New" w:hAnsi="Courier New" w:cs="Courier New"/>
          </w:rPr>
          <w:delText xml:space="preserve"> </w:delText>
        </w:r>
      </w:del>
    </w:p>
    <w:p w14:paraId="5C8EE9F5" w14:textId="1151CB95" w:rsidR="00CF4CF0" w:rsidRPr="00CF4CF0" w:rsidRDefault="0079210B" w:rsidP="00CF4CF0">
      <w:pPr>
        <w:pStyle w:val="PlainText"/>
        <w:rPr>
          <w:ins w:id="617" w:author="Author" w:date="2015-02-20T18:14:00Z"/>
          <w:rFonts w:ascii="Courier New" w:hAnsi="Courier New" w:cs="Courier New"/>
        </w:rPr>
      </w:pPr>
      <w:del w:id="618" w:author="Author" w:date="2015-02-20T18:14:00Z">
        <w:r w:rsidRPr="0079210B">
          <w:rPr>
            <w:rFonts w:ascii="Courier New" w:hAnsi="Courier New" w:cs="Courier New"/>
          </w:rPr>
          <w:delText>(oo) “</w:delText>
        </w:r>
      </w:del>
    </w:p>
    <w:p w14:paraId="71B25456" w14:textId="1BE7CF82" w:rsidR="00CF4CF0" w:rsidRPr="00CF4CF0" w:rsidRDefault="00CF4CF0" w:rsidP="00CF4CF0">
      <w:pPr>
        <w:pStyle w:val="PlainText"/>
        <w:rPr>
          <w:rFonts w:ascii="Courier New" w:hAnsi="Courier New" w:cs="Courier New"/>
        </w:rPr>
      </w:pPr>
      <w:ins w:id="619" w:author="Author" w:date="2015-02-20T18:14:00Z">
        <w:r w:rsidRPr="00CF4CF0">
          <w:rPr>
            <w:rFonts w:ascii="Courier New" w:hAnsi="Courier New" w:cs="Courier New"/>
          </w:rPr>
          <w:t>(pp) "</w:t>
        </w:r>
      </w:ins>
      <w:r w:rsidRPr="00CF4CF0">
        <w:rPr>
          <w:rFonts w:ascii="Courier New" w:hAnsi="Courier New" w:cs="Courier New"/>
        </w:rPr>
        <w:t xml:space="preserve">St. George Student Commons Capital </w:t>
      </w:r>
      <w:del w:id="620" w:author="Author" w:date="2015-02-20T18:14:00Z">
        <w:r w:rsidR="0079210B" w:rsidRPr="0079210B">
          <w:rPr>
            <w:rFonts w:ascii="Courier New" w:hAnsi="Courier New" w:cs="Courier New"/>
          </w:rPr>
          <w:delText>Project</w:delText>
        </w:r>
      </w:del>
      <w:proofErr w:type="spellStart"/>
      <w:ins w:id="621" w:author="Author" w:date="2015-02-20T18:14:00Z">
        <w:r w:rsidRPr="00CF4CF0">
          <w:rPr>
            <w:rFonts w:ascii="Courier New" w:hAnsi="Courier New" w:cs="Courier New"/>
          </w:rPr>
          <w:t>Proj</w:t>
        </w:r>
        <w:proofErr w:type="spellEnd"/>
        <w:r w:rsidRPr="00CF4CF0">
          <w:rPr>
            <w:rFonts w:ascii="Courier New" w:hAnsi="Courier New" w:cs="Courier New"/>
          </w:rPr>
          <w:t xml:space="preserve"> </w:t>
        </w:r>
        <w:proofErr w:type="spellStart"/>
        <w:r w:rsidRPr="00CF4CF0">
          <w:rPr>
            <w:rFonts w:ascii="Courier New" w:hAnsi="Courier New" w:cs="Courier New"/>
          </w:rPr>
          <w:t>ect</w:t>
        </w:r>
      </w:ins>
      <w:proofErr w:type="spellEnd"/>
      <w:r w:rsidRPr="00CF4CF0">
        <w:rPr>
          <w:rFonts w:ascii="Courier New" w:hAnsi="Courier New" w:cs="Courier New"/>
        </w:rPr>
        <w:t xml:space="preserve"> Account</w:t>
      </w:r>
      <w:del w:id="622" w:author="Author" w:date="2015-02-20T18:14:00Z">
        <w:r w:rsidR="0079210B" w:rsidRPr="0079210B">
          <w:rPr>
            <w:rFonts w:ascii="Courier New" w:hAnsi="Courier New" w:cs="Courier New"/>
          </w:rPr>
          <w:delText>”</w:delText>
        </w:r>
      </w:del>
      <w:ins w:id="623" w:author="Author" w:date="2015-02-20T18:14:00Z">
        <w:r w:rsidRPr="00CF4CF0">
          <w:rPr>
            <w:rFonts w:ascii="Courier New" w:hAnsi="Courier New" w:cs="Courier New"/>
          </w:rPr>
          <w:t>"</w:t>
        </w:r>
      </w:ins>
      <w:r w:rsidRPr="00CF4CF0">
        <w:rPr>
          <w:rFonts w:ascii="Courier New" w:hAnsi="Courier New" w:cs="Courier New"/>
        </w:rPr>
        <w:t xml:space="preserve"> has the meaning</w:t>
      </w:r>
    </w:p>
    <w:p w14:paraId="27106CB8" w14:textId="77777777" w:rsidR="0079210B" w:rsidRPr="0079210B" w:rsidRDefault="00CF4CF0" w:rsidP="0079210B">
      <w:pPr>
        <w:pStyle w:val="PlainText"/>
        <w:rPr>
          <w:del w:id="624" w:author="Author" w:date="2015-02-20T18:14:00Z"/>
          <w:rFonts w:ascii="Courier New" w:hAnsi="Courier New" w:cs="Courier New"/>
        </w:rPr>
      </w:pPr>
      <w:proofErr w:type="gramStart"/>
      <w:r w:rsidRPr="00CF4CF0">
        <w:rPr>
          <w:rFonts w:ascii="Courier New" w:hAnsi="Courier New" w:cs="Courier New"/>
        </w:rPr>
        <w:t>given</w:t>
      </w:r>
      <w:proofErr w:type="gramEnd"/>
      <w:r w:rsidRPr="00CF4CF0">
        <w:rPr>
          <w:rFonts w:ascii="Courier New" w:hAnsi="Courier New" w:cs="Courier New"/>
        </w:rPr>
        <w:t xml:space="preserve"> to it in Section 7.6(a);</w:t>
      </w:r>
      <w:del w:id="625" w:author="Author" w:date="2015-02-20T18:14:00Z">
        <w:r w:rsidR="0079210B" w:rsidRPr="0079210B">
          <w:rPr>
            <w:rFonts w:ascii="Courier New" w:hAnsi="Courier New" w:cs="Courier New"/>
          </w:rPr>
          <w:delText xml:space="preserve"> </w:delText>
        </w:r>
      </w:del>
    </w:p>
    <w:p w14:paraId="615A5C81" w14:textId="3C27950D" w:rsidR="00CF4CF0" w:rsidRPr="00CF4CF0" w:rsidRDefault="0079210B" w:rsidP="00CF4CF0">
      <w:pPr>
        <w:pStyle w:val="PlainText"/>
        <w:rPr>
          <w:ins w:id="626" w:author="Author" w:date="2015-02-20T18:14:00Z"/>
          <w:rFonts w:ascii="Courier New" w:hAnsi="Courier New" w:cs="Courier New"/>
        </w:rPr>
      </w:pPr>
      <w:del w:id="627" w:author="Author" w:date="2015-02-20T18:14:00Z">
        <w:r w:rsidRPr="0079210B">
          <w:rPr>
            <w:rFonts w:ascii="Courier New" w:hAnsi="Courier New" w:cs="Courier New"/>
          </w:rPr>
          <w:delText>(pp) “</w:delText>
        </w:r>
      </w:del>
    </w:p>
    <w:p w14:paraId="629BA50A" w14:textId="558DF521" w:rsidR="00CF4CF0" w:rsidRPr="00CF4CF0" w:rsidRDefault="00CF4CF0" w:rsidP="00CF4CF0">
      <w:pPr>
        <w:pStyle w:val="PlainText"/>
        <w:rPr>
          <w:rFonts w:ascii="Courier New" w:hAnsi="Courier New" w:cs="Courier New"/>
        </w:rPr>
      </w:pPr>
      <w:ins w:id="628" w:author="Author" w:date="2015-02-20T18:14:00Z">
        <w:r w:rsidRPr="00CF4CF0">
          <w:rPr>
            <w:rFonts w:ascii="Courier New" w:hAnsi="Courier New" w:cs="Courier New"/>
          </w:rPr>
          <w:t>(</w:t>
        </w:r>
        <w:proofErr w:type="spellStart"/>
        <w:proofErr w:type="gramStart"/>
        <w:r w:rsidRPr="00CF4CF0">
          <w:rPr>
            <w:rFonts w:ascii="Courier New" w:hAnsi="Courier New" w:cs="Courier New"/>
          </w:rPr>
          <w:t>qq</w:t>
        </w:r>
        <w:proofErr w:type="spellEnd"/>
        <w:proofErr w:type="gramEnd"/>
        <w:r w:rsidRPr="00CF4CF0">
          <w:rPr>
            <w:rFonts w:ascii="Courier New" w:hAnsi="Courier New" w:cs="Courier New"/>
          </w:rPr>
          <w:t>) "</w:t>
        </w:r>
      </w:ins>
      <w:r w:rsidRPr="00CF4CF0">
        <w:rPr>
          <w:rFonts w:ascii="Courier New" w:hAnsi="Courier New" w:cs="Courier New"/>
        </w:rPr>
        <w:t>Student Commons</w:t>
      </w:r>
      <w:del w:id="629" w:author="Author" w:date="2015-02-20T18:14:00Z">
        <w:r w:rsidR="0079210B" w:rsidRPr="0079210B">
          <w:rPr>
            <w:rFonts w:ascii="Courier New" w:hAnsi="Courier New" w:cs="Courier New"/>
          </w:rPr>
          <w:delText>”</w:delText>
        </w:r>
      </w:del>
      <w:ins w:id="630" w:author="Author" w:date="2015-02-20T18:14:00Z">
        <w:r w:rsidRPr="00CF4CF0">
          <w:rPr>
            <w:rFonts w:ascii="Courier New" w:hAnsi="Courier New" w:cs="Courier New"/>
          </w:rPr>
          <w:t>"</w:t>
        </w:r>
      </w:ins>
      <w:r w:rsidRPr="00CF4CF0">
        <w:rPr>
          <w:rFonts w:ascii="Courier New" w:hAnsi="Courier New" w:cs="Courier New"/>
        </w:rPr>
        <w:t xml:space="preserve"> has the meaning given to it in Recital E, the goals and</w:t>
      </w:r>
    </w:p>
    <w:p w14:paraId="08176B38"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purposes</w:t>
      </w:r>
      <w:proofErr w:type="gramEnd"/>
      <w:r w:rsidRPr="00CF4CF0">
        <w:rPr>
          <w:rFonts w:ascii="Courier New" w:hAnsi="Courier New" w:cs="Courier New"/>
        </w:rPr>
        <w:t xml:space="preserve"> of which are contemplated in Article 2 of this Agreement and as more</w:t>
      </w:r>
    </w:p>
    <w:p w14:paraId="4201D1EC" w14:textId="77777777" w:rsidR="0079210B" w:rsidRPr="0079210B" w:rsidRDefault="00CF4CF0" w:rsidP="0079210B">
      <w:pPr>
        <w:pStyle w:val="PlainText"/>
        <w:rPr>
          <w:del w:id="631" w:author="Author" w:date="2015-02-20T18:14:00Z"/>
          <w:rFonts w:ascii="Courier New" w:hAnsi="Courier New" w:cs="Courier New"/>
        </w:rPr>
      </w:pPr>
      <w:proofErr w:type="gramStart"/>
      <w:r w:rsidRPr="00CF4CF0">
        <w:rPr>
          <w:rFonts w:ascii="Courier New" w:hAnsi="Courier New" w:cs="Courier New"/>
        </w:rPr>
        <w:t>generally</w:t>
      </w:r>
      <w:proofErr w:type="gramEnd"/>
      <w:r w:rsidRPr="00CF4CF0">
        <w:rPr>
          <w:rFonts w:ascii="Courier New" w:hAnsi="Courier New" w:cs="Courier New"/>
        </w:rPr>
        <w:t xml:space="preserve"> described and contemplated throughout this Agreement;</w:t>
      </w:r>
      <w:del w:id="632" w:author="Author" w:date="2015-02-20T18:14:00Z">
        <w:r w:rsidR="0079210B" w:rsidRPr="0079210B">
          <w:rPr>
            <w:rFonts w:ascii="Courier New" w:hAnsi="Courier New" w:cs="Courier New"/>
          </w:rPr>
          <w:delText xml:space="preserve"> </w:delText>
        </w:r>
      </w:del>
    </w:p>
    <w:p w14:paraId="0578FD1E" w14:textId="5ADF29E4" w:rsidR="00CF4CF0" w:rsidRPr="00CF4CF0" w:rsidRDefault="0079210B" w:rsidP="00CF4CF0">
      <w:pPr>
        <w:pStyle w:val="PlainText"/>
        <w:rPr>
          <w:ins w:id="633" w:author="Author" w:date="2015-02-20T18:14:00Z"/>
          <w:rFonts w:ascii="Courier New" w:hAnsi="Courier New" w:cs="Courier New"/>
        </w:rPr>
      </w:pPr>
      <w:del w:id="634" w:author="Author" w:date="2015-02-20T18:14:00Z">
        <w:r w:rsidRPr="0079210B">
          <w:rPr>
            <w:rFonts w:ascii="Courier New" w:hAnsi="Courier New" w:cs="Courier New"/>
          </w:rPr>
          <w:delText>(qq) “</w:delText>
        </w:r>
      </w:del>
    </w:p>
    <w:p w14:paraId="0D931D1A" w14:textId="3E5703E4" w:rsidR="00CF4CF0" w:rsidRPr="00CF4CF0" w:rsidRDefault="00CF4CF0" w:rsidP="00CF4CF0">
      <w:pPr>
        <w:pStyle w:val="PlainText"/>
        <w:rPr>
          <w:rFonts w:ascii="Courier New" w:hAnsi="Courier New" w:cs="Courier New"/>
        </w:rPr>
      </w:pPr>
      <w:ins w:id="635" w:author="Author" w:date="2015-02-20T18:14:00Z">
        <w:r w:rsidRPr="00CF4CF0">
          <w:rPr>
            <w:rFonts w:ascii="Courier New" w:hAnsi="Courier New" w:cs="Courier New"/>
          </w:rPr>
          <w:t>(</w:t>
        </w:r>
        <w:proofErr w:type="spellStart"/>
        <w:proofErr w:type="gramStart"/>
        <w:r w:rsidRPr="00CF4CF0">
          <w:rPr>
            <w:rFonts w:ascii="Courier New" w:hAnsi="Courier New" w:cs="Courier New"/>
          </w:rPr>
          <w:t>rr</w:t>
        </w:r>
        <w:proofErr w:type="spellEnd"/>
        <w:proofErr w:type="gramEnd"/>
        <w:r w:rsidRPr="00CF4CF0">
          <w:rPr>
            <w:rFonts w:ascii="Courier New" w:hAnsi="Courier New" w:cs="Courier New"/>
          </w:rPr>
          <w:t>) "</w:t>
        </w:r>
      </w:ins>
      <w:r w:rsidRPr="00CF4CF0">
        <w:rPr>
          <w:rFonts w:ascii="Courier New" w:hAnsi="Courier New" w:cs="Courier New"/>
        </w:rPr>
        <w:t>Student Commons Levy</w:t>
      </w:r>
      <w:del w:id="636" w:author="Author" w:date="2015-02-20T18:14:00Z">
        <w:r w:rsidR="0079210B" w:rsidRPr="0079210B">
          <w:rPr>
            <w:rFonts w:ascii="Courier New" w:hAnsi="Courier New" w:cs="Courier New"/>
          </w:rPr>
          <w:delText>”</w:delText>
        </w:r>
      </w:del>
      <w:ins w:id="637" w:author="Author" w:date="2015-02-20T18:14:00Z">
        <w:r w:rsidRPr="00CF4CF0">
          <w:rPr>
            <w:rFonts w:ascii="Courier New" w:hAnsi="Courier New" w:cs="Courier New"/>
          </w:rPr>
          <w:t>"</w:t>
        </w:r>
      </w:ins>
      <w:r w:rsidRPr="00CF4CF0">
        <w:rPr>
          <w:rFonts w:ascii="Courier New" w:hAnsi="Courier New" w:cs="Courier New"/>
        </w:rPr>
        <w:t xml:space="preserve"> has the meaning given to it in Recital E as adjusted in</w:t>
      </w:r>
    </w:p>
    <w:p w14:paraId="2B3D2988" w14:textId="77777777" w:rsidR="0079210B" w:rsidRPr="0079210B" w:rsidRDefault="00CF4CF0" w:rsidP="0079210B">
      <w:pPr>
        <w:pStyle w:val="PlainText"/>
        <w:rPr>
          <w:del w:id="638" w:author="Author" w:date="2015-02-20T18:14:00Z"/>
          <w:rFonts w:ascii="Courier New" w:hAnsi="Courier New" w:cs="Courier New"/>
        </w:rPr>
      </w:pPr>
      <w:proofErr w:type="gramStart"/>
      <w:r w:rsidRPr="00CF4CF0">
        <w:rPr>
          <w:rFonts w:ascii="Courier New" w:hAnsi="Courier New" w:cs="Courier New"/>
        </w:rPr>
        <w:t>accordance</w:t>
      </w:r>
      <w:proofErr w:type="gramEnd"/>
      <w:r w:rsidRPr="00CF4CF0">
        <w:rPr>
          <w:rFonts w:ascii="Courier New" w:hAnsi="Courier New" w:cs="Courier New"/>
        </w:rPr>
        <w:t xml:space="preserve"> with this Agreement for inflation and other permitted increases;</w:t>
      </w:r>
      <w:del w:id="639" w:author="Author" w:date="2015-02-20T18:14:00Z">
        <w:r w:rsidR="0079210B" w:rsidRPr="0079210B">
          <w:rPr>
            <w:rFonts w:ascii="Courier New" w:hAnsi="Courier New" w:cs="Courier New"/>
          </w:rPr>
          <w:delText xml:space="preserve"> </w:delText>
        </w:r>
      </w:del>
    </w:p>
    <w:p w14:paraId="5FD02092" w14:textId="646F08DE" w:rsidR="00CF4CF0" w:rsidRPr="00CF4CF0" w:rsidRDefault="0079210B" w:rsidP="00CF4CF0">
      <w:pPr>
        <w:pStyle w:val="PlainText"/>
        <w:rPr>
          <w:ins w:id="640" w:author="Author" w:date="2015-02-20T18:14:00Z"/>
          <w:rFonts w:ascii="Courier New" w:hAnsi="Courier New" w:cs="Courier New"/>
        </w:rPr>
      </w:pPr>
      <w:del w:id="641" w:author="Author" w:date="2015-02-20T18:14:00Z">
        <w:r w:rsidRPr="0079210B">
          <w:rPr>
            <w:rFonts w:ascii="Courier New" w:hAnsi="Courier New" w:cs="Courier New"/>
          </w:rPr>
          <w:delText>(rr) “</w:delText>
        </w:r>
      </w:del>
    </w:p>
    <w:p w14:paraId="4E7E6EBC" w14:textId="12B40AE9" w:rsidR="00CF4CF0" w:rsidRPr="00CF4CF0" w:rsidRDefault="00CF4CF0" w:rsidP="00CF4CF0">
      <w:pPr>
        <w:pStyle w:val="PlainText"/>
        <w:rPr>
          <w:rFonts w:ascii="Courier New" w:hAnsi="Courier New" w:cs="Courier New"/>
        </w:rPr>
      </w:pPr>
      <w:ins w:id="642" w:author="Author" w:date="2015-02-20T18:14:00Z">
        <w:r w:rsidRPr="00CF4CF0">
          <w:rPr>
            <w:rFonts w:ascii="Courier New" w:hAnsi="Courier New" w:cs="Courier New"/>
          </w:rPr>
          <w:t>(</w:t>
        </w:r>
        <w:proofErr w:type="spellStart"/>
        <w:r w:rsidRPr="00CF4CF0">
          <w:rPr>
            <w:rFonts w:ascii="Courier New" w:hAnsi="Courier New" w:cs="Courier New"/>
          </w:rPr>
          <w:t>ss</w:t>
        </w:r>
        <w:proofErr w:type="spellEnd"/>
        <w:r w:rsidRPr="00CF4CF0">
          <w:rPr>
            <w:rFonts w:ascii="Courier New" w:hAnsi="Courier New" w:cs="Courier New"/>
          </w:rPr>
          <w:t>) "</w:t>
        </w:r>
      </w:ins>
      <w:r w:rsidRPr="00CF4CF0">
        <w:rPr>
          <w:rFonts w:ascii="Courier New" w:hAnsi="Courier New" w:cs="Courier New"/>
        </w:rPr>
        <w:t>Students</w:t>
      </w:r>
      <w:del w:id="643" w:author="Author" w:date="2015-02-20T18:14:00Z">
        <w:r w:rsidR="0079210B" w:rsidRPr="0079210B">
          <w:rPr>
            <w:rFonts w:ascii="Courier New" w:hAnsi="Courier New" w:cs="Courier New"/>
          </w:rPr>
          <w:delText>”</w:delText>
        </w:r>
      </w:del>
      <w:ins w:id="644" w:author="Author" w:date="2015-02-20T18:14:00Z">
        <w:r w:rsidRPr="00CF4CF0">
          <w:rPr>
            <w:rFonts w:ascii="Courier New" w:hAnsi="Courier New" w:cs="Courier New"/>
          </w:rPr>
          <w:t>"</w:t>
        </w:r>
      </w:ins>
      <w:r w:rsidRPr="00CF4CF0">
        <w:rPr>
          <w:rFonts w:ascii="Courier New" w:hAnsi="Courier New" w:cs="Courier New"/>
        </w:rPr>
        <w:t xml:space="preserve"> means all full-time undergraduate students, as defined by the division</w:t>
      </w:r>
    </w:p>
    <w:p w14:paraId="636AF923"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of</w:t>
      </w:r>
      <w:proofErr w:type="gramEnd"/>
      <w:r w:rsidRPr="00CF4CF0">
        <w:rPr>
          <w:rFonts w:ascii="Courier New" w:hAnsi="Courier New" w:cs="Courier New"/>
        </w:rPr>
        <w:t xml:space="preserve"> registration, registered in a faculty on the St. George Campus in a program</w:t>
      </w:r>
    </w:p>
    <w:p w14:paraId="19E4A190"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leading</w:t>
      </w:r>
      <w:proofErr w:type="gramEnd"/>
      <w:r w:rsidRPr="00CF4CF0">
        <w:rPr>
          <w:rFonts w:ascii="Courier New" w:hAnsi="Courier New" w:cs="Courier New"/>
        </w:rPr>
        <w:t xml:space="preserve"> to a degree, diploma or certificate of the University and affiliated with the</w:t>
      </w:r>
    </w:p>
    <w:p w14:paraId="20135374" w14:textId="77777777" w:rsidR="0079210B" w:rsidRPr="0079210B" w:rsidRDefault="00CF4CF0" w:rsidP="0079210B">
      <w:pPr>
        <w:pStyle w:val="PlainText"/>
        <w:rPr>
          <w:del w:id="645" w:author="Author" w:date="2015-02-20T18:14:00Z"/>
          <w:rFonts w:ascii="Courier New" w:hAnsi="Courier New" w:cs="Courier New"/>
        </w:rPr>
      </w:pPr>
      <w:r w:rsidRPr="00CF4CF0">
        <w:rPr>
          <w:rFonts w:ascii="Courier New" w:hAnsi="Courier New" w:cs="Courier New"/>
        </w:rPr>
        <w:t xml:space="preserve">St. George Campus; </w:t>
      </w:r>
    </w:p>
    <w:p w14:paraId="7316CFBA" w14:textId="20755592" w:rsidR="00CF4CF0" w:rsidRPr="00CF4CF0" w:rsidRDefault="0079210B" w:rsidP="00CF4CF0">
      <w:pPr>
        <w:pStyle w:val="PlainText"/>
        <w:rPr>
          <w:ins w:id="646" w:author="Author" w:date="2015-02-20T18:14:00Z"/>
          <w:rFonts w:ascii="Courier New" w:hAnsi="Courier New" w:cs="Courier New"/>
        </w:rPr>
      </w:pPr>
      <w:del w:id="647" w:author="Author" w:date="2015-02-20T18:14:00Z">
        <w:r w:rsidRPr="0079210B">
          <w:rPr>
            <w:rFonts w:ascii="Courier New" w:hAnsi="Courier New" w:cs="Courier New"/>
          </w:rPr>
          <w:delText>(ss) “</w:delText>
        </w:r>
      </w:del>
      <w:proofErr w:type="gramStart"/>
      <w:ins w:id="648" w:author="Author" w:date="2015-02-20T18:14:00Z">
        <w:r w:rsidR="00CF4CF0" w:rsidRPr="00CF4CF0">
          <w:rPr>
            <w:rFonts w:ascii="Courier New" w:hAnsi="Courier New" w:cs="Courier New"/>
          </w:rPr>
          <w:t>and</w:t>
        </w:r>
        <w:proofErr w:type="gramEnd"/>
        <w:r w:rsidR="00CF4CF0" w:rsidRPr="00CF4CF0">
          <w:rPr>
            <w:rFonts w:ascii="Courier New" w:hAnsi="Courier New" w:cs="Courier New"/>
          </w:rPr>
          <w:t xml:space="preserve"> "Student" means any one of such </w:t>
        </w:r>
        <w:proofErr w:type="spellStart"/>
        <w:r w:rsidR="00CF4CF0" w:rsidRPr="00CF4CF0">
          <w:rPr>
            <w:rFonts w:ascii="Courier New" w:hAnsi="Courier New" w:cs="Courier New"/>
          </w:rPr>
          <w:t>Sn•dents</w:t>
        </w:r>
        <w:proofErr w:type="spellEnd"/>
        <w:r w:rsidR="00CF4CF0" w:rsidRPr="00CF4CF0">
          <w:rPr>
            <w:rFonts w:ascii="Courier New" w:hAnsi="Courier New" w:cs="Courier New"/>
          </w:rPr>
          <w:t>.</w:t>
        </w:r>
      </w:ins>
    </w:p>
    <w:p w14:paraId="4D2BF82C" w14:textId="50608001" w:rsidR="00CF4CF0" w:rsidRPr="00CF4CF0" w:rsidRDefault="00CF4CF0" w:rsidP="00CF4CF0">
      <w:pPr>
        <w:pStyle w:val="PlainText"/>
        <w:rPr>
          <w:rFonts w:ascii="Courier New" w:hAnsi="Courier New" w:cs="Courier New"/>
        </w:rPr>
      </w:pPr>
      <w:ins w:id="649" w:author="Author" w:date="2015-02-20T18:14:00Z">
        <w:r w:rsidRPr="00CF4CF0">
          <w:rPr>
            <w:rFonts w:ascii="Courier New" w:hAnsi="Courier New" w:cs="Courier New"/>
          </w:rPr>
          <w:t>(</w:t>
        </w:r>
        <w:proofErr w:type="spellStart"/>
        <w:proofErr w:type="gramStart"/>
        <w:r w:rsidRPr="00CF4CF0">
          <w:rPr>
            <w:rFonts w:ascii="Courier New" w:hAnsi="Courier New" w:cs="Courier New"/>
          </w:rPr>
          <w:t>tt</w:t>
        </w:r>
        <w:proofErr w:type="spellEnd"/>
        <w:proofErr w:type="gramEnd"/>
        <w:r w:rsidRPr="00CF4CF0">
          <w:rPr>
            <w:rFonts w:ascii="Courier New" w:hAnsi="Courier New" w:cs="Courier New"/>
          </w:rPr>
          <w:t>) "</w:t>
        </w:r>
      </w:ins>
      <w:r w:rsidRPr="00CF4CF0">
        <w:rPr>
          <w:rFonts w:ascii="Courier New" w:hAnsi="Courier New" w:cs="Courier New"/>
        </w:rPr>
        <w:t>Term</w:t>
      </w:r>
      <w:del w:id="650" w:author="Author" w:date="2015-02-20T18:14:00Z">
        <w:r w:rsidR="0079210B" w:rsidRPr="0079210B">
          <w:rPr>
            <w:rFonts w:ascii="Courier New" w:hAnsi="Courier New" w:cs="Courier New"/>
          </w:rPr>
          <w:delText>”</w:delText>
        </w:r>
      </w:del>
      <w:ins w:id="651" w:author="Author" w:date="2015-02-20T18:14:00Z">
        <w:r w:rsidRPr="00CF4CF0">
          <w:rPr>
            <w:rFonts w:ascii="Courier New" w:hAnsi="Courier New" w:cs="Courier New"/>
          </w:rPr>
          <w:t>"</w:t>
        </w:r>
      </w:ins>
      <w:r w:rsidRPr="00CF4CF0">
        <w:rPr>
          <w:rFonts w:ascii="Courier New" w:hAnsi="Courier New" w:cs="Courier New"/>
        </w:rPr>
        <w:t xml:space="preserve"> has the meaning given to it in Section 3.1 and, for greater certainty,</w:t>
      </w:r>
    </w:p>
    <w:p w14:paraId="211B8886" w14:textId="77777777" w:rsidR="0079210B" w:rsidRPr="0079210B" w:rsidRDefault="00CF4CF0" w:rsidP="0079210B">
      <w:pPr>
        <w:pStyle w:val="PlainText"/>
        <w:rPr>
          <w:del w:id="652" w:author="Author" w:date="2015-02-20T18:14:00Z"/>
          <w:rFonts w:ascii="Courier New" w:hAnsi="Courier New" w:cs="Courier New"/>
        </w:rPr>
      </w:pPr>
      <w:proofErr w:type="gramStart"/>
      <w:r w:rsidRPr="00CF4CF0">
        <w:rPr>
          <w:rFonts w:ascii="Courier New" w:hAnsi="Courier New" w:cs="Courier New"/>
        </w:rPr>
        <w:t>includes</w:t>
      </w:r>
      <w:proofErr w:type="gramEnd"/>
      <w:r w:rsidRPr="00CF4CF0">
        <w:rPr>
          <w:rFonts w:ascii="Courier New" w:hAnsi="Courier New" w:cs="Courier New"/>
        </w:rPr>
        <w:t xml:space="preserve"> where the context requires any Renewal </w:t>
      </w:r>
      <w:del w:id="653" w:author="Author" w:date="2015-02-20T18:14:00Z">
        <w:r w:rsidR="0079210B" w:rsidRPr="0079210B">
          <w:rPr>
            <w:rFonts w:ascii="Courier New" w:hAnsi="Courier New" w:cs="Courier New"/>
          </w:rPr>
          <w:delText xml:space="preserve">Term; </w:delText>
        </w:r>
      </w:del>
    </w:p>
    <w:p w14:paraId="38512E35" w14:textId="77777777" w:rsidR="0079210B" w:rsidRPr="0079210B" w:rsidRDefault="0079210B" w:rsidP="0079210B">
      <w:pPr>
        <w:pStyle w:val="PlainText"/>
        <w:rPr>
          <w:del w:id="654" w:author="Author" w:date="2015-02-20T18:14:00Z"/>
          <w:rFonts w:ascii="Courier New" w:hAnsi="Courier New" w:cs="Courier New"/>
        </w:rPr>
      </w:pPr>
      <w:del w:id="655" w:author="Author" w:date="2015-02-20T18:14:00Z">
        <w:r w:rsidRPr="0079210B">
          <w:rPr>
            <w:rFonts w:ascii="Courier New" w:hAnsi="Courier New" w:cs="Courier New"/>
          </w:rPr>
          <w:delText xml:space="preserve">(tt) “University” means The Governing Council of the University of Toronto; and </w:delText>
        </w:r>
      </w:del>
    </w:p>
    <w:p w14:paraId="2ADC9584" w14:textId="77777777" w:rsidR="00CF4CF0" w:rsidRPr="00CF4CF0" w:rsidRDefault="00CF4CF0" w:rsidP="00CF4CF0">
      <w:pPr>
        <w:pStyle w:val="PlainText"/>
        <w:rPr>
          <w:ins w:id="656" w:author="Author" w:date="2015-02-20T18:14:00Z"/>
          <w:rFonts w:ascii="Courier New" w:hAnsi="Courier New" w:cs="Courier New"/>
        </w:rPr>
      </w:pPr>
      <w:proofErr w:type="spellStart"/>
      <w:ins w:id="657" w:author="Author" w:date="2015-02-20T18:14:00Z">
        <w:r w:rsidRPr="00CF4CF0">
          <w:rPr>
            <w:rFonts w:ascii="Courier New" w:hAnsi="Courier New" w:cs="Courier New"/>
          </w:rPr>
          <w:t>Tenn</w:t>
        </w:r>
        <w:proofErr w:type="spellEnd"/>
        <w:r w:rsidRPr="00CF4CF0">
          <w:rPr>
            <w:rFonts w:ascii="Courier New" w:hAnsi="Courier New" w:cs="Courier New"/>
          </w:rPr>
          <w:t>;</w:t>
        </w:r>
      </w:ins>
    </w:p>
    <w:p w14:paraId="6B60A126" w14:textId="1D668391" w:rsidR="00CF4CF0" w:rsidRPr="00CF4CF0" w:rsidRDefault="00CF4CF0" w:rsidP="00CF4CF0">
      <w:pPr>
        <w:pStyle w:val="PlainText"/>
        <w:rPr>
          <w:ins w:id="658" w:author="Author" w:date="2015-02-20T18:14:00Z"/>
          <w:rFonts w:ascii="Courier New" w:hAnsi="Courier New" w:cs="Courier New"/>
        </w:rPr>
      </w:pPr>
      <w:r w:rsidRPr="00CF4CF0">
        <w:rPr>
          <w:rFonts w:ascii="Courier New" w:hAnsi="Courier New" w:cs="Courier New"/>
        </w:rPr>
        <w:t>(</w:t>
      </w:r>
      <w:proofErr w:type="spellStart"/>
      <w:proofErr w:type="gramStart"/>
      <w:r w:rsidRPr="00CF4CF0">
        <w:rPr>
          <w:rFonts w:ascii="Courier New" w:hAnsi="Courier New" w:cs="Courier New"/>
        </w:rPr>
        <w:t>uu</w:t>
      </w:r>
      <w:proofErr w:type="spellEnd"/>
      <w:proofErr w:type="gramEnd"/>
      <w:r w:rsidRPr="00CF4CF0">
        <w:rPr>
          <w:rFonts w:ascii="Courier New" w:hAnsi="Courier New" w:cs="Courier New"/>
        </w:rPr>
        <w:t xml:space="preserve">) </w:t>
      </w:r>
      <w:del w:id="659" w:author="Author" w:date="2015-02-20T18:14:00Z">
        <w:r w:rsidR="0079210B" w:rsidRPr="0079210B">
          <w:rPr>
            <w:rFonts w:ascii="Courier New" w:hAnsi="Courier New" w:cs="Courier New"/>
          </w:rPr>
          <w:delText>“</w:delText>
        </w:r>
      </w:del>
      <w:ins w:id="660" w:author="Author" w:date="2015-02-20T18:14:00Z">
        <w:r w:rsidRPr="00CF4CF0">
          <w:rPr>
            <w:rFonts w:ascii="Courier New" w:hAnsi="Courier New" w:cs="Courier New"/>
          </w:rPr>
          <w:t xml:space="preserve">"University" means The </w:t>
        </w:r>
        <w:proofErr w:type="spellStart"/>
        <w:r w:rsidRPr="00CF4CF0">
          <w:rPr>
            <w:rFonts w:ascii="Courier New" w:hAnsi="Courier New" w:cs="Courier New"/>
          </w:rPr>
          <w:t>Goveming</w:t>
        </w:r>
        <w:proofErr w:type="spellEnd"/>
        <w:r w:rsidRPr="00CF4CF0">
          <w:rPr>
            <w:rFonts w:ascii="Courier New" w:hAnsi="Courier New" w:cs="Courier New"/>
          </w:rPr>
          <w:t xml:space="preserve"> Council of the University </w:t>
        </w:r>
        <w:proofErr w:type="spellStart"/>
        <w:r w:rsidRPr="00CF4CF0">
          <w:rPr>
            <w:rFonts w:ascii="Courier New" w:hAnsi="Courier New" w:cs="Courier New"/>
          </w:rPr>
          <w:t>ofToronto</w:t>
        </w:r>
        <w:proofErr w:type="spellEnd"/>
        <w:r w:rsidRPr="00CF4CF0">
          <w:rPr>
            <w:rFonts w:ascii="Courier New" w:hAnsi="Courier New" w:cs="Courier New"/>
          </w:rPr>
          <w:t>; and</w:t>
        </w:r>
      </w:ins>
    </w:p>
    <w:p w14:paraId="7513117B" w14:textId="00D22321" w:rsidR="00CF4CF0" w:rsidRPr="00CF4CF0" w:rsidRDefault="00CF4CF0" w:rsidP="00CF4CF0">
      <w:pPr>
        <w:pStyle w:val="PlainText"/>
        <w:rPr>
          <w:rFonts w:ascii="Courier New" w:hAnsi="Courier New" w:cs="Courier New"/>
        </w:rPr>
      </w:pPr>
      <w:ins w:id="661" w:author="Author" w:date="2015-02-20T18:14:00Z">
        <w:r w:rsidRPr="00CF4CF0">
          <w:rPr>
            <w:rFonts w:ascii="Courier New" w:hAnsi="Courier New" w:cs="Courier New"/>
          </w:rPr>
          <w:t>(</w:t>
        </w:r>
        <w:proofErr w:type="spellStart"/>
        <w:proofErr w:type="gramStart"/>
        <w:r w:rsidRPr="00CF4CF0">
          <w:rPr>
            <w:rFonts w:ascii="Courier New" w:hAnsi="Courier New" w:cs="Courier New"/>
          </w:rPr>
          <w:t>vv</w:t>
        </w:r>
        <w:proofErr w:type="spellEnd"/>
        <w:proofErr w:type="gramEnd"/>
        <w:r w:rsidRPr="00CF4CF0">
          <w:rPr>
            <w:rFonts w:ascii="Courier New" w:hAnsi="Courier New" w:cs="Courier New"/>
          </w:rPr>
          <w:t>) "</w:t>
        </w:r>
      </w:ins>
      <w:r w:rsidRPr="00CF4CF0">
        <w:rPr>
          <w:rFonts w:ascii="Courier New" w:hAnsi="Courier New" w:cs="Courier New"/>
        </w:rPr>
        <w:t>University Policies and Procedures</w:t>
      </w:r>
      <w:del w:id="662" w:author="Author" w:date="2015-02-20T18:14:00Z">
        <w:r w:rsidR="0079210B" w:rsidRPr="0079210B">
          <w:rPr>
            <w:rFonts w:ascii="Courier New" w:hAnsi="Courier New" w:cs="Courier New"/>
          </w:rPr>
          <w:delText>”</w:delText>
        </w:r>
      </w:del>
      <w:ins w:id="663" w:author="Author" w:date="2015-02-20T18:14:00Z">
        <w:r w:rsidRPr="00CF4CF0">
          <w:rPr>
            <w:rFonts w:ascii="Courier New" w:hAnsi="Courier New" w:cs="Courier New"/>
          </w:rPr>
          <w:t>"</w:t>
        </w:r>
      </w:ins>
      <w:r w:rsidRPr="00CF4CF0">
        <w:rPr>
          <w:rFonts w:ascii="Courier New" w:hAnsi="Courier New" w:cs="Courier New"/>
        </w:rPr>
        <w:t xml:space="preserve"> means all of the formally-adopted and</w:t>
      </w:r>
    </w:p>
    <w:p w14:paraId="7792A46D"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published</w:t>
      </w:r>
      <w:proofErr w:type="gramEnd"/>
      <w:r w:rsidRPr="00CF4CF0">
        <w:rPr>
          <w:rFonts w:ascii="Courier New" w:hAnsi="Courier New" w:cs="Courier New"/>
        </w:rPr>
        <w:t xml:space="preserve"> policies and procedures of the University (including those approved</w:t>
      </w:r>
    </w:p>
    <w:p w14:paraId="4FBAD678" w14:textId="189A471D"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and</w:t>
      </w:r>
      <w:proofErr w:type="gramEnd"/>
      <w:r w:rsidRPr="00CF4CF0">
        <w:rPr>
          <w:rFonts w:ascii="Courier New" w:hAnsi="Courier New" w:cs="Courier New"/>
        </w:rPr>
        <w:t xml:space="preserve"> issued at the level of the </w:t>
      </w:r>
      <w:del w:id="664" w:author="Author" w:date="2015-02-20T18:14:00Z">
        <w:r w:rsidR="0079210B" w:rsidRPr="0079210B">
          <w:rPr>
            <w:rFonts w:ascii="Courier New" w:hAnsi="Courier New" w:cs="Courier New"/>
          </w:rPr>
          <w:delText>Provost’s</w:delText>
        </w:r>
      </w:del>
      <w:ins w:id="665" w:author="Author" w:date="2015-02-20T18:14:00Z">
        <w:r w:rsidRPr="00CF4CF0">
          <w:rPr>
            <w:rFonts w:ascii="Courier New" w:hAnsi="Courier New" w:cs="Courier New"/>
          </w:rPr>
          <w:t>Provost's</w:t>
        </w:r>
      </w:ins>
      <w:r w:rsidRPr="00CF4CF0">
        <w:rPr>
          <w:rFonts w:ascii="Courier New" w:hAnsi="Courier New" w:cs="Courier New"/>
        </w:rPr>
        <w:t xml:space="preserve"> office) that are, at any given time, then in</w:t>
      </w:r>
    </w:p>
    <w:p w14:paraId="4DC29096"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force</w:t>
      </w:r>
      <w:proofErr w:type="gramEnd"/>
      <w:r w:rsidRPr="00CF4CF0">
        <w:rPr>
          <w:rFonts w:ascii="Courier New" w:hAnsi="Courier New" w:cs="Courier New"/>
        </w:rPr>
        <w:t>, including as current examples (but not limited to) the Memorandum of</w:t>
      </w:r>
    </w:p>
    <w:p w14:paraId="3C319FE9"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Agreement </w:t>
      </w:r>
      <w:proofErr w:type="gramStart"/>
      <w:r w:rsidRPr="00CF4CF0">
        <w:rPr>
          <w:rFonts w:ascii="Courier New" w:hAnsi="Courier New" w:cs="Courier New"/>
        </w:rPr>
        <w:t>Between</w:t>
      </w:r>
      <w:proofErr w:type="gramEnd"/>
      <w:r w:rsidRPr="00CF4CF0">
        <w:rPr>
          <w:rFonts w:ascii="Courier New" w:hAnsi="Courier New" w:cs="Courier New"/>
        </w:rPr>
        <w:t xml:space="preserve"> the University of Toronto, the Students' Administrative</w:t>
      </w:r>
    </w:p>
    <w:p w14:paraId="56D08A2E" w14:textId="77777777" w:rsidR="00CF4CF0" w:rsidRPr="00CF4CF0" w:rsidRDefault="00CF4CF0" w:rsidP="00CF4CF0">
      <w:pPr>
        <w:pStyle w:val="PlainText"/>
        <w:rPr>
          <w:ins w:id="666" w:author="Author" w:date="2015-02-20T18:14:00Z"/>
          <w:rFonts w:ascii="Courier New" w:hAnsi="Courier New" w:cs="Courier New"/>
        </w:rPr>
      </w:pPr>
      <w:r w:rsidRPr="00CF4CF0">
        <w:rPr>
          <w:rFonts w:ascii="Courier New" w:hAnsi="Courier New" w:cs="Courier New"/>
        </w:rPr>
        <w:t xml:space="preserve">Council, </w:t>
      </w:r>
      <w:proofErr w:type="gramStart"/>
      <w:r w:rsidRPr="00CF4CF0">
        <w:rPr>
          <w:rFonts w:ascii="Courier New" w:hAnsi="Courier New" w:cs="Courier New"/>
        </w:rPr>
        <w:t>The</w:t>
      </w:r>
      <w:proofErr w:type="gramEnd"/>
      <w:r w:rsidRPr="00CF4CF0">
        <w:rPr>
          <w:rFonts w:ascii="Courier New" w:hAnsi="Courier New" w:cs="Courier New"/>
        </w:rPr>
        <w:t xml:space="preserve"> Graduate Students' Union and the Association of Part-time</w:t>
      </w:r>
    </w:p>
    <w:p w14:paraId="1951ED11" w14:textId="77777777" w:rsidR="00CF4CF0" w:rsidRPr="00CF4CF0" w:rsidRDefault="00CF4CF0" w:rsidP="00CF4CF0">
      <w:pPr>
        <w:pStyle w:val="PlainText"/>
        <w:rPr>
          <w:ins w:id="667" w:author="Author" w:date="2015-02-20T18:14:00Z"/>
          <w:rFonts w:ascii="Courier New" w:hAnsi="Courier New" w:cs="Courier New"/>
        </w:rPr>
      </w:pPr>
      <w:ins w:id="668" w:author="Author" w:date="2015-02-20T18:14:00Z">
        <w:r w:rsidRPr="00CF4CF0">
          <w:rPr>
            <w:rFonts w:ascii="Courier New" w:hAnsi="Courier New" w:cs="Courier New"/>
          </w:rPr>
          <w:t>91</w:t>
        </w:r>
      </w:ins>
    </w:p>
    <w:p w14:paraId="77005D4B" w14:textId="77777777" w:rsidR="00CF4CF0" w:rsidRPr="00CF4CF0" w:rsidRDefault="00CF4CF0" w:rsidP="00CF4CF0">
      <w:pPr>
        <w:pStyle w:val="PlainText"/>
        <w:rPr>
          <w:ins w:id="669" w:author="Author" w:date="2015-02-20T18:14:00Z"/>
          <w:rFonts w:ascii="Courier New" w:hAnsi="Courier New" w:cs="Courier New"/>
        </w:rPr>
      </w:pPr>
      <w:proofErr w:type="spellStart"/>
      <w:ins w:id="670" w:author="Author" w:date="2015-02-20T18:14:00Z">
        <w:r w:rsidRPr="00CF4CF0">
          <w:rPr>
            <w:rFonts w:ascii="Courier New" w:hAnsi="Courier New" w:cs="Courier New"/>
          </w:rPr>
          <w:t>Boardbooks</w:t>
        </w:r>
        <w:proofErr w:type="spellEnd"/>
        <w:r w:rsidRPr="00CF4CF0">
          <w:rPr>
            <w:rFonts w:ascii="Courier New" w:hAnsi="Courier New" w:cs="Courier New"/>
          </w:rPr>
          <w:t xml:space="preserve"> Print Wizard https://go.boardbooks.com/utoronto/PrintList.aspx?DB89OyvqIwpuCf...</w:t>
        </w:r>
      </w:ins>
    </w:p>
    <w:p w14:paraId="64080852" w14:textId="77777777" w:rsidR="00CF4CF0" w:rsidRPr="00CF4CF0" w:rsidRDefault="00CF4CF0" w:rsidP="00CF4CF0">
      <w:pPr>
        <w:pStyle w:val="PlainText"/>
        <w:rPr>
          <w:ins w:id="671" w:author="Author" w:date="2015-02-20T18:14:00Z"/>
          <w:rFonts w:ascii="Courier New" w:hAnsi="Courier New" w:cs="Courier New"/>
        </w:rPr>
      </w:pPr>
      <w:ins w:id="672" w:author="Author" w:date="2015-02-20T18:14:00Z">
        <w:r w:rsidRPr="00CF4CF0">
          <w:rPr>
            <w:rFonts w:ascii="Courier New" w:hAnsi="Courier New" w:cs="Courier New"/>
          </w:rPr>
          <w:t>2/20/2015 5:53 PM 10 of 43</w:t>
        </w:r>
      </w:ins>
    </w:p>
    <w:p w14:paraId="23341838" w14:textId="77777777" w:rsidR="00CF4CF0" w:rsidRPr="00CF4CF0" w:rsidRDefault="00CF4CF0" w:rsidP="00CF4CF0">
      <w:pPr>
        <w:pStyle w:val="PlainText"/>
        <w:rPr>
          <w:ins w:id="673" w:author="Author" w:date="2015-02-20T18:14:00Z"/>
          <w:rFonts w:ascii="Courier New" w:hAnsi="Courier New" w:cs="Courier New"/>
        </w:rPr>
      </w:pPr>
      <w:ins w:id="674" w:author="Author" w:date="2015-02-20T18:14:00Z">
        <w:r w:rsidRPr="00CF4CF0">
          <w:rPr>
            <w:rFonts w:ascii="Courier New" w:hAnsi="Courier New" w:cs="Courier New"/>
          </w:rPr>
          <w:t>Governing Counc.il Meeting 4:30 to 6:30 p.m</w:t>
        </w:r>
        <w:proofErr w:type="gramStart"/>
        <w:r w:rsidRPr="00CF4CF0">
          <w:rPr>
            <w:rFonts w:ascii="Courier New" w:hAnsi="Courier New" w:cs="Courier New"/>
          </w:rPr>
          <w:t>.-</w:t>
        </w:r>
        <w:proofErr w:type="gramEnd"/>
        <w:r w:rsidRPr="00CF4CF0">
          <w:rPr>
            <w:rFonts w:ascii="Courier New" w:hAnsi="Courier New" w:cs="Courier New"/>
          </w:rPr>
          <w:t xml:space="preserve"> Items for Governing Council Approval</w:t>
        </w:r>
      </w:ins>
    </w:p>
    <w:p w14:paraId="2091DB70" w14:textId="77777777" w:rsidR="00CF4CF0" w:rsidRPr="00CF4CF0" w:rsidRDefault="00CF4CF0" w:rsidP="00CF4CF0">
      <w:pPr>
        <w:pStyle w:val="PlainText"/>
        <w:rPr>
          <w:ins w:id="675" w:author="Author" w:date="2015-02-20T18:14:00Z"/>
          <w:rFonts w:ascii="Courier New" w:hAnsi="Courier New" w:cs="Courier New"/>
        </w:rPr>
      </w:pPr>
      <w:ins w:id="676" w:author="Author" w:date="2015-02-20T18:14:00Z">
        <w:r w:rsidRPr="00CF4CF0">
          <w:rPr>
            <w:rFonts w:ascii="Courier New" w:hAnsi="Courier New" w:cs="Courier New"/>
          </w:rPr>
          <w:t>- 7-</w:t>
        </w:r>
      </w:ins>
    </w:p>
    <w:p w14:paraId="169C08EB"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Undergraduate Students for a Long Term Protocol on the Increase or</w:t>
      </w:r>
    </w:p>
    <w:p w14:paraId="7B0EDFCE"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Introduction of Compulsory Non-tuition Related Fees (1996).</w:t>
      </w:r>
    </w:p>
    <w:p w14:paraId="04ACEA22"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1.2 Schedules. The following Schedules are attached to and incorporated into this Agreement:</w:t>
      </w:r>
    </w:p>
    <w:p w14:paraId="71A6D7C2" w14:textId="77777777" w:rsidR="0079210B" w:rsidRPr="0079210B" w:rsidRDefault="00CF4CF0" w:rsidP="0079210B">
      <w:pPr>
        <w:pStyle w:val="PlainText"/>
        <w:rPr>
          <w:del w:id="677" w:author="Author" w:date="2015-02-20T18:14:00Z"/>
          <w:rFonts w:ascii="Courier New" w:hAnsi="Courier New" w:cs="Courier New"/>
        </w:rPr>
      </w:pPr>
      <w:r w:rsidRPr="00CF4CF0">
        <w:rPr>
          <w:rFonts w:ascii="Courier New" w:hAnsi="Courier New" w:cs="Courier New"/>
        </w:rPr>
        <w:t>Schedule A</w:t>
      </w:r>
      <w:del w:id="678" w:author="Author" w:date="2015-02-20T18:14:00Z">
        <w:r w:rsidR="0079210B" w:rsidRPr="0079210B">
          <w:rPr>
            <w:rFonts w:ascii="Courier New" w:hAnsi="Courier New" w:cs="Courier New"/>
          </w:rPr>
          <w:delText xml:space="preserve"> </w:delText>
        </w:r>
      </w:del>
    </w:p>
    <w:p w14:paraId="28B029F9" w14:textId="77777777" w:rsidR="0079210B" w:rsidRPr="0079210B" w:rsidRDefault="0079210B" w:rsidP="0079210B">
      <w:pPr>
        <w:pStyle w:val="PlainText"/>
        <w:rPr>
          <w:del w:id="679" w:author="Author" w:date="2015-02-20T18:14:00Z"/>
          <w:rFonts w:ascii="Courier New" w:hAnsi="Courier New" w:cs="Courier New"/>
        </w:rPr>
      </w:pPr>
      <w:del w:id="680" w:author="Author" w:date="2015-02-20T18:14:00Z">
        <w:r w:rsidRPr="0079210B">
          <w:rPr>
            <w:rFonts w:ascii="Courier New" w:hAnsi="Courier New" w:cs="Courier New"/>
          </w:rPr>
          <w:delText xml:space="preserve"> - </w:delText>
        </w:r>
      </w:del>
    </w:p>
    <w:p w14:paraId="0946F453" w14:textId="77777777" w:rsidR="0079210B" w:rsidRPr="0079210B" w:rsidRDefault="0079210B" w:rsidP="0079210B">
      <w:pPr>
        <w:pStyle w:val="PlainText"/>
        <w:rPr>
          <w:del w:id="681" w:author="Author" w:date="2015-02-20T18:14:00Z"/>
          <w:rFonts w:ascii="Courier New" w:hAnsi="Courier New" w:cs="Courier New"/>
        </w:rPr>
      </w:pPr>
      <w:del w:id="682" w:author="Author" w:date="2015-02-20T18:14:00Z">
        <w:r w:rsidRPr="0079210B">
          <w:rPr>
            <w:rFonts w:ascii="Courier New" w:hAnsi="Courier New" w:cs="Courier New"/>
          </w:rPr>
          <w:delText xml:space="preserve"> LOI </w:delText>
        </w:r>
      </w:del>
    </w:p>
    <w:p w14:paraId="789EDD69" w14:textId="0217D6D8" w:rsidR="00CF4CF0" w:rsidRPr="00CF4CF0" w:rsidRDefault="0079210B" w:rsidP="00CF4CF0">
      <w:pPr>
        <w:pStyle w:val="PlainText"/>
        <w:rPr>
          <w:rFonts w:ascii="Courier New" w:hAnsi="Courier New" w:cs="Courier New"/>
        </w:rPr>
      </w:pPr>
      <w:del w:id="683" w:author="Author" w:date="2015-02-20T18:14:00Z">
        <w:r w:rsidRPr="0079210B">
          <w:rPr>
            <w:rFonts w:ascii="Courier New" w:hAnsi="Courier New" w:cs="Courier New"/>
          </w:rPr>
          <w:delText xml:space="preserve"> </w:delText>
        </w:r>
      </w:del>
    </w:p>
    <w:p w14:paraId="6799C2E8" w14:textId="77777777" w:rsidR="0079210B" w:rsidRPr="0079210B" w:rsidRDefault="00CF4CF0" w:rsidP="0079210B">
      <w:pPr>
        <w:pStyle w:val="PlainText"/>
        <w:rPr>
          <w:del w:id="684" w:author="Author" w:date="2015-02-20T18:14:00Z"/>
          <w:rFonts w:ascii="Courier New" w:hAnsi="Courier New" w:cs="Courier New"/>
        </w:rPr>
      </w:pPr>
      <w:r w:rsidRPr="00CF4CF0">
        <w:rPr>
          <w:rFonts w:ascii="Courier New" w:hAnsi="Courier New" w:cs="Courier New"/>
        </w:rPr>
        <w:t>Schedule B</w:t>
      </w:r>
      <w:del w:id="685" w:author="Author" w:date="2015-02-20T18:14:00Z">
        <w:r w:rsidR="0079210B" w:rsidRPr="0079210B">
          <w:rPr>
            <w:rFonts w:ascii="Courier New" w:hAnsi="Courier New" w:cs="Courier New"/>
          </w:rPr>
          <w:delText xml:space="preserve"> </w:delText>
        </w:r>
      </w:del>
    </w:p>
    <w:p w14:paraId="10D71F18" w14:textId="77777777" w:rsidR="0079210B" w:rsidRPr="0079210B" w:rsidRDefault="0079210B" w:rsidP="0079210B">
      <w:pPr>
        <w:pStyle w:val="PlainText"/>
        <w:rPr>
          <w:del w:id="686" w:author="Author" w:date="2015-02-20T18:14:00Z"/>
          <w:rFonts w:ascii="Courier New" w:hAnsi="Courier New" w:cs="Courier New"/>
        </w:rPr>
      </w:pPr>
      <w:del w:id="687" w:author="Author" w:date="2015-02-20T18:14:00Z">
        <w:r w:rsidRPr="0079210B">
          <w:rPr>
            <w:rFonts w:ascii="Courier New" w:hAnsi="Courier New" w:cs="Courier New"/>
          </w:rPr>
          <w:delText xml:space="preserve"> - </w:delText>
        </w:r>
      </w:del>
    </w:p>
    <w:p w14:paraId="27D099E9" w14:textId="77777777" w:rsidR="0079210B" w:rsidRPr="0079210B" w:rsidRDefault="0079210B" w:rsidP="0079210B">
      <w:pPr>
        <w:pStyle w:val="PlainText"/>
        <w:rPr>
          <w:del w:id="688" w:author="Author" w:date="2015-02-20T18:14:00Z"/>
          <w:rFonts w:ascii="Courier New" w:hAnsi="Courier New" w:cs="Courier New"/>
        </w:rPr>
      </w:pPr>
      <w:del w:id="689" w:author="Author" w:date="2015-02-20T18:14:00Z">
        <w:r w:rsidRPr="0079210B">
          <w:rPr>
            <w:rFonts w:ascii="Courier New" w:hAnsi="Courier New" w:cs="Courier New"/>
          </w:rPr>
          <w:delText xml:space="preserve"> Project Planning Report </w:delText>
        </w:r>
      </w:del>
    </w:p>
    <w:p w14:paraId="01A0F4CB" w14:textId="08AD5059" w:rsidR="00CF4CF0" w:rsidRPr="00CF4CF0" w:rsidRDefault="0079210B" w:rsidP="00CF4CF0">
      <w:pPr>
        <w:pStyle w:val="PlainText"/>
        <w:rPr>
          <w:rFonts w:ascii="Courier New" w:hAnsi="Courier New" w:cs="Courier New"/>
        </w:rPr>
      </w:pPr>
      <w:del w:id="690" w:author="Author" w:date="2015-02-20T18:14:00Z">
        <w:r w:rsidRPr="0079210B">
          <w:rPr>
            <w:rFonts w:ascii="Courier New" w:hAnsi="Courier New" w:cs="Courier New"/>
          </w:rPr>
          <w:delText xml:space="preserve"> </w:delText>
        </w:r>
      </w:del>
    </w:p>
    <w:p w14:paraId="7BF00B7E" w14:textId="77777777" w:rsidR="0079210B" w:rsidRPr="0079210B" w:rsidRDefault="00CF4CF0" w:rsidP="0079210B">
      <w:pPr>
        <w:pStyle w:val="PlainText"/>
        <w:rPr>
          <w:del w:id="691" w:author="Author" w:date="2015-02-20T18:14:00Z"/>
          <w:rFonts w:ascii="Courier New" w:hAnsi="Courier New" w:cs="Courier New"/>
        </w:rPr>
      </w:pPr>
      <w:r w:rsidRPr="00CF4CF0">
        <w:rPr>
          <w:rFonts w:ascii="Courier New" w:hAnsi="Courier New" w:cs="Courier New"/>
        </w:rPr>
        <w:t>Schedule C</w:t>
      </w:r>
      <w:del w:id="692" w:author="Author" w:date="2015-02-20T18:14:00Z">
        <w:r w:rsidR="0079210B" w:rsidRPr="0079210B">
          <w:rPr>
            <w:rFonts w:ascii="Courier New" w:hAnsi="Courier New" w:cs="Courier New"/>
          </w:rPr>
          <w:delText xml:space="preserve"> </w:delText>
        </w:r>
      </w:del>
    </w:p>
    <w:p w14:paraId="42F5E493" w14:textId="77777777" w:rsidR="0079210B" w:rsidRPr="0079210B" w:rsidRDefault="0079210B" w:rsidP="0079210B">
      <w:pPr>
        <w:pStyle w:val="PlainText"/>
        <w:rPr>
          <w:del w:id="693" w:author="Author" w:date="2015-02-20T18:14:00Z"/>
          <w:rFonts w:ascii="Courier New" w:hAnsi="Courier New" w:cs="Courier New"/>
        </w:rPr>
      </w:pPr>
      <w:del w:id="694" w:author="Author" w:date="2015-02-20T18:14:00Z">
        <w:r w:rsidRPr="0079210B">
          <w:rPr>
            <w:rFonts w:ascii="Courier New" w:hAnsi="Courier New" w:cs="Courier New"/>
          </w:rPr>
          <w:delText xml:space="preserve"> - </w:delText>
        </w:r>
      </w:del>
    </w:p>
    <w:p w14:paraId="6E4EA25B" w14:textId="77777777" w:rsidR="0079210B" w:rsidRPr="0079210B" w:rsidRDefault="0079210B" w:rsidP="0079210B">
      <w:pPr>
        <w:pStyle w:val="PlainText"/>
        <w:rPr>
          <w:del w:id="695" w:author="Author" w:date="2015-02-20T18:14:00Z"/>
          <w:rFonts w:ascii="Courier New" w:hAnsi="Courier New" w:cs="Courier New"/>
        </w:rPr>
      </w:pPr>
      <w:del w:id="696" w:author="Author" w:date="2015-02-20T18:14:00Z">
        <w:r w:rsidRPr="0079210B">
          <w:rPr>
            <w:rFonts w:ascii="Courier New" w:hAnsi="Courier New" w:cs="Courier New"/>
          </w:rPr>
          <w:delText xml:space="preserve"> Room Data Sheets </w:delText>
        </w:r>
      </w:del>
    </w:p>
    <w:p w14:paraId="59B77DC9" w14:textId="77777777" w:rsidR="0079210B" w:rsidRPr="0079210B" w:rsidRDefault="0079210B" w:rsidP="0079210B">
      <w:pPr>
        <w:pStyle w:val="PlainText"/>
        <w:rPr>
          <w:del w:id="697" w:author="Author" w:date="2015-02-20T18:14:00Z"/>
          <w:rFonts w:ascii="Courier New" w:hAnsi="Courier New" w:cs="Courier New"/>
        </w:rPr>
      </w:pPr>
      <w:del w:id="698" w:author="Author" w:date="2015-02-20T18:14:00Z">
        <w:r w:rsidRPr="0079210B">
          <w:rPr>
            <w:rFonts w:ascii="Courier New" w:hAnsi="Courier New" w:cs="Courier New"/>
          </w:rPr>
          <w:delText xml:space="preserve"> </w:delText>
        </w:r>
      </w:del>
    </w:p>
    <w:p w14:paraId="6F616441" w14:textId="77777777" w:rsidR="0079210B" w:rsidRPr="0079210B" w:rsidRDefault="0079210B" w:rsidP="0079210B">
      <w:pPr>
        <w:pStyle w:val="PlainText"/>
        <w:rPr>
          <w:del w:id="699" w:author="Author" w:date="2015-02-20T18:14:00Z"/>
          <w:rFonts w:ascii="Courier New" w:hAnsi="Courier New" w:cs="Courier New"/>
        </w:rPr>
      </w:pPr>
      <w:del w:id="700" w:author="Author" w:date="2015-02-20T18:14:00Z">
        <w:r w:rsidRPr="0079210B">
          <w:rPr>
            <w:rFonts w:ascii="Courier New" w:hAnsi="Courier New" w:cs="Courier New"/>
          </w:rPr>
          <w:delText xml:space="preserve">Schedule D </w:delText>
        </w:r>
      </w:del>
    </w:p>
    <w:p w14:paraId="06500276" w14:textId="77777777" w:rsidR="0079210B" w:rsidRPr="0079210B" w:rsidRDefault="0079210B" w:rsidP="0079210B">
      <w:pPr>
        <w:pStyle w:val="PlainText"/>
        <w:rPr>
          <w:del w:id="701" w:author="Author" w:date="2015-02-20T18:14:00Z"/>
          <w:rFonts w:ascii="Courier New" w:hAnsi="Courier New" w:cs="Courier New"/>
        </w:rPr>
      </w:pPr>
      <w:del w:id="702" w:author="Author" w:date="2015-02-20T18:14:00Z">
        <w:r w:rsidRPr="0079210B">
          <w:rPr>
            <w:rFonts w:ascii="Courier New" w:hAnsi="Courier New" w:cs="Courier New"/>
          </w:rPr>
          <w:delText xml:space="preserve"> - </w:delText>
        </w:r>
      </w:del>
    </w:p>
    <w:p w14:paraId="467B0B42" w14:textId="77777777" w:rsidR="0079210B" w:rsidRPr="0079210B" w:rsidRDefault="0079210B" w:rsidP="0079210B">
      <w:pPr>
        <w:pStyle w:val="PlainText"/>
        <w:rPr>
          <w:del w:id="703" w:author="Author" w:date="2015-02-20T18:14:00Z"/>
          <w:rFonts w:ascii="Courier New" w:hAnsi="Courier New" w:cs="Courier New"/>
        </w:rPr>
      </w:pPr>
      <w:del w:id="704" w:author="Author" w:date="2015-02-20T18:14:00Z">
        <w:r w:rsidRPr="0079210B">
          <w:rPr>
            <w:rFonts w:ascii="Courier New" w:hAnsi="Courier New" w:cs="Courier New"/>
          </w:rPr>
          <w:delText xml:space="preserve"> Referendum Question </w:delText>
        </w:r>
      </w:del>
    </w:p>
    <w:p w14:paraId="16DBB5BD" w14:textId="796BCB20" w:rsidR="00CF4CF0" w:rsidRPr="00CF4CF0" w:rsidRDefault="0079210B" w:rsidP="00CF4CF0">
      <w:pPr>
        <w:pStyle w:val="PlainText"/>
        <w:rPr>
          <w:ins w:id="705" w:author="Author" w:date="2015-02-20T18:14:00Z"/>
          <w:rFonts w:ascii="Courier New" w:hAnsi="Courier New" w:cs="Courier New"/>
        </w:rPr>
      </w:pPr>
      <w:del w:id="706" w:author="Author" w:date="2015-02-20T18:14:00Z">
        <w:r w:rsidRPr="0079210B">
          <w:rPr>
            <w:rFonts w:ascii="Courier New" w:hAnsi="Courier New" w:cs="Courier New"/>
          </w:rPr>
          <w:delText xml:space="preserve"> </w:delText>
        </w:r>
      </w:del>
    </w:p>
    <w:p w14:paraId="05D7CAAA" w14:textId="77777777" w:rsidR="00CF4CF0" w:rsidRPr="00CF4CF0" w:rsidRDefault="00CF4CF0" w:rsidP="00CF4CF0">
      <w:pPr>
        <w:pStyle w:val="PlainText"/>
        <w:rPr>
          <w:rFonts w:ascii="Courier New" w:hAnsi="Courier New" w:cs="Courier New"/>
        </w:rPr>
      </w:pPr>
      <w:proofErr w:type="spellStart"/>
      <w:ins w:id="707" w:author="Author" w:date="2015-02-20T18:14:00Z">
        <w:r w:rsidRPr="00CF4CF0">
          <w:rPr>
            <w:rFonts w:ascii="Courier New" w:hAnsi="Courier New" w:cs="Courier New"/>
          </w:rPr>
          <w:t>ScheduleD</w:t>
        </w:r>
      </w:ins>
      <w:proofErr w:type="spellEnd"/>
    </w:p>
    <w:p w14:paraId="375C76E6" w14:textId="77777777" w:rsidR="0079210B" w:rsidRPr="0079210B" w:rsidRDefault="00CF4CF0" w:rsidP="0079210B">
      <w:pPr>
        <w:pStyle w:val="PlainText"/>
        <w:rPr>
          <w:del w:id="708" w:author="Author" w:date="2015-02-20T18:14:00Z"/>
          <w:rFonts w:ascii="Courier New" w:hAnsi="Courier New" w:cs="Courier New"/>
        </w:rPr>
      </w:pPr>
      <w:r w:rsidRPr="00CF4CF0">
        <w:rPr>
          <w:rFonts w:ascii="Courier New" w:hAnsi="Courier New" w:cs="Courier New"/>
        </w:rPr>
        <w:t>Schedule E</w:t>
      </w:r>
      <w:del w:id="709" w:author="Author" w:date="2015-02-20T18:14:00Z">
        <w:r w:rsidR="0079210B" w:rsidRPr="0079210B">
          <w:rPr>
            <w:rFonts w:ascii="Courier New" w:hAnsi="Courier New" w:cs="Courier New"/>
          </w:rPr>
          <w:delText xml:space="preserve"> </w:delText>
        </w:r>
      </w:del>
    </w:p>
    <w:p w14:paraId="714A1B29" w14:textId="77777777" w:rsidR="0079210B" w:rsidRPr="0079210B" w:rsidRDefault="0079210B" w:rsidP="0079210B">
      <w:pPr>
        <w:pStyle w:val="PlainText"/>
        <w:rPr>
          <w:del w:id="710" w:author="Author" w:date="2015-02-20T18:14:00Z"/>
          <w:rFonts w:ascii="Courier New" w:hAnsi="Courier New" w:cs="Courier New"/>
        </w:rPr>
      </w:pPr>
      <w:del w:id="711" w:author="Author" w:date="2015-02-20T18:14:00Z">
        <w:r w:rsidRPr="0079210B">
          <w:rPr>
            <w:rFonts w:ascii="Courier New" w:hAnsi="Courier New" w:cs="Courier New"/>
          </w:rPr>
          <w:delText xml:space="preserve"> - </w:delText>
        </w:r>
      </w:del>
    </w:p>
    <w:p w14:paraId="428680CF" w14:textId="4300EA48" w:rsidR="00CF4CF0" w:rsidRPr="00CF4CF0" w:rsidRDefault="0079210B" w:rsidP="00CF4CF0">
      <w:pPr>
        <w:pStyle w:val="PlainText"/>
        <w:rPr>
          <w:ins w:id="712" w:author="Author" w:date="2015-02-20T18:14:00Z"/>
          <w:rFonts w:ascii="Courier New" w:hAnsi="Courier New" w:cs="Courier New"/>
        </w:rPr>
      </w:pPr>
      <w:del w:id="713" w:author="Author" w:date="2015-02-20T18:14:00Z">
        <w:r w:rsidRPr="0079210B">
          <w:rPr>
            <w:rFonts w:ascii="Courier New" w:hAnsi="Courier New" w:cs="Courier New"/>
          </w:rPr>
          <w:delText xml:space="preserve"> </w:delText>
        </w:r>
      </w:del>
    </w:p>
    <w:p w14:paraId="3D086B5D" w14:textId="77777777" w:rsidR="00CF4CF0" w:rsidRPr="00CF4CF0" w:rsidRDefault="00CF4CF0" w:rsidP="00CF4CF0">
      <w:pPr>
        <w:pStyle w:val="PlainText"/>
        <w:rPr>
          <w:ins w:id="714" w:author="Author" w:date="2015-02-20T18:14:00Z"/>
          <w:rFonts w:ascii="Courier New" w:hAnsi="Courier New" w:cs="Courier New"/>
        </w:rPr>
      </w:pPr>
      <w:ins w:id="715" w:author="Author" w:date="2015-02-20T18:14:00Z">
        <w:r w:rsidRPr="00CF4CF0">
          <w:rPr>
            <w:rFonts w:ascii="Courier New" w:hAnsi="Courier New" w:cs="Courier New"/>
          </w:rPr>
          <w:t>Schedule F</w:t>
        </w:r>
      </w:ins>
    </w:p>
    <w:p w14:paraId="070BAEFF" w14:textId="77777777" w:rsidR="00CF4CF0" w:rsidRPr="00CF4CF0" w:rsidRDefault="00CF4CF0" w:rsidP="00CF4CF0">
      <w:pPr>
        <w:pStyle w:val="PlainText"/>
        <w:rPr>
          <w:ins w:id="716" w:author="Author" w:date="2015-02-20T18:14:00Z"/>
          <w:rFonts w:ascii="Courier New" w:hAnsi="Courier New" w:cs="Courier New"/>
        </w:rPr>
      </w:pPr>
      <w:ins w:id="717" w:author="Author" w:date="2015-02-20T18:14:00Z">
        <w:r w:rsidRPr="00CF4CF0">
          <w:rPr>
            <w:rFonts w:ascii="Courier New" w:hAnsi="Courier New" w:cs="Courier New"/>
          </w:rPr>
          <w:t>LOI</w:t>
        </w:r>
      </w:ins>
    </w:p>
    <w:p w14:paraId="664528CD" w14:textId="77777777" w:rsidR="00CF4CF0" w:rsidRPr="00CF4CF0" w:rsidRDefault="00CF4CF0" w:rsidP="00CF4CF0">
      <w:pPr>
        <w:pStyle w:val="PlainText"/>
        <w:rPr>
          <w:ins w:id="718" w:author="Author" w:date="2015-02-20T18:14:00Z"/>
          <w:rFonts w:ascii="Courier New" w:hAnsi="Courier New" w:cs="Courier New"/>
        </w:rPr>
      </w:pPr>
      <w:ins w:id="719" w:author="Author" w:date="2015-02-20T18:14:00Z">
        <w:r w:rsidRPr="00CF4CF0">
          <w:rPr>
            <w:rFonts w:ascii="Courier New" w:hAnsi="Courier New" w:cs="Courier New"/>
          </w:rPr>
          <w:t>Project Planning Report</w:t>
        </w:r>
      </w:ins>
    </w:p>
    <w:p w14:paraId="063B3B36" w14:textId="77777777" w:rsidR="00CF4CF0" w:rsidRPr="00CF4CF0" w:rsidRDefault="00CF4CF0" w:rsidP="00CF4CF0">
      <w:pPr>
        <w:pStyle w:val="PlainText"/>
        <w:rPr>
          <w:ins w:id="720" w:author="Author" w:date="2015-02-20T18:14:00Z"/>
          <w:rFonts w:ascii="Courier New" w:hAnsi="Courier New" w:cs="Courier New"/>
        </w:rPr>
      </w:pPr>
      <w:ins w:id="721" w:author="Author" w:date="2015-02-20T18:14:00Z">
        <w:r w:rsidRPr="00CF4CF0">
          <w:rPr>
            <w:rFonts w:ascii="Courier New" w:hAnsi="Courier New" w:cs="Courier New"/>
          </w:rPr>
          <w:t>Room Data Sheets</w:t>
        </w:r>
      </w:ins>
    </w:p>
    <w:p w14:paraId="295B27F6" w14:textId="77777777" w:rsidR="00CF4CF0" w:rsidRPr="00CF4CF0" w:rsidRDefault="00CF4CF0" w:rsidP="00CF4CF0">
      <w:pPr>
        <w:pStyle w:val="PlainText"/>
        <w:rPr>
          <w:ins w:id="722" w:author="Author" w:date="2015-02-20T18:14:00Z"/>
          <w:rFonts w:ascii="Courier New" w:hAnsi="Courier New" w:cs="Courier New"/>
        </w:rPr>
      </w:pPr>
      <w:ins w:id="723" w:author="Author" w:date="2015-02-20T18:14:00Z">
        <w:r w:rsidRPr="00CF4CF0">
          <w:rPr>
            <w:rFonts w:ascii="Courier New" w:hAnsi="Courier New" w:cs="Courier New"/>
          </w:rPr>
          <w:t>Referendum Question</w:t>
        </w:r>
      </w:ins>
    </w:p>
    <w:p w14:paraId="2918DBB0"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License Terms</w:t>
      </w:r>
    </w:p>
    <w:p w14:paraId="1528A5B3" w14:textId="77777777" w:rsidR="0079210B" w:rsidRPr="0079210B" w:rsidRDefault="0079210B" w:rsidP="0079210B">
      <w:pPr>
        <w:pStyle w:val="PlainText"/>
        <w:rPr>
          <w:del w:id="724" w:author="Author" w:date="2015-02-20T18:14:00Z"/>
          <w:rFonts w:ascii="Courier New" w:hAnsi="Courier New" w:cs="Courier New"/>
        </w:rPr>
      </w:pPr>
      <w:del w:id="725" w:author="Author" w:date="2015-02-20T18:14:00Z">
        <w:r w:rsidRPr="0079210B">
          <w:rPr>
            <w:rFonts w:ascii="Courier New" w:hAnsi="Courier New" w:cs="Courier New"/>
          </w:rPr>
          <w:delText xml:space="preserve"> </w:delText>
        </w:r>
      </w:del>
    </w:p>
    <w:p w14:paraId="536979D3" w14:textId="77777777" w:rsidR="0079210B" w:rsidRPr="0079210B" w:rsidRDefault="0079210B" w:rsidP="0079210B">
      <w:pPr>
        <w:pStyle w:val="PlainText"/>
        <w:rPr>
          <w:del w:id="726" w:author="Author" w:date="2015-02-20T18:14:00Z"/>
          <w:rFonts w:ascii="Courier New" w:hAnsi="Courier New" w:cs="Courier New"/>
        </w:rPr>
      </w:pPr>
      <w:del w:id="727" w:author="Author" w:date="2015-02-20T18:14:00Z">
        <w:r w:rsidRPr="0079210B">
          <w:rPr>
            <w:rFonts w:ascii="Courier New" w:hAnsi="Courier New" w:cs="Courier New"/>
          </w:rPr>
          <w:delText xml:space="preserve"> </w:delText>
        </w:r>
      </w:del>
    </w:p>
    <w:p w14:paraId="10737D87" w14:textId="77777777" w:rsidR="0079210B" w:rsidRPr="0079210B" w:rsidRDefault="0079210B" w:rsidP="0079210B">
      <w:pPr>
        <w:pStyle w:val="PlainText"/>
        <w:rPr>
          <w:del w:id="728" w:author="Author" w:date="2015-02-20T18:14:00Z"/>
          <w:rFonts w:ascii="Courier New" w:hAnsi="Courier New" w:cs="Courier New"/>
        </w:rPr>
      </w:pPr>
      <w:del w:id="729" w:author="Author" w:date="2015-02-20T18:14:00Z">
        <w:r w:rsidRPr="0079210B">
          <w:rPr>
            <w:rFonts w:ascii="Courier New" w:hAnsi="Courier New" w:cs="Courier New"/>
          </w:rPr>
          <w:delText xml:space="preserve">Schedule F </w:delText>
        </w:r>
      </w:del>
    </w:p>
    <w:p w14:paraId="39A370C5" w14:textId="77777777" w:rsidR="0079210B" w:rsidRPr="0079210B" w:rsidRDefault="0079210B" w:rsidP="0079210B">
      <w:pPr>
        <w:pStyle w:val="PlainText"/>
        <w:rPr>
          <w:del w:id="730" w:author="Author" w:date="2015-02-20T18:14:00Z"/>
          <w:rFonts w:ascii="Courier New" w:hAnsi="Courier New" w:cs="Courier New"/>
        </w:rPr>
      </w:pPr>
      <w:del w:id="731" w:author="Author" w:date="2015-02-20T18:14:00Z">
        <w:r w:rsidRPr="0079210B">
          <w:rPr>
            <w:rFonts w:ascii="Courier New" w:hAnsi="Courier New" w:cs="Courier New"/>
          </w:rPr>
          <w:delText xml:space="preserve">  </w:delText>
        </w:r>
      </w:del>
    </w:p>
    <w:p w14:paraId="39B0C82E" w14:textId="4E2A0F68" w:rsidR="00CF4CF0" w:rsidRPr="00CF4CF0" w:rsidRDefault="0079210B" w:rsidP="00CF4CF0">
      <w:pPr>
        <w:pStyle w:val="PlainText"/>
        <w:rPr>
          <w:rFonts w:ascii="Courier New" w:hAnsi="Courier New" w:cs="Courier New"/>
        </w:rPr>
      </w:pPr>
      <w:del w:id="732" w:author="Author" w:date="2015-02-20T18:14:00Z">
        <w:r w:rsidRPr="0079210B">
          <w:rPr>
            <w:rFonts w:ascii="Courier New" w:hAnsi="Courier New" w:cs="Courier New"/>
          </w:rPr>
          <w:delText xml:space="preserve"> </w:delText>
        </w:r>
      </w:del>
      <w:r w:rsidR="00CF4CF0" w:rsidRPr="00CF4CF0">
        <w:rPr>
          <w:rFonts w:ascii="Courier New" w:hAnsi="Courier New" w:cs="Courier New"/>
        </w:rPr>
        <w:t>Green Roof Garden</w:t>
      </w:r>
    </w:p>
    <w:p w14:paraId="4DFC4D00"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Operational Policy</w:t>
      </w:r>
    </w:p>
    <w:p w14:paraId="6322CCFE"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ARTICLE 2- GOALS AND NATURE OF THE STUDENT COMMONS</w:t>
      </w:r>
    </w:p>
    <w:p w14:paraId="491F1DDD"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2.1 Recitals. The recitals to this Agreement are accurate and incorporated into the body of this</w:t>
      </w:r>
    </w:p>
    <w:p w14:paraId="49C98F36"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Agreement.</w:t>
      </w:r>
    </w:p>
    <w:p w14:paraId="5487E1FC"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2.2 General Goals of the Student Commons. The Parties acknowledge the need for a</w:t>
      </w:r>
    </w:p>
    <w:p w14:paraId="7BF55271"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student</w:t>
      </w:r>
      <w:proofErr w:type="gramEnd"/>
      <w:r w:rsidRPr="00CF4CF0">
        <w:rPr>
          <w:rFonts w:ascii="Courier New" w:hAnsi="Courier New" w:cs="Courier New"/>
        </w:rPr>
        <w:t xml:space="preserve"> commons for the benefit of the University community at the St. George Campus of</w:t>
      </w:r>
    </w:p>
    <w:p w14:paraId="0D68A759"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the</w:t>
      </w:r>
      <w:proofErr w:type="gramEnd"/>
      <w:r w:rsidRPr="00CF4CF0">
        <w:rPr>
          <w:rFonts w:ascii="Courier New" w:hAnsi="Courier New" w:cs="Courier New"/>
        </w:rPr>
        <w:t xml:space="preserve"> University, and the significant financial contribution which the Students and the</w:t>
      </w:r>
    </w:p>
    <w:p w14:paraId="02E8C333"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University have made to the Building and to the Student Commons. The Student</w:t>
      </w:r>
    </w:p>
    <w:p w14:paraId="3695220B"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Commons is intended to fulfil this need and to complement the activities of the University</w:t>
      </w:r>
    </w:p>
    <w:p w14:paraId="1247C16A"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by</w:t>
      </w:r>
      <w:proofErr w:type="gramEnd"/>
      <w:r w:rsidRPr="00CF4CF0">
        <w:rPr>
          <w:rFonts w:ascii="Courier New" w:hAnsi="Courier New" w:cs="Courier New"/>
        </w:rPr>
        <w:t>, without limitation:</w:t>
      </w:r>
    </w:p>
    <w:p w14:paraId="65D3B993" w14:textId="3E9DDA74" w:rsidR="00CF4CF0" w:rsidRPr="00CF4CF0" w:rsidRDefault="00CF4CF0" w:rsidP="00CF4CF0">
      <w:pPr>
        <w:pStyle w:val="PlainText"/>
        <w:rPr>
          <w:rFonts w:ascii="Courier New" w:hAnsi="Courier New" w:cs="Courier New"/>
        </w:rPr>
      </w:pPr>
      <w:r w:rsidRPr="00CF4CF0">
        <w:rPr>
          <w:rFonts w:ascii="Courier New" w:hAnsi="Courier New" w:cs="Courier New"/>
        </w:rPr>
        <w:t xml:space="preserve">(a) </w:t>
      </w:r>
      <w:proofErr w:type="gramStart"/>
      <w:r w:rsidRPr="00CF4CF0">
        <w:rPr>
          <w:rFonts w:ascii="Courier New" w:hAnsi="Courier New" w:cs="Courier New"/>
        </w:rPr>
        <w:t>assisting</w:t>
      </w:r>
      <w:proofErr w:type="gramEnd"/>
      <w:r w:rsidRPr="00CF4CF0">
        <w:rPr>
          <w:rFonts w:ascii="Courier New" w:hAnsi="Courier New" w:cs="Courier New"/>
        </w:rPr>
        <w:t xml:space="preserve"> in making the </w:t>
      </w:r>
      <w:del w:id="733" w:author="Author" w:date="2015-02-20T18:14:00Z">
        <w:r w:rsidR="0079210B" w:rsidRPr="0079210B">
          <w:rPr>
            <w:rFonts w:ascii="Courier New" w:hAnsi="Courier New" w:cs="Courier New"/>
          </w:rPr>
          <w:delText>Students’</w:delText>
        </w:r>
      </w:del>
      <w:ins w:id="734" w:author="Author" w:date="2015-02-20T18:14:00Z">
        <w:r w:rsidRPr="00CF4CF0">
          <w:rPr>
            <w:rFonts w:ascii="Courier New" w:hAnsi="Courier New" w:cs="Courier New"/>
          </w:rPr>
          <w:t>Students'</w:t>
        </w:r>
      </w:ins>
      <w:r w:rsidRPr="00CF4CF0">
        <w:rPr>
          <w:rFonts w:ascii="Courier New" w:hAnsi="Courier New" w:cs="Courier New"/>
        </w:rPr>
        <w:t xml:space="preserve"> experience at the University worthwhile and</w:t>
      </w:r>
    </w:p>
    <w:p w14:paraId="068333D8"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enjoyable</w:t>
      </w:r>
      <w:proofErr w:type="gramEnd"/>
      <w:r w:rsidRPr="00CF4CF0">
        <w:rPr>
          <w:rFonts w:ascii="Courier New" w:hAnsi="Courier New" w:cs="Courier New"/>
        </w:rPr>
        <w:t xml:space="preserve"> from a social and personal perspective;</w:t>
      </w:r>
    </w:p>
    <w:p w14:paraId="7268871C"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(b) </w:t>
      </w:r>
      <w:proofErr w:type="gramStart"/>
      <w:r w:rsidRPr="00CF4CF0">
        <w:rPr>
          <w:rFonts w:ascii="Courier New" w:hAnsi="Courier New" w:cs="Courier New"/>
        </w:rPr>
        <w:t>fostering</w:t>
      </w:r>
      <w:proofErr w:type="gramEnd"/>
      <w:r w:rsidRPr="00CF4CF0">
        <w:rPr>
          <w:rFonts w:ascii="Courier New" w:hAnsi="Courier New" w:cs="Courier New"/>
        </w:rPr>
        <w:t xml:space="preserve"> social and cultural interaction by creating an environment and</w:t>
      </w:r>
    </w:p>
    <w:p w14:paraId="2F142C5E"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opportunities</w:t>
      </w:r>
      <w:proofErr w:type="gramEnd"/>
      <w:r w:rsidRPr="00CF4CF0">
        <w:rPr>
          <w:rFonts w:ascii="Courier New" w:hAnsi="Courier New" w:cs="Courier New"/>
        </w:rPr>
        <w:t xml:space="preserve"> for groups of people with varied backgrounds and viewpoints to</w:t>
      </w:r>
    </w:p>
    <w:p w14:paraId="33F6DAE8"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gather</w:t>
      </w:r>
      <w:proofErr w:type="gramEnd"/>
      <w:r w:rsidRPr="00CF4CF0">
        <w:rPr>
          <w:rFonts w:ascii="Courier New" w:hAnsi="Courier New" w:cs="Courier New"/>
        </w:rPr>
        <w:t>;</w:t>
      </w:r>
    </w:p>
    <w:p w14:paraId="2038B812"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(c) </w:t>
      </w:r>
      <w:proofErr w:type="gramStart"/>
      <w:r w:rsidRPr="00CF4CF0">
        <w:rPr>
          <w:rFonts w:ascii="Courier New" w:hAnsi="Courier New" w:cs="Courier New"/>
        </w:rPr>
        <w:t>affording</w:t>
      </w:r>
      <w:proofErr w:type="gramEnd"/>
      <w:r w:rsidRPr="00CF4CF0">
        <w:rPr>
          <w:rFonts w:ascii="Courier New" w:hAnsi="Courier New" w:cs="Courier New"/>
        </w:rPr>
        <w:t xml:space="preserve"> an opportunity for students to meet and interact in a relaxed setting; and</w:t>
      </w:r>
    </w:p>
    <w:p w14:paraId="3AFA5073"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(d) </w:t>
      </w:r>
      <w:proofErr w:type="gramStart"/>
      <w:r w:rsidRPr="00CF4CF0">
        <w:rPr>
          <w:rFonts w:ascii="Courier New" w:hAnsi="Courier New" w:cs="Courier New"/>
        </w:rPr>
        <w:t>acting</w:t>
      </w:r>
      <w:proofErr w:type="gramEnd"/>
      <w:r w:rsidRPr="00CF4CF0">
        <w:rPr>
          <w:rFonts w:ascii="Courier New" w:hAnsi="Courier New" w:cs="Courier New"/>
        </w:rPr>
        <w:t xml:space="preserve"> as a Student-operated community facility that is convenient, accessible and</w:t>
      </w:r>
    </w:p>
    <w:p w14:paraId="2FED1150"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functional</w:t>
      </w:r>
      <w:proofErr w:type="gramEnd"/>
      <w:r w:rsidRPr="00CF4CF0">
        <w:rPr>
          <w:rFonts w:ascii="Courier New" w:hAnsi="Courier New" w:cs="Courier New"/>
        </w:rPr>
        <w:t>.</w:t>
      </w:r>
    </w:p>
    <w:p w14:paraId="34BDF31E"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2.3 Nature of the Building.</w:t>
      </w:r>
    </w:p>
    <w:p w14:paraId="7624A38E"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(a) The Building shall be a multi-purpose and flexible facility incorporating space</w:t>
      </w:r>
    </w:p>
    <w:p w14:paraId="76A380BC"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for</w:t>
      </w:r>
      <w:proofErr w:type="gramEnd"/>
      <w:r w:rsidRPr="00CF4CF0">
        <w:rPr>
          <w:rFonts w:ascii="Courier New" w:hAnsi="Courier New" w:cs="Courier New"/>
        </w:rPr>
        <w:t xml:space="preserve"> SAC, student clubs and associations, SAC levy-receiving groups, large event</w:t>
      </w:r>
    </w:p>
    <w:p w14:paraId="798E99C4"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and</w:t>
      </w:r>
      <w:proofErr w:type="gramEnd"/>
      <w:r w:rsidRPr="00CF4CF0">
        <w:rPr>
          <w:rFonts w:ascii="Courier New" w:hAnsi="Courier New" w:cs="Courier New"/>
        </w:rPr>
        <w:t xml:space="preserve"> social space, various student services and food outlets as well as a variety of</w:t>
      </w:r>
    </w:p>
    <w:p w14:paraId="6EADDC93" w14:textId="77777777" w:rsidR="00CF4CF0" w:rsidRPr="00CF4CF0" w:rsidRDefault="00CF4CF0" w:rsidP="00CF4CF0">
      <w:pPr>
        <w:pStyle w:val="PlainText"/>
        <w:rPr>
          <w:ins w:id="735" w:author="Author" w:date="2015-02-20T18:14:00Z"/>
          <w:rFonts w:ascii="Courier New" w:hAnsi="Courier New" w:cs="Courier New"/>
        </w:rPr>
      </w:pPr>
      <w:proofErr w:type="gramStart"/>
      <w:r w:rsidRPr="00CF4CF0">
        <w:rPr>
          <w:rFonts w:ascii="Courier New" w:hAnsi="Courier New" w:cs="Courier New"/>
        </w:rPr>
        <w:t>accessible</w:t>
      </w:r>
      <w:proofErr w:type="gramEnd"/>
      <w:r w:rsidRPr="00CF4CF0">
        <w:rPr>
          <w:rFonts w:ascii="Courier New" w:hAnsi="Courier New" w:cs="Courier New"/>
        </w:rPr>
        <w:t xml:space="preserve"> meeting rooms.</w:t>
      </w:r>
    </w:p>
    <w:p w14:paraId="1EF3F4A8" w14:textId="77777777" w:rsidR="00CF4CF0" w:rsidRPr="00CF4CF0" w:rsidRDefault="00CF4CF0" w:rsidP="00CF4CF0">
      <w:pPr>
        <w:pStyle w:val="PlainText"/>
        <w:rPr>
          <w:ins w:id="736" w:author="Author" w:date="2015-02-20T18:14:00Z"/>
          <w:rFonts w:ascii="Courier New" w:hAnsi="Courier New" w:cs="Courier New"/>
        </w:rPr>
      </w:pPr>
      <w:ins w:id="737" w:author="Author" w:date="2015-02-20T18:14:00Z">
        <w:r w:rsidRPr="00CF4CF0">
          <w:rPr>
            <w:rFonts w:ascii="Courier New" w:hAnsi="Courier New" w:cs="Courier New"/>
          </w:rPr>
          <w:t>92</w:t>
        </w:r>
      </w:ins>
    </w:p>
    <w:p w14:paraId="0FFD9140" w14:textId="77777777" w:rsidR="00CF4CF0" w:rsidRPr="00CF4CF0" w:rsidRDefault="00CF4CF0" w:rsidP="00CF4CF0">
      <w:pPr>
        <w:pStyle w:val="PlainText"/>
        <w:rPr>
          <w:ins w:id="738" w:author="Author" w:date="2015-02-20T18:14:00Z"/>
          <w:rFonts w:ascii="Courier New" w:hAnsi="Courier New" w:cs="Courier New"/>
        </w:rPr>
      </w:pPr>
      <w:proofErr w:type="spellStart"/>
      <w:ins w:id="739" w:author="Author" w:date="2015-02-20T18:14:00Z">
        <w:r w:rsidRPr="00CF4CF0">
          <w:rPr>
            <w:rFonts w:ascii="Courier New" w:hAnsi="Courier New" w:cs="Courier New"/>
          </w:rPr>
          <w:t>Boardbooks</w:t>
        </w:r>
        <w:proofErr w:type="spellEnd"/>
        <w:r w:rsidRPr="00CF4CF0">
          <w:rPr>
            <w:rFonts w:ascii="Courier New" w:hAnsi="Courier New" w:cs="Courier New"/>
          </w:rPr>
          <w:t xml:space="preserve"> Print Wizard https://go.boardbooks.com/utoronto/PrintList.aspx?DB89OyvqIwpuCf...</w:t>
        </w:r>
      </w:ins>
    </w:p>
    <w:p w14:paraId="0DB9EAEB" w14:textId="77777777" w:rsidR="00CF4CF0" w:rsidRPr="00CF4CF0" w:rsidRDefault="00CF4CF0" w:rsidP="00CF4CF0">
      <w:pPr>
        <w:pStyle w:val="PlainText"/>
        <w:rPr>
          <w:ins w:id="740" w:author="Author" w:date="2015-02-20T18:14:00Z"/>
          <w:rFonts w:ascii="Courier New" w:hAnsi="Courier New" w:cs="Courier New"/>
        </w:rPr>
      </w:pPr>
      <w:ins w:id="741" w:author="Author" w:date="2015-02-20T18:14:00Z">
        <w:r w:rsidRPr="00CF4CF0">
          <w:rPr>
            <w:rFonts w:ascii="Courier New" w:hAnsi="Courier New" w:cs="Courier New"/>
          </w:rPr>
          <w:t>2/20/2015 5:53 PM 11 of 43</w:t>
        </w:r>
      </w:ins>
    </w:p>
    <w:p w14:paraId="3075E25C" w14:textId="77777777" w:rsidR="00CF4CF0" w:rsidRPr="00CF4CF0" w:rsidRDefault="00CF4CF0" w:rsidP="00CF4CF0">
      <w:pPr>
        <w:pStyle w:val="PlainText"/>
        <w:rPr>
          <w:ins w:id="742" w:author="Author" w:date="2015-02-20T18:14:00Z"/>
          <w:rFonts w:ascii="Courier New" w:hAnsi="Courier New" w:cs="Courier New"/>
        </w:rPr>
      </w:pPr>
      <w:ins w:id="743" w:author="Author" w:date="2015-02-20T18:14:00Z">
        <w:r w:rsidRPr="00CF4CF0">
          <w:rPr>
            <w:rFonts w:ascii="Courier New" w:hAnsi="Courier New" w:cs="Courier New"/>
          </w:rPr>
          <w:t>Governing Counc.il Meeting 4:30 to 6:30 p.m</w:t>
        </w:r>
        <w:proofErr w:type="gramStart"/>
        <w:r w:rsidRPr="00CF4CF0">
          <w:rPr>
            <w:rFonts w:ascii="Courier New" w:hAnsi="Courier New" w:cs="Courier New"/>
          </w:rPr>
          <w:t>.-</w:t>
        </w:r>
        <w:proofErr w:type="gramEnd"/>
        <w:r w:rsidRPr="00CF4CF0">
          <w:rPr>
            <w:rFonts w:ascii="Courier New" w:hAnsi="Courier New" w:cs="Courier New"/>
          </w:rPr>
          <w:t xml:space="preserve"> Items for Governing Council Approval</w:t>
        </w:r>
      </w:ins>
    </w:p>
    <w:p w14:paraId="3579A49C" w14:textId="77777777" w:rsidR="00CF4CF0" w:rsidRPr="00CF4CF0" w:rsidRDefault="00CF4CF0" w:rsidP="00CF4CF0">
      <w:pPr>
        <w:pStyle w:val="PlainText"/>
        <w:rPr>
          <w:rFonts w:ascii="Courier New" w:hAnsi="Courier New" w:cs="Courier New"/>
        </w:rPr>
      </w:pPr>
      <w:ins w:id="744" w:author="Author" w:date="2015-02-20T18:14:00Z">
        <w:r w:rsidRPr="00CF4CF0">
          <w:rPr>
            <w:rFonts w:ascii="Courier New" w:hAnsi="Courier New" w:cs="Courier New"/>
          </w:rPr>
          <w:t>- 8-</w:t>
        </w:r>
      </w:ins>
    </w:p>
    <w:p w14:paraId="16ACCF90"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(b) SAC and the University shall be equal participants with respect to the carrying</w:t>
      </w:r>
    </w:p>
    <w:p w14:paraId="7EA38773"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out</w:t>
      </w:r>
      <w:proofErr w:type="gramEnd"/>
      <w:r w:rsidRPr="00CF4CF0">
        <w:rPr>
          <w:rFonts w:ascii="Courier New" w:hAnsi="Courier New" w:cs="Courier New"/>
        </w:rPr>
        <w:t xml:space="preserve"> of the Renovations. For greater certainty, SAC shall have direct and regular</w:t>
      </w:r>
    </w:p>
    <w:p w14:paraId="62903332" w14:textId="48D26D88"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consultation</w:t>
      </w:r>
      <w:proofErr w:type="gramEnd"/>
      <w:r w:rsidRPr="00CF4CF0">
        <w:rPr>
          <w:rFonts w:ascii="Courier New" w:hAnsi="Courier New" w:cs="Courier New"/>
        </w:rPr>
        <w:t xml:space="preserve"> with the </w:t>
      </w:r>
      <w:del w:id="745" w:author="Author" w:date="2015-02-20T18:14:00Z">
        <w:r w:rsidR="0079210B" w:rsidRPr="0079210B">
          <w:rPr>
            <w:rFonts w:ascii="Courier New" w:hAnsi="Courier New" w:cs="Courier New"/>
          </w:rPr>
          <w:delText>Building’s</w:delText>
        </w:r>
      </w:del>
      <w:ins w:id="746" w:author="Author" w:date="2015-02-20T18:14:00Z">
        <w:r w:rsidRPr="00CF4CF0">
          <w:rPr>
            <w:rFonts w:ascii="Courier New" w:hAnsi="Courier New" w:cs="Courier New"/>
          </w:rPr>
          <w:t>Building's</w:t>
        </w:r>
      </w:ins>
      <w:r w:rsidRPr="00CF4CF0">
        <w:rPr>
          <w:rFonts w:ascii="Courier New" w:hAnsi="Courier New" w:cs="Courier New"/>
        </w:rPr>
        <w:t xml:space="preserve"> architect and other parties carrying out the</w:t>
      </w:r>
    </w:p>
    <w:p w14:paraId="5108FF12" w14:textId="4BC0C8A2" w:rsidR="00CF4CF0" w:rsidRPr="00CF4CF0" w:rsidRDefault="00CF4CF0" w:rsidP="00CF4CF0">
      <w:pPr>
        <w:pStyle w:val="PlainText"/>
        <w:rPr>
          <w:rFonts w:ascii="Courier New" w:hAnsi="Courier New" w:cs="Courier New"/>
        </w:rPr>
      </w:pPr>
      <w:r w:rsidRPr="00CF4CF0">
        <w:rPr>
          <w:rFonts w:ascii="Courier New" w:hAnsi="Courier New" w:cs="Courier New"/>
        </w:rPr>
        <w:t xml:space="preserve">Renovations during all material times that the Renovations are being </w:t>
      </w:r>
      <w:del w:id="747" w:author="Author" w:date="2015-02-20T18:14:00Z">
        <w:r w:rsidR="0079210B" w:rsidRPr="0079210B">
          <w:rPr>
            <w:rFonts w:ascii="Courier New" w:hAnsi="Courier New" w:cs="Courier New"/>
          </w:rPr>
          <w:delText>carried</w:delText>
        </w:r>
      </w:del>
      <w:proofErr w:type="spellStart"/>
      <w:ins w:id="748" w:author="Author" w:date="2015-02-20T18:14:00Z">
        <w:r w:rsidRPr="00CF4CF0">
          <w:rPr>
            <w:rFonts w:ascii="Courier New" w:hAnsi="Courier New" w:cs="Courier New"/>
          </w:rPr>
          <w:t>can·ied</w:t>
        </w:r>
      </w:ins>
      <w:proofErr w:type="spellEnd"/>
      <w:r w:rsidRPr="00CF4CF0">
        <w:rPr>
          <w:rFonts w:ascii="Courier New" w:hAnsi="Courier New" w:cs="Courier New"/>
        </w:rPr>
        <w:t xml:space="preserve"> out</w:t>
      </w:r>
    </w:p>
    <w:p w14:paraId="612E43AF"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in</w:t>
      </w:r>
      <w:proofErr w:type="gramEnd"/>
      <w:r w:rsidRPr="00CF4CF0">
        <w:rPr>
          <w:rFonts w:ascii="Courier New" w:hAnsi="Courier New" w:cs="Courier New"/>
        </w:rPr>
        <w:t xml:space="preserve"> accordance with the Project Planning Report with full and regular input from</w:t>
      </w:r>
    </w:p>
    <w:p w14:paraId="46E76ADD"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SAC to discuss all aspects of the Renovations. The University and SAC shall</w:t>
      </w:r>
    </w:p>
    <w:p w14:paraId="36FB7568"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approve</w:t>
      </w:r>
      <w:proofErr w:type="gramEnd"/>
      <w:r w:rsidRPr="00CF4CF0">
        <w:rPr>
          <w:rFonts w:ascii="Courier New" w:hAnsi="Courier New" w:cs="Courier New"/>
        </w:rPr>
        <w:t xml:space="preserve"> the final drawings, and the University shall allocate financial and capital</w:t>
      </w:r>
    </w:p>
    <w:p w14:paraId="67D3D771"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planning</w:t>
      </w:r>
      <w:proofErr w:type="gramEnd"/>
      <w:r w:rsidRPr="00CF4CF0">
        <w:rPr>
          <w:rFonts w:ascii="Courier New" w:hAnsi="Courier New" w:cs="Courier New"/>
        </w:rPr>
        <w:t xml:space="preserve"> expertise during the Renovations.</w:t>
      </w:r>
    </w:p>
    <w:p w14:paraId="44FD00E3"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2.4 Current Building volume. The Building as currently configured is 6735 GSM.</w:t>
      </w:r>
    </w:p>
    <w:p w14:paraId="3917E174"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2.5 SAC Primary Steward. Commencing on the License Commencement Date, SAC shall</w:t>
      </w:r>
    </w:p>
    <w:p w14:paraId="6430E293"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be</w:t>
      </w:r>
      <w:proofErr w:type="gramEnd"/>
      <w:r w:rsidRPr="00CF4CF0">
        <w:rPr>
          <w:rFonts w:ascii="Courier New" w:hAnsi="Courier New" w:cs="Courier New"/>
        </w:rPr>
        <w:t xml:space="preserve"> the primary steward with respect to space in the Building.</w:t>
      </w:r>
    </w:p>
    <w:p w14:paraId="42710D86"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2.6 Future expansion. Provided that the fundamental purpose of the Student Commons is not</w:t>
      </w:r>
    </w:p>
    <w:p w14:paraId="0620ABA5"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altered</w:t>
      </w:r>
      <w:proofErr w:type="gramEnd"/>
      <w:r w:rsidRPr="00CF4CF0">
        <w:rPr>
          <w:rFonts w:ascii="Courier New" w:hAnsi="Courier New" w:cs="Courier New"/>
        </w:rPr>
        <w:t>, either SAC or the University may at some subsequent date propose a physical</w:t>
      </w:r>
    </w:p>
    <w:p w14:paraId="2E6583E0"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expansion</w:t>
      </w:r>
      <w:proofErr w:type="gramEnd"/>
      <w:r w:rsidRPr="00CF4CF0">
        <w:rPr>
          <w:rFonts w:ascii="Courier New" w:hAnsi="Courier New" w:cs="Courier New"/>
        </w:rPr>
        <w:t xml:space="preserve"> of the Student Commons. The approval of both Parties is required for such</w:t>
      </w:r>
    </w:p>
    <w:p w14:paraId="0781054A"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expansion</w:t>
      </w:r>
      <w:proofErr w:type="gramEnd"/>
      <w:r w:rsidRPr="00CF4CF0">
        <w:rPr>
          <w:rFonts w:ascii="Courier New" w:hAnsi="Courier New" w:cs="Courier New"/>
        </w:rPr>
        <w:t>.</w:t>
      </w:r>
    </w:p>
    <w:p w14:paraId="7BB4A459" w14:textId="3DDDBA9B" w:rsidR="00CF4CF0" w:rsidRPr="00CF4CF0" w:rsidRDefault="00CF4CF0" w:rsidP="00CF4CF0">
      <w:pPr>
        <w:pStyle w:val="PlainText"/>
        <w:rPr>
          <w:rFonts w:ascii="Courier New" w:hAnsi="Courier New" w:cs="Courier New"/>
        </w:rPr>
      </w:pPr>
      <w:r w:rsidRPr="00CF4CF0">
        <w:rPr>
          <w:rFonts w:ascii="Courier New" w:hAnsi="Courier New" w:cs="Courier New"/>
        </w:rPr>
        <w:t>ARTICLE 3</w:t>
      </w:r>
      <w:del w:id="749" w:author="Author" w:date="2015-02-20T18:14:00Z">
        <w:r w:rsidR="0079210B" w:rsidRPr="0079210B">
          <w:rPr>
            <w:rFonts w:ascii="Courier New" w:hAnsi="Courier New" w:cs="Courier New"/>
          </w:rPr>
          <w:delText xml:space="preserve"> - </w:delText>
        </w:r>
      </w:del>
      <w:ins w:id="750" w:author="Author" w:date="2015-02-20T18:14:00Z">
        <w:r w:rsidRPr="00CF4CF0">
          <w:rPr>
            <w:rFonts w:ascii="Courier New" w:hAnsi="Courier New" w:cs="Courier New"/>
          </w:rPr>
          <w:t>-</w:t>
        </w:r>
      </w:ins>
      <w:r w:rsidRPr="00CF4CF0">
        <w:rPr>
          <w:rFonts w:ascii="Courier New" w:hAnsi="Courier New" w:cs="Courier New"/>
        </w:rPr>
        <w:t>TERM AND TERMINATION</w:t>
      </w:r>
    </w:p>
    <w:p w14:paraId="5C11DA93" w14:textId="1A248904" w:rsidR="00CF4CF0" w:rsidRPr="00CF4CF0" w:rsidRDefault="00CF4CF0" w:rsidP="00CF4CF0">
      <w:pPr>
        <w:pStyle w:val="PlainText"/>
        <w:rPr>
          <w:rFonts w:ascii="Courier New" w:hAnsi="Courier New" w:cs="Courier New"/>
        </w:rPr>
      </w:pPr>
      <w:r w:rsidRPr="00CF4CF0">
        <w:rPr>
          <w:rFonts w:ascii="Courier New" w:hAnsi="Courier New" w:cs="Courier New"/>
        </w:rPr>
        <w:t xml:space="preserve">3.1 Term. The </w:t>
      </w:r>
      <w:del w:id="751" w:author="Author" w:date="2015-02-20T18:14:00Z">
        <w:r w:rsidR="0079210B" w:rsidRPr="0079210B">
          <w:rPr>
            <w:rFonts w:ascii="Courier New" w:hAnsi="Courier New" w:cs="Courier New"/>
          </w:rPr>
          <w:delText>term</w:delText>
        </w:r>
      </w:del>
      <w:proofErr w:type="spellStart"/>
      <w:proofErr w:type="gramStart"/>
      <w:ins w:id="752" w:author="Author" w:date="2015-02-20T18:14:00Z">
        <w:r w:rsidRPr="00CF4CF0">
          <w:rPr>
            <w:rFonts w:ascii="Courier New" w:hAnsi="Courier New" w:cs="Courier New"/>
          </w:rPr>
          <w:t>tenn</w:t>
        </w:r>
      </w:ins>
      <w:proofErr w:type="spellEnd"/>
      <w:proofErr w:type="gramEnd"/>
      <w:r w:rsidRPr="00CF4CF0">
        <w:rPr>
          <w:rFonts w:ascii="Courier New" w:hAnsi="Courier New" w:cs="Courier New"/>
        </w:rPr>
        <w:t xml:space="preserve"> of this Agreement is twenty-five (25) years (the </w:t>
      </w:r>
      <w:del w:id="753" w:author="Author" w:date="2015-02-20T18:14:00Z">
        <w:r w:rsidR="0079210B" w:rsidRPr="0079210B">
          <w:rPr>
            <w:rFonts w:ascii="Courier New" w:hAnsi="Courier New" w:cs="Courier New"/>
          </w:rPr>
          <w:delText>“</w:delText>
        </w:r>
      </w:del>
      <w:ins w:id="754" w:author="Author" w:date="2015-02-20T18:14:00Z">
        <w:r w:rsidRPr="00CF4CF0">
          <w:rPr>
            <w:rFonts w:ascii="Courier New" w:hAnsi="Courier New" w:cs="Courier New"/>
          </w:rPr>
          <w:t>"</w:t>
        </w:r>
      </w:ins>
      <w:r w:rsidRPr="00CF4CF0">
        <w:rPr>
          <w:rFonts w:ascii="Courier New" w:hAnsi="Courier New" w:cs="Courier New"/>
        </w:rPr>
        <w:t>Term</w:t>
      </w:r>
      <w:del w:id="755" w:author="Author" w:date="2015-02-20T18:14:00Z">
        <w:r w:rsidR="0079210B" w:rsidRPr="0079210B">
          <w:rPr>
            <w:rFonts w:ascii="Courier New" w:hAnsi="Courier New" w:cs="Courier New"/>
          </w:rPr>
          <w:delText>”)</w:delText>
        </w:r>
      </w:del>
      <w:ins w:id="756" w:author="Author" w:date="2015-02-20T18:14:00Z">
        <w:r w:rsidRPr="00CF4CF0">
          <w:rPr>
            <w:rFonts w:ascii="Courier New" w:hAnsi="Courier New" w:cs="Courier New"/>
          </w:rPr>
          <w:t>")</w:t>
        </w:r>
      </w:ins>
      <w:r w:rsidRPr="00CF4CF0">
        <w:rPr>
          <w:rFonts w:ascii="Courier New" w:hAnsi="Courier New" w:cs="Courier New"/>
        </w:rPr>
        <w:t xml:space="preserve"> commencing on</w:t>
      </w:r>
    </w:p>
    <w:p w14:paraId="33FB1724"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the</w:t>
      </w:r>
      <w:proofErr w:type="gramEnd"/>
      <w:r w:rsidRPr="00CF4CF0">
        <w:rPr>
          <w:rFonts w:ascii="Courier New" w:hAnsi="Courier New" w:cs="Courier New"/>
        </w:rPr>
        <w:t xml:space="preserve"> Effective Date.</w:t>
      </w:r>
    </w:p>
    <w:p w14:paraId="42B37C78" w14:textId="1F8C045A" w:rsidR="00CF4CF0" w:rsidRPr="00CF4CF0" w:rsidRDefault="00CF4CF0" w:rsidP="00CF4CF0">
      <w:pPr>
        <w:pStyle w:val="PlainText"/>
        <w:rPr>
          <w:rFonts w:ascii="Courier New" w:hAnsi="Courier New" w:cs="Courier New"/>
        </w:rPr>
      </w:pPr>
      <w:r w:rsidRPr="00CF4CF0">
        <w:rPr>
          <w:rFonts w:ascii="Courier New" w:hAnsi="Courier New" w:cs="Courier New"/>
        </w:rPr>
        <w:t xml:space="preserve">3.2 Termination of </w:t>
      </w:r>
      <w:del w:id="757" w:author="Author" w:date="2015-02-20T18:14:00Z">
        <w:r w:rsidR="0079210B" w:rsidRPr="0079210B">
          <w:rPr>
            <w:rFonts w:ascii="Courier New" w:hAnsi="Courier New" w:cs="Courier New"/>
          </w:rPr>
          <w:delText>Certain</w:delText>
        </w:r>
      </w:del>
      <w:proofErr w:type="spellStart"/>
      <w:ins w:id="758" w:author="Author" w:date="2015-02-20T18:14:00Z">
        <w:r w:rsidRPr="00CF4CF0">
          <w:rPr>
            <w:rFonts w:ascii="Courier New" w:hAnsi="Courier New" w:cs="Courier New"/>
          </w:rPr>
          <w:t>Cer</w:t>
        </w:r>
        <w:proofErr w:type="spellEnd"/>
        <w:r w:rsidRPr="00CF4CF0">
          <w:rPr>
            <w:rFonts w:ascii="Courier New" w:hAnsi="Courier New" w:cs="Courier New"/>
          </w:rPr>
          <w:t xml:space="preserve"> </w:t>
        </w:r>
        <w:proofErr w:type="spellStart"/>
        <w:r w:rsidRPr="00CF4CF0">
          <w:rPr>
            <w:rFonts w:ascii="Courier New" w:hAnsi="Courier New" w:cs="Courier New"/>
          </w:rPr>
          <w:t>tain</w:t>
        </w:r>
      </w:ins>
      <w:proofErr w:type="spellEnd"/>
      <w:r w:rsidRPr="00CF4CF0">
        <w:rPr>
          <w:rFonts w:ascii="Courier New" w:hAnsi="Courier New" w:cs="Courier New"/>
        </w:rPr>
        <w:t xml:space="preserve"> Rights During Term. The termination of </w:t>
      </w:r>
      <w:del w:id="759" w:author="Author" w:date="2015-02-20T18:14:00Z">
        <w:r w:rsidR="0079210B" w:rsidRPr="0079210B">
          <w:rPr>
            <w:rFonts w:ascii="Courier New" w:hAnsi="Courier New" w:cs="Courier New"/>
          </w:rPr>
          <w:delText>SAC’s</w:delText>
        </w:r>
      </w:del>
      <w:ins w:id="760" w:author="Author" w:date="2015-02-20T18:14:00Z">
        <w:r w:rsidRPr="00CF4CF0">
          <w:rPr>
            <w:rFonts w:ascii="Courier New" w:hAnsi="Courier New" w:cs="Courier New"/>
          </w:rPr>
          <w:t>SAC's</w:t>
        </w:r>
      </w:ins>
      <w:r w:rsidRPr="00CF4CF0">
        <w:rPr>
          <w:rFonts w:ascii="Courier New" w:hAnsi="Courier New" w:cs="Courier New"/>
        </w:rPr>
        <w:t xml:space="preserve"> entitlement to</w:t>
      </w:r>
    </w:p>
    <w:p w14:paraId="7ABAF0DD" w14:textId="598FA4B2"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manage</w:t>
      </w:r>
      <w:proofErr w:type="gramEnd"/>
      <w:r w:rsidRPr="00CF4CF0">
        <w:rPr>
          <w:rFonts w:ascii="Courier New" w:hAnsi="Courier New" w:cs="Courier New"/>
        </w:rPr>
        <w:t xml:space="preserve"> and operate the Student Commons during the </w:t>
      </w:r>
      <w:del w:id="761" w:author="Author" w:date="2015-02-20T18:14:00Z">
        <w:r w:rsidR="0079210B" w:rsidRPr="0079210B">
          <w:rPr>
            <w:rFonts w:ascii="Courier New" w:hAnsi="Courier New" w:cs="Courier New"/>
          </w:rPr>
          <w:delText>Term</w:delText>
        </w:r>
      </w:del>
      <w:proofErr w:type="spellStart"/>
      <w:ins w:id="762" w:author="Author" w:date="2015-02-20T18:14:00Z">
        <w:r w:rsidRPr="00CF4CF0">
          <w:rPr>
            <w:rFonts w:ascii="Courier New" w:hAnsi="Courier New" w:cs="Courier New"/>
          </w:rPr>
          <w:t>Tenn</w:t>
        </w:r>
      </w:ins>
      <w:proofErr w:type="spellEnd"/>
      <w:r w:rsidRPr="00CF4CF0">
        <w:rPr>
          <w:rFonts w:ascii="Courier New" w:hAnsi="Courier New" w:cs="Courier New"/>
        </w:rPr>
        <w:t xml:space="preserve"> or a Renewal Term pursuant to</w:t>
      </w:r>
    </w:p>
    <w:p w14:paraId="70B7565A" w14:textId="76AE1CBF" w:rsidR="00CF4CF0" w:rsidRPr="00CF4CF0" w:rsidRDefault="00CF4CF0" w:rsidP="00CF4CF0">
      <w:pPr>
        <w:pStyle w:val="PlainText"/>
        <w:rPr>
          <w:rFonts w:ascii="Courier New" w:hAnsi="Courier New" w:cs="Courier New"/>
        </w:rPr>
      </w:pPr>
      <w:r w:rsidRPr="00CF4CF0">
        <w:rPr>
          <w:rFonts w:ascii="Courier New" w:hAnsi="Courier New" w:cs="Courier New"/>
        </w:rPr>
        <w:t xml:space="preserve">Section 3.5 shall not </w:t>
      </w:r>
      <w:del w:id="763" w:author="Author" w:date="2015-02-20T18:14:00Z">
        <w:r w:rsidR="0079210B" w:rsidRPr="0079210B">
          <w:rPr>
            <w:rFonts w:ascii="Courier New" w:hAnsi="Courier New" w:cs="Courier New"/>
          </w:rPr>
          <w:delText>terminate</w:delText>
        </w:r>
      </w:del>
      <w:ins w:id="764" w:author="Author" w:date="2015-02-20T18:14:00Z">
        <w:r w:rsidRPr="00CF4CF0">
          <w:rPr>
            <w:rFonts w:ascii="Courier New" w:hAnsi="Courier New" w:cs="Courier New"/>
          </w:rPr>
          <w:t>tem1inate</w:t>
        </w:r>
      </w:ins>
      <w:r w:rsidRPr="00CF4CF0">
        <w:rPr>
          <w:rFonts w:ascii="Courier New" w:hAnsi="Courier New" w:cs="Courier New"/>
        </w:rPr>
        <w:t xml:space="preserve"> the right of the Students to occupy and use the Building</w:t>
      </w:r>
    </w:p>
    <w:p w14:paraId="4478B581"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which</w:t>
      </w:r>
      <w:proofErr w:type="gramEnd"/>
      <w:r w:rsidRPr="00CF4CF0">
        <w:rPr>
          <w:rFonts w:ascii="Courier New" w:hAnsi="Courier New" w:cs="Courier New"/>
        </w:rPr>
        <w:t xml:space="preserve"> shall continue in accordance with the grant of License in Section 5.4 of this</w:t>
      </w:r>
    </w:p>
    <w:p w14:paraId="65D7E49C" w14:textId="459801E1" w:rsidR="00CF4CF0" w:rsidRPr="00CF4CF0" w:rsidRDefault="00CF4CF0" w:rsidP="00CF4CF0">
      <w:pPr>
        <w:pStyle w:val="PlainText"/>
        <w:rPr>
          <w:rFonts w:ascii="Courier New" w:hAnsi="Courier New" w:cs="Courier New"/>
        </w:rPr>
      </w:pPr>
      <w:r w:rsidRPr="00CF4CF0">
        <w:rPr>
          <w:rFonts w:ascii="Courier New" w:hAnsi="Courier New" w:cs="Courier New"/>
        </w:rPr>
        <w:t xml:space="preserve">Agreement in accordance with the license terms appended as Schedule </w:t>
      </w:r>
      <w:del w:id="765" w:author="Author" w:date="2015-02-20T18:14:00Z">
        <w:r w:rsidR="0079210B" w:rsidRPr="0079210B">
          <w:rPr>
            <w:rFonts w:ascii="Courier New" w:hAnsi="Courier New" w:cs="Courier New"/>
          </w:rPr>
          <w:delText>“</w:delText>
        </w:r>
      </w:del>
      <w:ins w:id="766" w:author="Author" w:date="2015-02-20T18:14:00Z">
        <w:r w:rsidRPr="00CF4CF0">
          <w:rPr>
            <w:rFonts w:ascii="Courier New" w:hAnsi="Courier New" w:cs="Courier New"/>
          </w:rPr>
          <w:t>"</w:t>
        </w:r>
      </w:ins>
      <w:r w:rsidRPr="00CF4CF0">
        <w:rPr>
          <w:rFonts w:ascii="Courier New" w:hAnsi="Courier New" w:cs="Courier New"/>
        </w:rPr>
        <w:t>E</w:t>
      </w:r>
      <w:del w:id="767" w:author="Author" w:date="2015-02-20T18:14:00Z">
        <w:r w:rsidR="0079210B" w:rsidRPr="0079210B">
          <w:rPr>
            <w:rFonts w:ascii="Courier New" w:hAnsi="Courier New" w:cs="Courier New"/>
          </w:rPr>
          <w:delText xml:space="preserve">”. </w:delText>
        </w:r>
      </w:del>
      <w:ins w:id="768" w:author="Author" w:date="2015-02-20T18:14:00Z">
        <w:r w:rsidRPr="00CF4CF0">
          <w:rPr>
            <w:rFonts w:ascii="Courier New" w:hAnsi="Courier New" w:cs="Courier New"/>
          </w:rPr>
          <w:t>".</w:t>
        </w:r>
      </w:ins>
    </w:p>
    <w:p w14:paraId="266A3134"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3.3 Renewal Terms.</w:t>
      </w:r>
    </w:p>
    <w:p w14:paraId="52EE6D62"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(a) This Agreement shall be automatically renewed for a period of ten years upon the</w:t>
      </w:r>
    </w:p>
    <w:p w14:paraId="1FE72C1C" w14:textId="009B161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expiry</w:t>
      </w:r>
      <w:proofErr w:type="gramEnd"/>
      <w:r w:rsidRPr="00CF4CF0">
        <w:rPr>
          <w:rFonts w:ascii="Courier New" w:hAnsi="Courier New" w:cs="Courier New"/>
        </w:rPr>
        <w:t xml:space="preserve"> of the Term (called the </w:t>
      </w:r>
      <w:del w:id="769" w:author="Author" w:date="2015-02-20T18:14:00Z">
        <w:r w:rsidR="0079210B" w:rsidRPr="0079210B">
          <w:rPr>
            <w:rFonts w:ascii="Courier New" w:hAnsi="Courier New" w:cs="Courier New"/>
          </w:rPr>
          <w:delText>“</w:delText>
        </w:r>
      </w:del>
      <w:ins w:id="770" w:author="Author" w:date="2015-02-20T18:14:00Z">
        <w:r w:rsidRPr="00CF4CF0">
          <w:rPr>
            <w:rFonts w:ascii="Courier New" w:hAnsi="Courier New" w:cs="Courier New"/>
          </w:rPr>
          <w:t>"</w:t>
        </w:r>
      </w:ins>
      <w:r w:rsidRPr="00CF4CF0">
        <w:rPr>
          <w:rFonts w:ascii="Courier New" w:hAnsi="Courier New" w:cs="Courier New"/>
        </w:rPr>
        <w:t>First Renewal Term</w:t>
      </w:r>
      <w:del w:id="771" w:author="Author" w:date="2015-02-20T18:14:00Z">
        <w:r w:rsidR="0079210B" w:rsidRPr="0079210B">
          <w:rPr>
            <w:rFonts w:ascii="Courier New" w:hAnsi="Courier New" w:cs="Courier New"/>
          </w:rPr>
          <w:delText>”)</w:delText>
        </w:r>
      </w:del>
      <w:ins w:id="772" w:author="Author" w:date="2015-02-20T18:14:00Z">
        <w:r w:rsidRPr="00CF4CF0">
          <w:rPr>
            <w:rFonts w:ascii="Courier New" w:hAnsi="Courier New" w:cs="Courier New"/>
          </w:rPr>
          <w:t>")</w:t>
        </w:r>
      </w:ins>
      <w:r w:rsidRPr="00CF4CF0">
        <w:rPr>
          <w:rFonts w:ascii="Courier New" w:hAnsi="Courier New" w:cs="Courier New"/>
        </w:rPr>
        <w:t xml:space="preserve"> unless either Party</w:t>
      </w:r>
    </w:p>
    <w:p w14:paraId="0293EA0B" w14:textId="58AB11B3" w:rsidR="00CF4CF0" w:rsidRPr="00CF4CF0" w:rsidRDefault="00CF4CF0" w:rsidP="00CF4CF0">
      <w:pPr>
        <w:pStyle w:val="PlainText"/>
        <w:rPr>
          <w:ins w:id="773" w:author="Author" w:date="2015-02-20T18:14:00Z"/>
          <w:rFonts w:ascii="Courier New" w:hAnsi="Courier New" w:cs="Courier New"/>
        </w:rPr>
      </w:pPr>
      <w:proofErr w:type="gramStart"/>
      <w:r w:rsidRPr="00CF4CF0">
        <w:rPr>
          <w:rFonts w:ascii="Courier New" w:hAnsi="Courier New" w:cs="Courier New"/>
        </w:rPr>
        <w:t>notifies</w:t>
      </w:r>
      <w:proofErr w:type="gramEnd"/>
      <w:r w:rsidRPr="00CF4CF0">
        <w:rPr>
          <w:rFonts w:ascii="Courier New" w:hAnsi="Courier New" w:cs="Courier New"/>
        </w:rPr>
        <w:t xml:space="preserve"> the other Party in writing, at least three years prior to the expiry of the</w:t>
      </w:r>
      <w:del w:id="774" w:author="Author" w:date="2015-02-20T18:14:00Z">
        <w:r w:rsidR="0079210B" w:rsidRPr="0079210B">
          <w:rPr>
            <w:rFonts w:ascii="Courier New" w:hAnsi="Courier New" w:cs="Courier New"/>
          </w:rPr>
          <w:delText xml:space="preserve"> Term</w:delText>
        </w:r>
      </w:del>
    </w:p>
    <w:p w14:paraId="7F86607D" w14:textId="77777777" w:rsidR="00CF4CF0" w:rsidRPr="00CF4CF0" w:rsidRDefault="00CF4CF0" w:rsidP="00CF4CF0">
      <w:pPr>
        <w:pStyle w:val="PlainText"/>
        <w:rPr>
          <w:rFonts w:ascii="Courier New" w:hAnsi="Courier New" w:cs="Courier New"/>
        </w:rPr>
      </w:pPr>
      <w:ins w:id="775" w:author="Author" w:date="2015-02-20T18:14:00Z">
        <w:r w:rsidRPr="00CF4CF0">
          <w:rPr>
            <w:rFonts w:ascii="Courier New" w:hAnsi="Courier New" w:cs="Courier New"/>
          </w:rPr>
          <w:t>Tem1</w:t>
        </w:r>
      </w:ins>
      <w:r w:rsidRPr="00CF4CF0">
        <w:rPr>
          <w:rFonts w:ascii="Courier New" w:hAnsi="Courier New" w:cs="Courier New"/>
        </w:rPr>
        <w:t>, of an intention not to renew automatically. Upon the expiry of the First</w:t>
      </w:r>
    </w:p>
    <w:p w14:paraId="613099F7" w14:textId="35D2D35A" w:rsidR="00CF4CF0" w:rsidRPr="00CF4CF0" w:rsidRDefault="00CF4CF0" w:rsidP="00CF4CF0">
      <w:pPr>
        <w:pStyle w:val="PlainText"/>
        <w:rPr>
          <w:ins w:id="776" w:author="Author" w:date="2015-02-20T18:14:00Z"/>
          <w:rFonts w:ascii="Courier New" w:hAnsi="Courier New" w:cs="Courier New"/>
        </w:rPr>
      </w:pPr>
      <w:r w:rsidRPr="00CF4CF0">
        <w:rPr>
          <w:rFonts w:ascii="Courier New" w:hAnsi="Courier New" w:cs="Courier New"/>
        </w:rPr>
        <w:t xml:space="preserve">Renewal Term, this Agreement shall be automatically renewed for a period </w:t>
      </w:r>
      <w:del w:id="777" w:author="Author" w:date="2015-02-20T18:14:00Z">
        <w:r w:rsidR="0079210B" w:rsidRPr="0079210B">
          <w:rPr>
            <w:rFonts w:ascii="Courier New" w:hAnsi="Courier New" w:cs="Courier New"/>
          </w:rPr>
          <w:delText xml:space="preserve">of ten </w:delText>
        </w:r>
      </w:del>
      <w:ins w:id="778" w:author="Author" w:date="2015-02-20T18:14:00Z">
        <w:r w:rsidRPr="00CF4CF0">
          <w:rPr>
            <w:rFonts w:ascii="Courier New" w:hAnsi="Courier New" w:cs="Courier New"/>
          </w:rPr>
          <w:t>often</w:t>
        </w:r>
      </w:ins>
    </w:p>
    <w:p w14:paraId="208F818F" w14:textId="2DA651E8"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years</w:t>
      </w:r>
      <w:proofErr w:type="gramEnd"/>
      <w:r w:rsidRPr="00CF4CF0">
        <w:rPr>
          <w:rFonts w:ascii="Courier New" w:hAnsi="Courier New" w:cs="Courier New"/>
        </w:rPr>
        <w:t xml:space="preserve"> (called the </w:t>
      </w:r>
      <w:del w:id="779" w:author="Author" w:date="2015-02-20T18:14:00Z">
        <w:r w:rsidR="0079210B" w:rsidRPr="0079210B">
          <w:rPr>
            <w:rFonts w:ascii="Courier New" w:hAnsi="Courier New" w:cs="Courier New"/>
          </w:rPr>
          <w:delText>“</w:delText>
        </w:r>
      </w:del>
      <w:ins w:id="780" w:author="Author" w:date="2015-02-20T18:14:00Z">
        <w:r w:rsidRPr="00CF4CF0">
          <w:rPr>
            <w:rFonts w:ascii="Courier New" w:hAnsi="Courier New" w:cs="Courier New"/>
          </w:rPr>
          <w:t>"</w:t>
        </w:r>
      </w:ins>
      <w:r w:rsidRPr="00CF4CF0">
        <w:rPr>
          <w:rFonts w:ascii="Courier New" w:hAnsi="Courier New" w:cs="Courier New"/>
        </w:rPr>
        <w:t>Second Renewal Term</w:t>
      </w:r>
      <w:del w:id="781" w:author="Author" w:date="2015-02-20T18:14:00Z">
        <w:r w:rsidR="0079210B" w:rsidRPr="0079210B">
          <w:rPr>
            <w:rFonts w:ascii="Courier New" w:hAnsi="Courier New" w:cs="Courier New"/>
          </w:rPr>
          <w:delText>”)</w:delText>
        </w:r>
      </w:del>
      <w:ins w:id="782" w:author="Author" w:date="2015-02-20T18:14:00Z">
        <w:r w:rsidRPr="00CF4CF0">
          <w:rPr>
            <w:rFonts w:ascii="Courier New" w:hAnsi="Courier New" w:cs="Courier New"/>
          </w:rPr>
          <w:t>")</w:t>
        </w:r>
      </w:ins>
      <w:r w:rsidRPr="00CF4CF0">
        <w:rPr>
          <w:rFonts w:ascii="Courier New" w:hAnsi="Courier New" w:cs="Courier New"/>
        </w:rPr>
        <w:t xml:space="preserve"> unless either Party notifies the other</w:t>
      </w:r>
    </w:p>
    <w:p w14:paraId="3C6A02D9" w14:textId="60A0F4A4" w:rsidR="00CF4CF0" w:rsidRPr="00CF4CF0" w:rsidRDefault="00CF4CF0" w:rsidP="00CF4CF0">
      <w:pPr>
        <w:pStyle w:val="PlainText"/>
        <w:rPr>
          <w:ins w:id="783" w:author="Author" w:date="2015-02-20T18:14:00Z"/>
          <w:rFonts w:ascii="Courier New" w:hAnsi="Courier New" w:cs="Courier New"/>
        </w:rPr>
      </w:pPr>
      <w:r w:rsidRPr="00CF4CF0">
        <w:rPr>
          <w:rFonts w:ascii="Courier New" w:hAnsi="Courier New" w:cs="Courier New"/>
        </w:rPr>
        <w:t xml:space="preserve">Party in writing, at least three years prior to the expiry of the First Renewal </w:t>
      </w:r>
      <w:del w:id="784" w:author="Author" w:date="2015-02-20T18:14:00Z">
        <w:r w:rsidR="0079210B" w:rsidRPr="0079210B">
          <w:rPr>
            <w:rFonts w:ascii="Courier New" w:hAnsi="Courier New" w:cs="Courier New"/>
          </w:rPr>
          <w:delText xml:space="preserve">Term, </w:delText>
        </w:r>
      </w:del>
      <w:proofErr w:type="spellStart"/>
      <w:ins w:id="785" w:author="Author" w:date="2015-02-20T18:14:00Z">
        <w:r w:rsidRPr="00CF4CF0">
          <w:rPr>
            <w:rFonts w:ascii="Courier New" w:hAnsi="Courier New" w:cs="Courier New"/>
          </w:rPr>
          <w:t>Tenn</w:t>
        </w:r>
        <w:proofErr w:type="spellEnd"/>
        <w:r w:rsidRPr="00CF4CF0">
          <w:rPr>
            <w:rFonts w:ascii="Courier New" w:hAnsi="Courier New" w:cs="Courier New"/>
          </w:rPr>
          <w:t>,</w:t>
        </w:r>
      </w:ins>
    </w:p>
    <w:p w14:paraId="49FC05A4"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of</w:t>
      </w:r>
      <w:proofErr w:type="gramEnd"/>
      <w:r w:rsidRPr="00CF4CF0">
        <w:rPr>
          <w:rFonts w:ascii="Courier New" w:hAnsi="Courier New" w:cs="Courier New"/>
        </w:rPr>
        <w:t xml:space="preserve"> an intention not to renew automatically. Upon the expiry of the Second</w:t>
      </w:r>
    </w:p>
    <w:p w14:paraId="64713101" w14:textId="19D61CBC" w:rsidR="00CF4CF0" w:rsidRPr="00CF4CF0" w:rsidRDefault="00CF4CF0" w:rsidP="00CF4CF0">
      <w:pPr>
        <w:pStyle w:val="PlainText"/>
        <w:rPr>
          <w:rFonts w:ascii="Courier New" w:hAnsi="Courier New" w:cs="Courier New"/>
        </w:rPr>
      </w:pPr>
      <w:r w:rsidRPr="00CF4CF0">
        <w:rPr>
          <w:rFonts w:ascii="Courier New" w:hAnsi="Courier New" w:cs="Courier New"/>
        </w:rPr>
        <w:t xml:space="preserve">Renewal </w:t>
      </w:r>
      <w:del w:id="786" w:author="Author" w:date="2015-02-20T18:14:00Z">
        <w:r w:rsidR="0079210B" w:rsidRPr="0079210B">
          <w:rPr>
            <w:rFonts w:ascii="Courier New" w:hAnsi="Courier New" w:cs="Courier New"/>
          </w:rPr>
          <w:delText>Term</w:delText>
        </w:r>
      </w:del>
      <w:proofErr w:type="spellStart"/>
      <w:ins w:id="787" w:author="Author" w:date="2015-02-20T18:14:00Z">
        <w:r w:rsidRPr="00CF4CF0">
          <w:rPr>
            <w:rFonts w:ascii="Courier New" w:hAnsi="Courier New" w:cs="Courier New"/>
          </w:rPr>
          <w:t>Tenn</w:t>
        </w:r>
      </w:ins>
      <w:proofErr w:type="spellEnd"/>
      <w:r w:rsidRPr="00CF4CF0">
        <w:rPr>
          <w:rFonts w:ascii="Courier New" w:hAnsi="Courier New" w:cs="Courier New"/>
        </w:rPr>
        <w:t>, this Agreement shall be automatically renewed for a period of 5</w:t>
      </w:r>
    </w:p>
    <w:p w14:paraId="6571D7B1" w14:textId="4B21AE60"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years</w:t>
      </w:r>
      <w:proofErr w:type="gramEnd"/>
      <w:r w:rsidRPr="00CF4CF0">
        <w:rPr>
          <w:rFonts w:ascii="Courier New" w:hAnsi="Courier New" w:cs="Courier New"/>
        </w:rPr>
        <w:t xml:space="preserve"> (called the </w:t>
      </w:r>
      <w:del w:id="788" w:author="Author" w:date="2015-02-20T18:14:00Z">
        <w:r w:rsidR="0079210B" w:rsidRPr="0079210B">
          <w:rPr>
            <w:rFonts w:ascii="Courier New" w:hAnsi="Courier New" w:cs="Courier New"/>
          </w:rPr>
          <w:delText>“</w:delText>
        </w:r>
      </w:del>
      <w:ins w:id="789" w:author="Author" w:date="2015-02-20T18:14:00Z">
        <w:r w:rsidRPr="00CF4CF0">
          <w:rPr>
            <w:rFonts w:ascii="Courier New" w:hAnsi="Courier New" w:cs="Courier New"/>
          </w:rPr>
          <w:t>"</w:t>
        </w:r>
      </w:ins>
      <w:r w:rsidRPr="00CF4CF0">
        <w:rPr>
          <w:rFonts w:ascii="Courier New" w:hAnsi="Courier New" w:cs="Courier New"/>
        </w:rPr>
        <w:t>Final Renewal Term</w:t>
      </w:r>
      <w:del w:id="790" w:author="Author" w:date="2015-02-20T18:14:00Z">
        <w:r w:rsidR="0079210B" w:rsidRPr="0079210B">
          <w:rPr>
            <w:rFonts w:ascii="Courier New" w:hAnsi="Courier New" w:cs="Courier New"/>
          </w:rPr>
          <w:delText>”)</w:delText>
        </w:r>
      </w:del>
      <w:ins w:id="791" w:author="Author" w:date="2015-02-20T18:14:00Z">
        <w:r w:rsidRPr="00CF4CF0">
          <w:rPr>
            <w:rFonts w:ascii="Courier New" w:hAnsi="Courier New" w:cs="Courier New"/>
          </w:rPr>
          <w:t>")</w:t>
        </w:r>
      </w:ins>
      <w:r w:rsidRPr="00CF4CF0">
        <w:rPr>
          <w:rFonts w:ascii="Courier New" w:hAnsi="Courier New" w:cs="Courier New"/>
        </w:rPr>
        <w:t xml:space="preserve"> unless either Party notifies the other</w:t>
      </w:r>
    </w:p>
    <w:p w14:paraId="5B6C8375" w14:textId="662B794E" w:rsidR="00CF4CF0" w:rsidRPr="00CF4CF0" w:rsidRDefault="00CF4CF0" w:rsidP="00CF4CF0">
      <w:pPr>
        <w:pStyle w:val="PlainText"/>
        <w:rPr>
          <w:ins w:id="792" w:author="Author" w:date="2015-02-20T18:14:00Z"/>
          <w:rFonts w:ascii="Courier New" w:hAnsi="Courier New" w:cs="Courier New"/>
        </w:rPr>
      </w:pPr>
      <w:r w:rsidRPr="00CF4CF0">
        <w:rPr>
          <w:rFonts w:ascii="Courier New" w:hAnsi="Courier New" w:cs="Courier New"/>
        </w:rPr>
        <w:t>Party in writing, at least three years prior to the expiry of the Second Renewal</w:t>
      </w:r>
      <w:del w:id="793" w:author="Author" w:date="2015-02-20T18:14:00Z">
        <w:r w:rsidR="0079210B" w:rsidRPr="0079210B">
          <w:rPr>
            <w:rFonts w:ascii="Courier New" w:hAnsi="Courier New" w:cs="Courier New"/>
          </w:rPr>
          <w:delText xml:space="preserve"> Term</w:delText>
        </w:r>
      </w:del>
    </w:p>
    <w:p w14:paraId="6CFBF764" w14:textId="77777777" w:rsidR="00CF4CF0" w:rsidRPr="00CF4CF0" w:rsidRDefault="00CF4CF0" w:rsidP="00CF4CF0">
      <w:pPr>
        <w:pStyle w:val="PlainText"/>
        <w:rPr>
          <w:rFonts w:ascii="Courier New" w:hAnsi="Courier New" w:cs="Courier New"/>
        </w:rPr>
      </w:pPr>
      <w:ins w:id="794" w:author="Author" w:date="2015-02-20T18:14:00Z">
        <w:r w:rsidRPr="00CF4CF0">
          <w:rPr>
            <w:rFonts w:ascii="Courier New" w:hAnsi="Courier New" w:cs="Courier New"/>
          </w:rPr>
          <w:t>Tem1</w:t>
        </w:r>
      </w:ins>
      <w:r w:rsidRPr="00CF4CF0">
        <w:rPr>
          <w:rFonts w:ascii="Courier New" w:hAnsi="Courier New" w:cs="Courier New"/>
        </w:rPr>
        <w:t>, of an intention not to renew automatically. The Agreement automatically</w:t>
      </w:r>
    </w:p>
    <w:p w14:paraId="194EBA01" w14:textId="33601FF0"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terminates</w:t>
      </w:r>
      <w:proofErr w:type="gramEnd"/>
      <w:r w:rsidRPr="00CF4CF0">
        <w:rPr>
          <w:rFonts w:ascii="Courier New" w:hAnsi="Courier New" w:cs="Courier New"/>
        </w:rPr>
        <w:t xml:space="preserve"> upon the expiry </w:t>
      </w:r>
      <w:del w:id="795" w:author="Author" w:date="2015-02-20T18:14:00Z">
        <w:r w:rsidR="0079210B" w:rsidRPr="0079210B">
          <w:rPr>
            <w:rFonts w:ascii="Courier New" w:hAnsi="Courier New" w:cs="Courier New"/>
          </w:rPr>
          <w:delText>of the</w:delText>
        </w:r>
      </w:del>
      <w:proofErr w:type="spellStart"/>
      <w:ins w:id="796" w:author="Author" w:date="2015-02-20T18:14:00Z">
        <w:r w:rsidRPr="00CF4CF0">
          <w:rPr>
            <w:rFonts w:ascii="Courier New" w:hAnsi="Courier New" w:cs="Courier New"/>
          </w:rPr>
          <w:t>oftbe</w:t>
        </w:r>
      </w:ins>
      <w:proofErr w:type="spellEnd"/>
      <w:r w:rsidRPr="00CF4CF0">
        <w:rPr>
          <w:rFonts w:ascii="Courier New" w:hAnsi="Courier New" w:cs="Courier New"/>
        </w:rPr>
        <w:t xml:space="preserve"> Final Renewal </w:t>
      </w:r>
      <w:del w:id="797" w:author="Author" w:date="2015-02-20T18:14:00Z">
        <w:r w:rsidR="0079210B" w:rsidRPr="0079210B">
          <w:rPr>
            <w:rFonts w:ascii="Courier New" w:hAnsi="Courier New" w:cs="Courier New"/>
          </w:rPr>
          <w:delText>Term</w:delText>
        </w:r>
      </w:del>
      <w:proofErr w:type="spellStart"/>
      <w:ins w:id="798" w:author="Author" w:date="2015-02-20T18:14:00Z">
        <w:r w:rsidRPr="00CF4CF0">
          <w:rPr>
            <w:rFonts w:ascii="Courier New" w:hAnsi="Courier New" w:cs="Courier New"/>
          </w:rPr>
          <w:t>Tenn</w:t>
        </w:r>
      </w:ins>
      <w:proofErr w:type="spellEnd"/>
      <w:r w:rsidRPr="00CF4CF0">
        <w:rPr>
          <w:rFonts w:ascii="Courier New" w:hAnsi="Courier New" w:cs="Courier New"/>
        </w:rPr>
        <w:t xml:space="preserve"> unless, pursuant to Section</w:t>
      </w:r>
    </w:p>
    <w:p w14:paraId="7C4289CF"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3.3(d) below, the Parties otherwise expressly agree to extend the arrangements set</w:t>
      </w:r>
    </w:p>
    <w:p w14:paraId="1FADB50D"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out</w:t>
      </w:r>
      <w:proofErr w:type="gramEnd"/>
      <w:r w:rsidRPr="00CF4CF0">
        <w:rPr>
          <w:rFonts w:ascii="Courier New" w:hAnsi="Courier New" w:cs="Courier New"/>
        </w:rPr>
        <w:t xml:space="preserve"> in this Agreement beyond the Final Renewal Term. Without limiting the</w:t>
      </w:r>
    </w:p>
    <w:p w14:paraId="66076818" w14:textId="77777777" w:rsidR="00CF4CF0" w:rsidRPr="00CF4CF0" w:rsidRDefault="00CF4CF0" w:rsidP="00CF4CF0">
      <w:pPr>
        <w:pStyle w:val="PlainText"/>
        <w:rPr>
          <w:ins w:id="799" w:author="Author" w:date="2015-02-20T18:14:00Z"/>
          <w:rFonts w:ascii="Courier New" w:hAnsi="Courier New" w:cs="Courier New"/>
        </w:rPr>
      </w:pPr>
      <w:proofErr w:type="gramStart"/>
      <w:r w:rsidRPr="00CF4CF0">
        <w:rPr>
          <w:rFonts w:ascii="Courier New" w:hAnsi="Courier New" w:cs="Courier New"/>
        </w:rPr>
        <w:t>circumstances</w:t>
      </w:r>
      <w:proofErr w:type="gramEnd"/>
      <w:r w:rsidRPr="00CF4CF0">
        <w:rPr>
          <w:rFonts w:ascii="Courier New" w:hAnsi="Courier New" w:cs="Courier New"/>
        </w:rPr>
        <w:t xml:space="preserve"> in which a Party may elect not to have the Agreement renew</w:t>
      </w:r>
    </w:p>
    <w:p w14:paraId="45315FA6" w14:textId="77777777" w:rsidR="00CF4CF0" w:rsidRPr="00CF4CF0" w:rsidRDefault="00CF4CF0" w:rsidP="00CF4CF0">
      <w:pPr>
        <w:pStyle w:val="PlainText"/>
        <w:rPr>
          <w:ins w:id="800" w:author="Author" w:date="2015-02-20T18:14:00Z"/>
          <w:rFonts w:ascii="Courier New" w:hAnsi="Courier New" w:cs="Courier New"/>
        </w:rPr>
      </w:pPr>
      <w:ins w:id="801" w:author="Author" w:date="2015-02-20T18:14:00Z">
        <w:r w:rsidRPr="00CF4CF0">
          <w:rPr>
            <w:rFonts w:ascii="Courier New" w:hAnsi="Courier New" w:cs="Courier New"/>
          </w:rPr>
          <w:t>93</w:t>
        </w:r>
      </w:ins>
    </w:p>
    <w:p w14:paraId="122F319C" w14:textId="77777777" w:rsidR="00CF4CF0" w:rsidRPr="00CF4CF0" w:rsidRDefault="00CF4CF0" w:rsidP="00CF4CF0">
      <w:pPr>
        <w:pStyle w:val="PlainText"/>
        <w:rPr>
          <w:ins w:id="802" w:author="Author" w:date="2015-02-20T18:14:00Z"/>
          <w:rFonts w:ascii="Courier New" w:hAnsi="Courier New" w:cs="Courier New"/>
        </w:rPr>
      </w:pPr>
      <w:proofErr w:type="spellStart"/>
      <w:ins w:id="803" w:author="Author" w:date="2015-02-20T18:14:00Z">
        <w:r w:rsidRPr="00CF4CF0">
          <w:rPr>
            <w:rFonts w:ascii="Courier New" w:hAnsi="Courier New" w:cs="Courier New"/>
          </w:rPr>
          <w:t>Boardbooks</w:t>
        </w:r>
        <w:proofErr w:type="spellEnd"/>
        <w:r w:rsidRPr="00CF4CF0">
          <w:rPr>
            <w:rFonts w:ascii="Courier New" w:hAnsi="Courier New" w:cs="Courier New"/>
          </w:rPr>
          <w:t xml:space="preserve"> Print Wizard https://go.boardbooks.com/utoronto/PrintList.aspx?DB89OyvqIwpuCf...</w:t>
        </w:r>
      </w:ins>
    </w:p>
    <w:p w14:paraId="378EDA08" w14:textId="77777777" w:rsidR="00CF4CF0" w:rsidRPr="00CF4CF0" w:rsidRDefault="00CF4CF0" w:rsidP="00CF4CF0">
      <w:pPr>
        <w:pStyle w:val="PlainText"/>
        <w:rPr>
          <w:ins w:id="804" w:author="Author" w:date="2015-02-20T18:14:00Z"/>
          <w:rFonts w:ascii="Courier New" w:hAnsi="Courier New" w:cs="Courier New"/>
        </w:rPr>
      </w:pPr>
      <w:ins w:id="805" w:author="Author" w:date="2015-02-20T18:14:00Z">
        <w:r w:rsidRPr="00CF4CF0">
          <w:rPr>
            <w:rFonts w:ascii="Courier New" w:hAnsi="Courier New" w:cs="Courier New"/>
          </w:rPr>
          <w:t>2/20/2015 5:53 PM 12 of 43</w:t>
        </w:r>
      </w:ins>
    </w:p>
    <w:p w14:paraId="7E4F2CC2" w14:textId="77777777" w:rsidR="00CF4CF0" w:rsidRPr="00CF4CF0" w:rsidRDefault="00CF4CF0" w:rsidP="00CF4CF0">
      <w:pPr>
        <w:pStyle w:val="PlainText"/>
        <w:rPr>
          <w:ins w:id="806" w:author="Author" w:date="2015-02-20T18:14:00Z"/>
          <w:rFonts w:ascii="Courier New" w:hAnsi="Courier New" w:cs="Courier New"/>
        </w:rPr>
      </w:pPr>
      <w:ins w:id="807" w:author="Author" w:date="2015-02-20T18:14:00Z">
        <w:r w:rsidRPr="00CF4CF0">
          <w:rPr>
            <w:rFonts w:ascii="Courier New" w:hAnsi="Courier New" w:cs="Courier New"/>
          </w:rPr>
          <w:t>Governing Counc.il Meeting 4:30 to 6:30 p.m</w:t>
        </w:r>
        <w:proofErr w:type="gramStart"/>
        <w:r w:rsidRPr="00CF4CF0">
          <w:rPr>
            <w:rFonts w:ascii="Courier New" w:hAnsi="Courier New" w:cs="Courier New"/>
          </w:rPr>
          <w:t>.-</w:t>
        </w:r>
        <w:proofErr w:type="gramEnd"/>
        <w:r w:rsidRPr="00CF4CF0">
          <w:rPr>
            <w:rFonts w:ascii="Courier New" w:hAnsi="Courier New" w:cs="Courier New"/>
          </w:rPr>
          <w:t xml:space="preserve"> Items for Governing Council Approval</w:t>
        </w:r>
      </w:ins>
    </w:p>
    <w:p w14:paraId="3E751619" w14:textId="77777777" w:rsidR="00CF4CF0" w:rsidRPr="00CF4CF0" w:rsidRDefault="00CF4CF0" w:rsidP="00CF4CF0">
      <w:pPr>
        <w:pStyle w:val="PlainText"/>
        <w:rPr>
          <w:rFonts w:ascii="Courier New" w:hAnsi="Courier New" w:cs="Courier New"/>
        </w:rPr>
      </w:pPr>
      <w:ins w:id="808" w:author="Author" w:date="2015-02-20T18:14:00Z">
        <w:r w:rsidRPr="00CF4CF0">
          <w:rPr>
            <w:rFonts w:ascii="Courier New" w:hAnsi="Courier New" w:cs="Courier New"/>
          </w:rPr>
          <w:t>- 9-</w:t>
        </w:r>
      </w:ins>
    </w:p>
    <w:p w14:paraId="2CDD8E3B"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automatically</w:t>
      </w:r>
      <w:proofErr w:type="gramEnd"/>
      <w:r w:rsidRPr="00CF4CF0">
        <w:rPr>
          <w:rFonts w:ascii="Courier New" w:hAnsi="Courier New" w:cs="Courier New"/>
        </w:rPr>
        <w:t>, the Parties acknowledge that such circumstances may include a</w:t>
      </w:r>
    </w:p>
    <w:p w14:paraId="4AA63C68"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requirement</w:t>
      </w:r>
      <w:proofErr w:type="gramEnd"/>
      <w:r w:rsidRPr="00CF4CF0">
        <w:rPr>
          <w:rFonts w:ascii="Courier New" w:hAnsi="Courier New" w:cs="Courier New"/>
        </w:rPr>
        <w:t xml:space="preserve"> by the University to relocate the Student Commons (in which case</w:t>
      </w:r>
    </w:p>
    <w:p w14:paraId="66684CDA"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the</w:t>
      </w:r>
      <w:proofErr w:type="gramEnd"/>
      <w:r w:rsidRPr="00CF4CF0">
        <w:rPr>
          <w:rFonts w:ascii="Courier New" w:hAnsi="Courier New" w:cs="Courier New"/>
        </w:rPr>
        <w:t xml:space="preserve"> University shall provide Reasonably Comparable Premises) or a desire by</w:t>
      </w:r>
    </w:p>
    <w:p w14:paraId="4A5936B0" w14:textId="09B60305" w:rsidR="00CF4CF0" w:rsidRPr="00CF4CF0" w:rsidRDefault="00CF4CF0" w:rsidP="00CF4CF0">
      <w:pPr>
        <w:pStyle w:val="PlainText"/>
        <w:rPr>
          <w:rFonts w:ascii="Courier New" w:hAnsi="Courier New" w:cs="Courier New"/>
        </w:rPr>
      </w:pPr>
      <w:r w:rsidRPr="00CF4CF0">
        <w:rPr>
          <w:rFonts w:ascii="Courier New" w:hAnsi="Courier New" w:cs="Courier New"/>
        </w:rPr>
        <w:t xml:space="preserve">SAC to change the </w:t>
      </w:r>
      <w:del w:id="809" w:author="Author" w:date="2015-02-20T18:14:00Z">
        <w:r w:rsidR="0079210B" w:rsidRPr="0079210B">
          <w:rPr>
            <w:rFonts w:ascii="Courier New" w:hAnsi="Courier New" w:cs="Courier New"/>
          </w:rPr>
          <w:delText>terms</w:delText>
        </w:r>
      </w:del>
      <w:proofErr w:type="spellStart"/>
      <w:ins w:id="810" w:author="Author" w:date="2015-02-20T18:14:00Z">
        <w:r w:rsidRPr="00CF4CF0">
          <w:rPr>
            <w:rFonts w:ascii="Courier New" w:hAnsi="Courier New" w:cs="Courier New"/>
          </w:rPr>
          <w:t>tenns</w:t>
        </w:r>
      </w:ins>
      <w:proofErr w:type="spellEnd"/>
      <w:r w:rsidRPr="00CF4CF0">
        <w:rPr>
          <w:rFonts w:ascii="Courier New" w:hAnsi="Courier New" w:cs="Courier New"/>
        </w:rPr>
        <w:t xml:space="preserve"> under which the Student Commons are managed and</w:t>
      </w:r>
    </w:p>
    <w:p w14:paraId="5B93E291"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operated</w:t>
      </w:r>
      <w:proofErr w:type="gramEnd"/>
      <w:r w:rsidRPr="00CF4CF0">
        <w:rPr>
          <w:rFonts w:ascii="Courier New" w:hAnsi="Courier New" w:cs="Courier New"/>
        </w:rPr>
        <w:t>. For greater certainty, if the University exercises its right to relocate the</w:t>
      </w:r>
    </w:p>
    <w:p w14:paraId="5367AC57"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Student Commons to other Reasonably Comparable Premises, the University</w:t>
      </w:r>
    </w:p>
    <w:p w14:paraId="4B4B7360"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shall</w:t>
      </w:r>
      <w:proofErr w:type="gramEnd"/>
      <w:r w:rsidRPr="00CF4CF0">
        <w:rPr>
          <w:rFonts w:ascii="Courier New" w:hAnsi="Courier New" w:cs="Courier New"/>
        </w:rPr>
        <w:t xml:space="preserve"> be solely responsible for paying all of the costs associated with such</w:t>
      </w:r>
    </w:p>
    <w:p w14:paraId="289607B0"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relocation</w:t>
      </w:r>
      <w:proofErr w:type="gramEnd"/>
      <w:r w:rsidRPr="00CF4CF0">
        <w:rPr>
          <w:rFonts w:ascii="Courier New" w:hAnsi="Courier New" w:cs="Courier New"/>
        </w:rPr>
        <w:t>, including but not limited to any renovations required to ensure that the</w:t>
      </w:r>
    </w:p>
    <w:p w14:paraId="1EB1AE4D"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new</w:t>
      </w:r>
      <w:proofErr w:type="gramEnd"/>
      <w:r w:rsidRPr="00CF4CF0">
        <w:rPr>
          <w:rFonts w:ascii="Courier New" w:hAnsi="Courier New" w:cs="Courier New"/>
        </w:rPr>
        <w:t xml:space="preserve"> premises are in compliance with all applicable laws and regulations</w:t>
      </w:r>
    </w:p>
    <w:p w14:paraId="21787EC4"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including</w:t>
      </w:r>
      <w:proofErr w:type="gramEnd"/>
      <w:r w:rsidRPr="00CF4CF0">
        <w:rPr>
          <w:rFonts w:ascii="Courier New" w:hAnsi="Courier New" w:cs="Courier New"/>
        </w:rPr>
        <w:t xml:space="preserve"> municipal zoning and Building Code requirements.</w:t>
      </w:r>
    </w:p>
    <w:p w14:paraId="26A3E0EC"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(b) If either Party gives notice to the other Party of its intention to not have the</w:t>
      </w:r>
    </w:p>
    <w:p w14:paraId="77F88EA7"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Agreement renew automatically in accordance with Section 3.3(a), the parties,</w:t>
      </w:r>
    </w:p>
    <w:p w14:paraId="1585A378"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negotiating</w:t>
      </w:r>
      <w:proofErr w:type="gramEnd"/>
      <w:r w:rsidRPr="00CF4CF0">
        <w:rPr>
          <w:rFonts w:ascii="Courier New" w:hAnsi="Courier New" w:cs="Courier New"/>
        </w:rPr>
        <w:t xml:space="preserve"> in good faith, shall endeavour to agree upon a new Agreement to</w:t>
      </w:r>
    </w:p>
    <w:p w14:paraId="42DCDD61"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govern</w:t>
      </w:r>
      <w:proofErr w:type="gramEnd"/>
      <w:r w:rsidRPr="00CF4CF0">
        <w:rPr>
          <w:rFonts w:ascii="Courier New" w:hAnsi="Courier New" w:cs="Courier New"/>
        </w:rPr>
        <w:t xml:space="preserve"> the occupancy, management and operation of the Student Commons</w:t>
      </w:r>
    </w:p>
    <w:p w14:paraId="2E25A137" w14:textId="269E9F93"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before</w:t>
      </w:r>
      <w:proofErr w:type="gramEnd"/>
      <w:r w:rsidRPr="00CF4CF0">
        <w:rPr>
          <w:rFonts w:ascii="Courier New" w:hAnsi="Courier New" w:cs="Courier New"/>
        </w:rPr>
        <w:t xml:space="preserve"> the expiration of the Term or any Renewal </w:t>
      </w:r>
      <w:del w:id="811" w:author="Author" w:date="2015-02-20T18:14:00Z">
        <w:r w:rsidR="0079210B" w:rsidRPr="0079210B">
          <w:rPr>
            <w:rFonts w:ascii="Courier New" w:hAnsi="Courier New" w:cs="Courier New"/>
          </w:rPr>
          <w:delText>Term</w:delText>
        </w:r>
      </w:del>
      <w:proofErr w:type="spellStart"/>
      <w:ins w:id="812" w:author="Author" w:date="2015-02-20T18:14:00Z">
        <w:r w:rsidRPr="00CF4CF0">
          <w:rPr>
            <w:rFonts w:ascii="Courier New" w:hAnsi="Courier New" w:cs="Courier New"/>
          </w:rPr>
          <w:t>Tenn</w:t>
        </w:r>
      </w:ins>
      <w:proofErr w:type="spellEnd"/>
      <w:r w:rsidRPr="00CF4CF0">
        <w:rPr>
          <w:rFonts w:ascii="Courier New" w:hAnsi="Courier New" w:cs="Courier New"/>
        </w:rPr>
        <w:t>, as the case may be.</w:t>
      </w:r>
    </w:p>
    <w:p w14:paraId="74A67FB0"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(c) If the Parties cannot reach a new agreement, the terms under which the Building,</w:t>
      </w:r>
    </w:p>
    <w:p w14:paraId="327D726F"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or</w:t>
      </w:r>
      <w:proofErr w:type="gramEnd"/>
      <w:r w:rsidRPr="00CF4CF0">
        <w:rPr>
          <w:rFonts w:ascii="Courier New" w:hAnsi="Courier New" w:cs="Courier New"/>
        </w:rPr>
        <w:t xml:space="preserve"> alternate premises if the University has elected to relocate the Student</w:t>
      </w:r>
    </w:p>
    <w:p w14:paraId="119BCA98"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Commons in accordance with Section 3.3(a), is occupied and used by the</w:t>
      </w:r>
    </w:p>
    <w:p w14:paraId="20B7DA86"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Students shall be substantially similar to those of this Agreement, modified as</w:t>
      </w:r>
    </w:p>
    <w:p w14:paraId="48470E16"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appropriate</w:t>
      </w:r>
      <w:proofErr w:type="gramEnd"/>
      <w:r w:rsidRPr="00CF4CF0">
        <w:rPr>
          <w:rFonts w:ascii="Courier New" w:hAnsi="Courier New" w:cs="Courier New"/>
        </w:rPr>
        <w:t xml:space="preserve"> in the circumstances. Such occupancy and use arrangements shall be</w:t>
      </w:r>
    </w:p>
    <w:p w14:paraId="68F43FCD"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in</w:t>
      </w:r>
      <w:proofErr w:type="gramEnd"/>
      <w:r w:rsidRPr="00CF4CF0">
        <w:rPr>
          <w:rFonts w:ascii="Courier New" w:hAnsi="Courier New" w:cs="Courier New"/>
        </w:rPr>
        <w:t xml:space="preserve"> force for an additional twenty-five (25) years (if only the Term has expired) or</w:t>
      </w:r>
    </w:p>
    <w:p w14:paraId="7D408531"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such</w:t>
      </w:r>
      <w:proofErr w:type="gramEnd"/>
      <w:r w:rsidRPr="00CF4CF0">
        <w:rPr>
          <w:rFonts w:ascii="Courier New" w:hAnsi="Courier New" w:cs="Courier New"/>
        </w:rPr>
        <w:t xml:space="preserve"> lesser time in the case of a First or Second Renewal Term, to bring the</w:t>
      </w:r>
    </w:p>
    <w:p w14:paraId="2F42B452" w14:textId="2F7AF9B6"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arrangements</w:t>
      </w:r>
      <w:proofErr w:type="gramEnd"/>
      <w:r w:rsidRPr="00CF4CF0">
        <w:rPr>
          <w:rFonts w:ascii="Courier New" w:hAnsi="Courier New" w:cs="Courier New"/>
        </w:rPr>
        <w:t xml:space="preserve"> to an end 50 years after the </w:t>
      </w:r>
      <w:del w:id="813" w:author="Author" w:date="2015-02-20T18:14:00Z">
        <w:r w:rsidR="0079210B" w:rsidRPr="0079210B">
          <w:rPr>
            <w:rFonts w:ascii="Courier New" w:hAnsi="Courier New" w:cs="Courier New"/>
          </w:rPr>
          <w:delText>commencement</w:delText>
        </w:r>
      </w:del>
      <w:proofErr w:type="spellStart"/>
      <w:ins w:id="814" w:author="Author" w:date="2015-02-20T18:14:00Z">
        <w:r w:rsidRPr="00CF4CF0">
          <w:rPr>
            <w:rFonts w:ascii="Courier New" w:hAnsi="Courier New" w:cs="Courier New"/>
          </w:rPr>
          <w:t>conunencement</w:t>
        </w:r>
      </w:ins>
      <w:proofErr w:type="spellEnd"/>
      <w:r w:rsidRPr="00CF4CF0">
        <w:rPr>
          <w:rFonts w:ascii="Courier New" w:hAnsi="Courier New" w:cs="Courier New"/>
        </w:rPr>
        <w:t xml:space="preserve"> of the </w:t>
      </w:r>
      <w:del w:id="815" w:author="Author" w:date="2015-02-20T18:14:00Z">
        <w:r w:rsidR="0079210B" w:rsidRPr="0079210B">
          <w:rPr>
            <w:rFonts w:ascii="Courier New" w:hAnsi="Courier New" w:cs="Courier New"/>
          </w:rPr>
          <w:delText>Term</w:delText>
        </w:r>
      </w:del>
      <w:ins w:id="816" w:author="Author" w:date="2015-02-20T18:14:00Z">
        <w:r w:rsidRPr="00CF4CF0">
          <w:rPr>
            <w:rFonts w:ascii="Courier New" w:hAnsi="Courier New" w:cs="Courier New"/>
          </w:rPr>
          <w:t>Tern1</w:t>
        </w:r>
      </w:ins>
      <w:r w:rsidRPr="00CF4CF0">
        <w:rPr>
          <w:rFonts w:ascii="Courier New" w:hAnsi="Courier New" w:cs="Courier New"/>
        </w:rPr>
        <w:t>, unless the</w:t>
      </w:r>
    </w:p>
    <w:p w14:paraId="2D0C69A9"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parties</w:t>
      </w:r>
      <w:proofErr w:type="gramEnd"/>
      <w:r w:rsidRPr="00CF4CF0">
        <w:rPr>
          <w:rFonts w:ascii="Courier New" w:hAnsi="Courier New" w:cs="Courier New"/>
        </w:rPr>
        <w:t xml:space="preserve"> expressly agree to extend the arrangements set out in this Agreement</w:t>
      </w:r>
    </w:p>
    <w:p w14:paraId="503E30E4"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beyond</w:t>
      </w:r>
      <w:proofErr w:type="gramEnd"/>
      <w:r w:rsidRPr="00CF4CF0">
        <w:rPr>
          <w:rFonts w:ascii="Courier New" w:hAnsi="Courier New" w:cs="Courier New"/>
        </w:rPr>
        <w:t xml:space="preserve"> 50 years pursuant to Section 3.3(d) below.</w:t>
      </w:r>
    </w:p>
    <w:p w14:paraId="7CE67304"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(d) Beginning three (3) years prior to the expiry of the Final Renewal Term the</w:t>
      </w:r>
    </w:p>
    <w:p w14:paraId="2FD758A4"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Parties hereby agree to meet from time to time to discuss the need for student</w:t>
      </w:r>
    </w:p>
    <w:p w14:paraId="73704C8A"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common</w:t>
      </w:r>
      <w:proofErr w:type="gramEnd"/>
      <w:r w:rsidRPr="00CF4CF0">
        <w:rPr>
          <w:rFonts w:ascii="Courier New" w:hAnsi="Courier New" w:cs="Courier New"/>
        </w:rPr>
        <w:t xml:space="preserve"> space (which may be student run) and to consider options for such space</w:t>
      </w:r>
    </w:p>
    <w:p w14:paraId="3635367B"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to</w:t>
      </w:r>
      <w:proofErr w:type="gramEnd"/>
      <w:r w:rsidRPr="00CF4CF0">
        <w:rPr>
          <w:rFonts w:ascii="Courier New" w:hAnsi="Courier New" w:cs="Courier New"/>
        </w:rPr>
        <w:t xml:space="preserve"> replace the Building as soon as practicable following the expiry of the Final</w:t>
      </w:r>
    </w:p>
    <w:p w14:paraId="3277D956" w14:textId="1BCA80A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Renewal </w:t>
      </w:r>
      <w:del w:id="817" w:author="Author" w:date="2015-02-20T18:14:00Z">
        <w:r w:rsidR="0079210B" w:rsidRPr="0079210B">
          <w:rPr>
            <w:rFonts w:ascii="Courier New" w:hAnsi="Courier New" w:cs="Courier New"/>
          </w:rPr>
          <w:delText xml:space="preserve">Term.  </w:delText>
        </w:r>
      </w:del>
      <w:ins w:id="818" w:author="Author" w:date="2015-02-20T18:14:00Z">
        <w:r w:rsidRPr="00CF4CF0">
          <w:rPr>
            <w:rFonts w:ascii="Courier New" w:hAnsi="Courier New" w:cs="Courier New"/>
          </w:rPr>
          <w:t>Tenn.</w:t>
        </w:r>
      </w:ins>
    </w:p>
    <w:p w14:paraId="3AD98B1D"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3.4 Periodic Reviews. One year after the License Commencement Date and every second</w:t>
      </w:r>
    </w:p>
    <w:p w14:paraId="46BAAD54"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year</w:t>
      </w:r>
      <w:proofErr w:type="gramEnd"/>
      <w:r w:rsidRPr="00CF4CF0">
        <w:rPr>
          <w:rFonts w:ascii="Courier New" w:hAnsi="Courier New" w:cs="Courier New"/>
        </w:rPr>
        <w:t xml:space="preserve"> thereafter, the Parties shall, if requested by one of them, review this Agreement and</w:t>
      </w:r>
    </w:p>
    <w:p w14:paraId="02984889"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consider</w:t>
      </w:r>
      <w:proofErr w:type="gramEnd"/>
      <w:r w:rsidRPr="00CF4CF0">
        <w:rPr>
          <w:rFonts w:ascii="Courier New" w:hAnsi="Courier New" w:cs="Courier New"/>
        </w:rPr>
        <w:t xml:space="preserve"> whether any modifications are required based on the experience gained through</w:t>
      </w:r>
    </w:p>
    <w:p w14:paraId="27235B28"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the</w:t>
      </w:r>
      <w:proofErr w:type="gramEnd"/>
      <w:r w:rsidRPr="00CF4CF0">
        <w:rPr>
          <w:rFonts w:ascii="Courier New" w:hAnsi="Courier New" w:cs="Courier New"/>
        </w:rPr>
        <w:t xml:space="preserve"> operation of the Student Commons to that point.</w:t>
      </w:r>
    </w:p>
    <w:p w14:paraId="126CC788"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3.5 Effect of Material Breach or Insolvency.</w:t>
      </w:r>
    </w:p>
    <w:p w14:paraId="722F6726"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(a) Upon the occurrence of either of the events set out in subsections (</w:t>
      </w:r>
      <w:proofErr w:type="spellStart"/>
      <w:r w:rsidRPr="00CF4CF0">
        <w:rPr>
          <w:rFonts w:ascii="Courier New" w:hAnsi="Courier New" w:cs="Courier New"/>
        </w:rPr>
        <w:t>i</w:t>
      </w:r>
      <w:proofErr w:type="spellEnd"/>
      <w:r w:rsidRPr="00CF4CF0">
        <w:rPr>
          <w:rFonts w:ascii="Courier New" w:hAnsi="Courier New" w:cs="Courier New"/>
        </w:rPr>
        <w:t>) and (ii)</w:t>
      </w:r>
    </w:p>
    <w:p w14:paraId="1F95063B"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below</w:t>
      </w:r>
      <w:proofErr w:type="gramEnd"/>
      <w:r w:rsidRPr="00CF4CF0">
        <w:rPr>
          <w:rFonts w:ascii="Courier New" w:hAnsi="Courier New" w:cs="Courier New"/>
        </w:rPr>
        <w:t>:</w:t>
      </w:r>
    </w:p>
    <w:p w14:paraId="331CCECA"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w:t>
      </w:r>
      <w:proofErr w:type="spellStart"/>
      <w:r w:rsidRPr="00CF4CF0">
        <w:rPr>
          <w:rFonts w:ascii="Courier New" w:hAnsi="Courier New" w:cs="Courier New"/>
        </w:rPr>
        <w:t>i</w:t>
      </w:r>
      <w:proofErr w:type="spellEnd"/>
      <w:r w:rsidRPr="00CF4CF0">
        <w:rPr>
          <w:rFonts w:ascii="Courier New" w:hAnsi="Courier New" w:cs="Courier New"/>
        </w:rPr>
        <w:t>) SAC ceases operation, in the ordinary course; makes an assignment for the</w:t>
      </w:r>
    </w:p>
    <w:p w14:paraId="7335EE8D"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benefit</w:t>
      </w:r>
      <w:proofErr w:type="gramEnd"/>
      <w:r w:rsidRPr="00CF4CF0">
        <w:rPr>
          <w:rFonts w:ascii="Courier New" w:hAnsi="Courier New" w:cs="Courier New"/>
        </w:rPr>
        <w:t xml:space="preserve"> of creditors; becomes bankrupt under applicable legislation; is the</w:t>
      </w:r>
    </w:p>
    <w:p w14:paraId="770D88E3" w14:textId="77777777" w:rsidR="00CF4CF0" w:rsidRPr="00CF4CF0" w:rsidRDefault="00CF4CF0" w:rsidP="00CF4CF0">
      <w:pPr>
        <w:pStyle w:val="PlainText"/>
        <w:rPr>
          <w:ins w:id="819" w:author="Author" w:date="2015-02-20T18:14:00Z"/>
          <w:rFonts w:ascii="Courier New" w:hAnsi="Courier New" w:cs="Courier New"/>
        </w:rPr>
      </w:pPr>
      <w:proofErr w:type="gramStart"/>
      <w:r w:rsidRPr="00CF4CF0">
        <w:rPr>
          <w:rFonts w:ascii="Courier New" w:hAnsi="Courier New" w:cs="Courier New"/>
        </w:rPr>
        <w:t>subject</w:t>
      </w:r>
      <w:proofErr w:type="gramEnd"/>
      <w:r w:rsidRPr="00CF4CF0">
        <w:rPr>
          <w:rFonts w:ascii="Courier New" w:hAnsi="Courier New" w:cs="Courier New"/>
        </w:rPr>
        <w:t xml:space="preserve"> of the appointment of a receiver or manager in respect of any</w:t>
      </w:r>
    </w:p>
    <w:p w14:paraId="5D495B6F" w14:textId="77777777" w:rsidR="00CF4CF0" w:rsidRPr="00CF4CF0" w:rsidRDefault="00CF4CF0" w:rsidP="00CF4CF0">
      <w:pPr>
        <w:pStyle w:val="PlainText"/>
        <w:rPr>
          <w:ins w:id="820" w:author="Author" w:date="2015-02-20T18:14:00Z"/>
          <w:rFonts w:ascii="Courier New" w:hAnsi="Courier New" w:cs="Courier New"/>
        </w:rPr>
      </w:pPr>
      <w:ins w:id="821" w:author="Author" w:date="2015-02-20T18:14:00Z">
        <w:r w:rsidRPr="00CF4CF0">
          <w:rPr>
            <w:rFonts w:ascii="Courier New" w:hAnsi="Courier New" w:cs="Courier New"/>
          </w:rPr>
          <w:t>94</w:t>
        </w:r>
      </w:ins>
    </w:p>
    <w:p w14:paraId="62458B9C" w14:textId="77777777" w:rsidR="00CF4CF0" w:rsidRPr="00CF4CF0" w:rsidRDefault="00CF4CF0" w:rsidP="00CF4CF0">
      <w:pPr>
        <w:pStyle w:val="PlainText"/>
        <w:rPr>
          <w:ins w:id="822" w:author="Author" w:date="2015-02-20T18:14:00Z"/>
          <w:rFonts w:ascii="Courier New" w:hAnsi="Courier New" w:cs="Courier New"/>
        </w:rPr>
      </w:pPr>
      <w:proofErr w:type="spellStart"/>
      <w:ins w:id="823" w:author="Author" w:date="2015-02-20T18:14:00Z">
        <w:r w:rsidRPr="00CF4CF0">
          <w:rPr>
            <w:rFonts w:ascii="Courier New" w:hAnsi="Courier New" w:cs="Courier New"/>
          </w:rPr>
          <w:t>Boardbooks</w:t>
        </w:r>
        <w:proofErr w:type="spellEnd"/>
        <w:r w:rsidRPr="00CF4CF0">
          <w:rPr>
            <w:rFonts w:ascii="Courier New" w:hAnsi="Courier New" w:cs="Courier New"/>
          </w:rPr>
          <w:t xml:space="preserve"> Print Wizard https://go.boardbooks.com/utoronto/PrintList.aspx?DB89OyvqIwpuCf...</w:t>
        </w:r>
      </w:ins>
    </w:p>
    <w:p w14:paraId="2109DB28" w14:textId="77777777" w:rsidR="00CF4CF0" w:rsidRPr="00CF4CF0" w:rsidRDefault="00CF4CF0" w:rsidP="00CF4CF0">
      <w:pPr>
        <w:pStyle w:val="PlainText"/>
        <w:rPr>
          <w:ins w:id="824" w:author="Author" w:date="2015-02-20T18:14:00Z"/>
          <w:rFonts w:ascii="Courier New" w:hAnsi="Courier New" w:cs="Courier New"/>
        </w:rPr>
      </w:pPr>
      <w:ins w:id="825" w:author="Author" w:date="2015-02-20T18:14:00Z">
        <w:r w:rsidRPr="00CF4CF0">
          <w:rPr>
            <w:rFonts w:ascii="Courier New" w:hAnsi="Courier New" w:cs="Courier New"/>
          </w:rPr>
          <w:t>2/20/2015 5:53 PM 13 of 43</w:t>
        </w:r>
      </w:ins>
    </w:p>
    <w:p w14:paraId="12294E33" w14:textId="77777777" w:rsidR="00CF4CF0" w:rsidRPr="00CF4CF0" w:rsidRDefault="00CF4CF0" w:rsidP="00CF4CF0">
      <w:pPr>
        <w:pStyle w:val="PlainText"/>
        <w:rPr>
          <w:ins w:id="826" w:author="Author" w:date="2015-02-20T18:14:00Z"/>
          <w:rFonts w:ascii="Courier New" w:hAnsi="Courier New" w:cs="Courier New"/>
        </w:rPr>
      </w:pPr>
      <w:ins w:id="827" w:author="Author" w:date="2015-02-20T18:14:00Z">
        <w:r w:rsidRPr="00CF4CF0">
          <w:rPr>
            <w:rFonts w:ascii="Courier New" w:hAnsi="Courier New" w:cs="Courier New"/>
          </w:rPr>
          <w:t>Governing Counc.il Meeting 4:30 to 6:30 p.m</w:t>
        </w:r>
        <w:proofErr w:type="gramStart"/>
        <w:r w:rsidRPr="00CF4CF0">
          <w:rPr>
            <w:rFonts w:ascii="Courier New" w:hAnsi="Courier New" w:cs="Courier New"/>
          </w:rPr>
          <w:t>.-</w:t>
        </w:r>
        <w:proofErr w:type="gramEnd"/>
        <w:r w:rsidRPr="00CF4CF0">
          <w:rPr>
            <w:rFonts w:ascii="Courier New" w:hAnsi="Courier New" w:cs="Courier New"/>
          </w:rPr>
          <w:t xml:space="preserve"> Items for Governing Council Approval</w:t>
        </w:r>
      </w:ins>
    </w:p>
    <w:p w14:paraId="55A9A4A3" w14:textId="77777777" w:rsidR="00CF4CF0" w:rsidRPr="00CF4CF0" w:rsidRDefault="00CF4CF0" w:rsidP="00CF4CF0">
      <w:pPr>
        <w:pStyle w:val="PlainText"/>
        <w:rPr>
          <w:rFonts w:ascii="Courier New" w:hAnsi="Courier New" w:cs="Courier New"/>
        </w:rPr>
      </w:pPr>
      <w:ins w:id="828" w:author="Author" w:date="2015-02-20T18:14:00Z">
        <w:r w:rsidRPr="00CF4CF0">
          <w:rPr>
            <w:rFonts w:ascii="Courier New" w:hAnsi="Courier New" w:cs="Courier New"/>
          </w:rPr>
          <w:t>- 10-</w:t>
        </w:r>
      </w:ins>
    </w:p>
    <w:p w14:paraId="681DDE33"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substantial</w:t>
      </w:r>
      <w:proofErr w:type="gramEnd"/>
      <w:r w:rsidRPr="00CF4CF0">
        <w:rPr>
          <w:rFonts w:ascii="Courier New" w:hAnsi="Courier New" w:cs="Courier New"/>
        </w:rPr>
        <w:t xml:space="preserve"> part of its assets and undertaking that is not removed or for</w:t>
      </w:r>
    </w:p>
    <w:p w14:paraId="5CE23453"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which</w:t>
      </w:r>
      <w:proofErr w:type="gramEnd"/>
      <w:r w:rsidRPr="00CF4CF0">
        <w:rPr>
          <w:rFonts w:ascii="Courier New" w:hAnsi="Courier New" w:cs="Courier New"/>
        </w:rPr>
        <w:t xml:space="preserve"> no stay is entered within sixty (60) days thereafter; takes proceedings</w:t>
      </w:r>
    </w:p>
    <w:p w14:paraId="6CFE4045"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for</w:t>
      </w:r>
      <w:proofErr w:type="gramEnd"/>
      <w:r w:rsidRPr="00CF4CF0">
        <w:rPr>
          <w:rFonts w:ascii="Courier New" w:hAnsi="Courier New" w:cs="Courier New"/>
        </w:rPr>
        <w:t xml:space="preserve"> winding up, liquidation, or dissolution of its assets, or for the</w:t>
      </w:r>
    </w:p>
    <w:p w14:paraId="70F49B63" w14:textId="42B64FB9"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compromise</w:t>
      </w:r>
      <w:proofErr w:type="gramEnd"/>
      <w:r w:rsidRPr="00CF4CF0">
        <w:rPr>
          <w:rFonts w:ascii="Courier New" w:hAnsi="Courier New" w:cs="Courier New"/>
        </w:rPr>
        <w:t xml:space="preserve"> or composition of debt pursuant to the </w:t>
      </w:r>
      <w:del w:id="829" w:author="Author" w:date="2015-02-20T18:14:00Z">
        <w:r w:rsidR="0079210B" w:rsidRPr="0079210B">
          <w:rPr>
            <w:rFonts w:ascii="Courier New" w:hAnsi="Courier New" w:cs="Courier New"/>
          </w:rPr>
          <w:delText>Companies’</w:delText>
        </w:r>
      </w:del>
      <w:ins w:id="830" w:author="Author" w:date="2015-02-20T18:14:00Z">
        <w:r w:rsidRPr="00CF4CF0">
          <w:rPr>
            <w:rFonts w:ascii="Courier New" w:hAnsi="Courier New" w:cs="Courier New"/>
          </w:rPr>
          <w:t>Companies'</w:t>
        </w:r>
      </w:ins>
      <w:r w:rsidRPr="00CF4CF0">
        <w:rPr>
          <w:rFonts w:ascii="Courier New" w:hAnsi="Courier New" w:cs="Courier New"/>
        </w:rPr>
        <w:t xml:space="preserve"> Creditors</w:t>
      </w:r>
    </w:p>
    <w:p w14:paraId="72FA1CC6"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Arrangement Act (Canada), as amended, or similar legislation; or if a writ</w:t>
      </w:r>
    </w:p>
    <w:p w14:paraId="002EC2DB"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of</w:t>
      </w:r>
      <w:proofErr w:type="gramEnd"/>
      <w:r w:rsidRPr="00CF4CF0">
        <w:rPr>
          <w:rFonts w:ascii="Courier New" w:hAnsi="Courier New" w:cs="Courier New"/>
        </w:rPr>
        <w:t xml:space="preserve"> execution shall issue against the assets, or part thereof, owned by SAC</w:t>
      </w:r>
    </w:p>
    <w:p w14:paraId="1CF606D4"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that</w:t>
      </w:r>
      <w:proofErr w:type="gramEnd"/>
      <w:r w:rsidRPr="00CF4CF0">
        <w:rPr>
          <w:rFonts w:ascii="Courier New" w:hAnsi="Courier New" w:cs="Courier New"/>
        </w:rPr>
        <w:t xml:space="preserve"> remains unsatisfied for sixty (60) days; or</w:t>
      </w:r>
    </w:p>
    <w:p w14:paraId="2570C07F"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(ii) SAC ceases to be the representative of full-time undergraduate students at</w:t>
      </w:r>
    </w:p>
    <w:p w14:paraId="719582F4" w14:textId="671D49DE"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the</w:t>
      </w:r>
      <w:proofErr w:type="gramEnd"/>
      <w:r w:rsidRPr="00CF4CF0">
        <w:rPr>
          <w:rFonts w:ascii="Courier New" w:hAnsi="Courier New" w:cs="Courier New"/>
        </w:rPr>
        <w:t xml:space="preserve"> St. George Campus as determined by </w:t>
      </w:r>
      <w:del w:id="831" w:author="Author" w:date="2015-02-20T18:14:00Z">
        <w:r w:rsidR="0079210B" w:rsidRPr="0079210B">
          <w:rPr>
            <w:rFonts w:ascii="Courier New" w:hAnsi="Courier New" w:cs="Courier New"/>
          </w:rPr>
          <w:delText>SAC’s</w:delText>
        </w:r>
      </w:del>
      <w:ins w:id="832" w:author="Author" w:date="2015-02-20T18:14:00Z">
        <w:r w:rsidRPr="00CF4CF0">
          <w:rPr>
            <w:rFonts w:ascii="Courier New" w:hAnsi="Courier New" w:cs="Courier New"/>
          </w:rPr>
          <w:t>SAC's</w:t>
        </w:r>
      </w:ins>
      <w:r w:rsidRPr="00CF4CF0">
        <w:rPr>
          <w:rFonts w:ascii="Courier New" w:hAnsi="Courier New" w:cs="Courier New"/>
        </w:rPr>
        <w:t xml:space="preserve"> members and as</w:t>
      </w:r>
    </w:p>
    <w:p w14:paraId="0FCDBB09"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recognized</w:t>
      </w:r>
      <w:proofErr w:type="gramEnd"/>
      <w:r w:rsidRPr="00CF4CF0">
        <w:rPr>
          <w:rFonts w:ascii="Courier New" w:hAnsi="Courier New" w:cs="Courier New"/>
        </w:rPr>
        <w:t xml:space="preserve"> by the University in accordance with formal University Policy</w:t>
      </w:r>
    </w:p>
    <w:p w14:paraId="628D0D6D"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and</w:t>
      </w:r>
      <w:proofErr w:type="gramEnd"/>
      <w:r w:rsidRPr="00CF4CF0">
        <w:rPr>
          <w:rFonts w:ascii="Courier New" w:hAnsi="Courier New" w:cs="Courier New"/>
        </w:rPr>
        <w:t xml:space="preserve"> Procedures,</w:t>
      </w:r>
    </w:p>
    <w:p w14:paraId="58490189"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the</w:t>
      </w:r>
      <w:proofErr w:type="gramEnd"/>
      <w:r w:rsidRPr="00CF4CF0">
        <w:rPr>
          <w:rFonts w:ascii="Courier New" w:hAnsi="Courier New" w:cs="Courier New"/>
        </w:rPr>
        <w:t xml:space="preserve"> following shall occur:</w:t>
      </w:r>
    </w:p>
    <w:p w14:paraId="03CCD70A" w14:textId="69A7A56F" w:rsidR="00CF4CF0" w:rsidRPr="00CF4CF0" w:rsidRDefault="00CF4CF0" w:rsidP="00CF4CF0">
      <w:pPr>
        <w:pStyle w:val="PlainText"/>
        <w:rPr>
          <w:rFonts w:ascii="Courier New" w:hAnsi="Courier New" w:cs="Courier New"/>
        </w:rPr>
      </w:pPr>
      <w:r w:rsidRPr="00CF4CF0">
        <w:rPr>
          <w:rFonts w:ascii="Courier New" w:hAnsi="Courier New" w:cs="Courier New"/>
        </w:rPr>
        <w:t xml:space="preserve">(iii) </w:t>
      </w:r>
      <w:del w:id="833" w:author="Author" w:date="2015-02-20T18:14:00Z">
        <w:r w:rsidR="0079210B" w:rsidRPr="0079210B">
          <w:rPr>
            <w:rFonts w:ascii="Courier New" w:hAnsi="Courier New" w:cs="Courier New"/>
          </w:rPr>
          <w:delText>SAC’s</w:delText>
        </w:r>
      </w:del>
      <w:ins w:id="834" w:author="Author" w:date="2015-02-20T18:14:00Z">
        <w:r w:rsidRPr="00CF4CF0">
          <w:rPr>
            <w:rFonts w:ascii="Courier New" w:hAnsi="Courier New" w:cs="Courier New"/>
          </w:rPr>
          <w:t>SAC's</w:t>
        </w:r>
      </w:ins>
      <w:r w:rsidRPr="00CF4CF0">
        <w:rPr>
          <w:rFonts w:ascii="Courier New" w:hAnsi="Courier New" w:cs="Courier New"/>
        </w:rPr>
        <w:t xml:space="preserve"> entitlement to manage and operate the Student Commons shall</w:t>
      </w:r>
    </w:p>
    <w:p w14:paraId="64624E2E"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terminate</w:t>
      </w:r>
      <w:proofErr w:type="gramEnd"/>
      <w:r w:rsidRPr="00CF4CF0">
        <w:rPr>
          <w:rFonts w:ascii="Courier New" w:hAnsi="Courier New" w:cs="Courier New"/>
        </w:rPr>
        <w:t>;</w:t>
      </w:r>
    </w:p>
    <w:p w14:paraId="2A5E39B7"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(iv) SAC shall, within one hundred and eighty (180) days, vacate the Building;</w:t>
      </w:r>
    </w:p>
    <w:p w14:paraId="7BD8F6BF"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(v) </w:t>
      </w:r>
      <w:proofErr w:type="gramStart"/>
      <w:r w:rsidRPr="00CF4CF0">
        <w:rPr>
          <w:rFonts w:ascii="Courier New" w:hAnsi="Courier New" w:cs="Courier New"/>
        </w:rPr>
        <w:t>the</w:t>
      </w:r>
      <w:proofErr w:type="gramEnd"/>
      <w:r w:rsidRPr="00CF4CF0">
        <w:rPr>
          <w:rFonts w:ascii="Courier New" w:hAnsi="Courier New" w:cs="Courier New"/>
        </w:rPr>
        <w:t xml:space="preserve"> University will temporarily assume the management and operation of</w:t>
      </w:r>
    </w:p>
    <w:p w14:paraId="4D7EF259"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the</w:t>
      </w:r>
      <w:proofErr w:type="gramEnd"/>
      <w:r w:rsidRPr="00CF4CF0">
        <w:rPr>
          <w:rFonts w:ascii="Courier New" w:hAnsi="Courier New" w:cs="Courier New"/>
        </w:rPr>
        <w:t xml:space="preserve"> Student Commons for the benefit of the Students consistent with the</w:t>
      </w:r>
    </w:p>
    <w:p w14:paraId="1A242F01"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goals</w:t>
      </w:r>
      <w:proofErr w:type="gramEnd"/>
      <w:r w:rsidRPr="00CF4CF0">
        <w:rPr>
          <w:rFonts w:ascii="Courier New" w:hAnsi="Courier New" w:cs="Courier New"/>
        </w:rPr>
        <w:t xml:space="preserve"> as set out in Section 2.2 and the principles set out in Section 2.3, and</w:t>
      </w:r>
    </w:p>
    <w:p w14:paraId="792BF7B3"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with</w:t>
      </w:r>
      <w:proofErr w:type="gramEnd"/>
      <w:r w:rsidRPr="00CF4CF0">
        <w:rPr>
          <w:rFonts w:ascii="Courier New" w:hAnsi="Courier New" w:cs="Courier New"/>
        </w:rPr>
        <w:t xml:space="preserve"> a view to providing continuity of facilities and services at the Student</w:t>
      </w:r>
    </w:p>
    <w:p w14:paraId="26CA9307"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Commons to the Students; and</w:t>
      </w:r>
    </w:p>
    <w:p w14:paraId="447736E7"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(vi) The</w:t>
      </w:r>
      <w:proofErr w:type="gramEnd"/>
      <w:r w:rsidRPr="00CF4CF0">
        <w:rPr>
          <w:rFonts w:ascii="Courier New" w:hAnsi="Courier New" w:cs="Courier New"/>
        </w:rPr>
        <w:t xml:space="preserve"> University shall promptly consult with the St. George Campus</w:t>
      </w:r>
    </w:p>
    <w:p w14:paraId="2C822113"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undergraduate</w:t>
      </w:r>
      <w:proofErr w:type="gramEnd"/>
      <w:r w:rsidRPr="00CF4CF0">
        <w:rPr>
          <w:rFonts w:ascii="Courier New" w:hAnsi="Courier New" w:cs="Courier New"/>
        </w:rPr>
        <w:t xml:space="preserve"> student body regarding new arrangements for management</w:t>
      </w:r>
    </w:p>
    <w:p w14:paraId="173B919F"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of</w:t>
      </w:r>
      <w:proofErr w:type="gramEnd"/>
      <w:r w:rsidRPr="00CF4CF0">
        <w:rPr>
          <w:rFonts w:ascii="Courier New" w:hAnsi="Courier New" w:cs="Courier New"/>
        </w:rPr>
        <w:t xml:space="preserve"> the Student Commons on behalf of the Students guided by the goals for</w:t>
      </w:r>
    </w:p>
    <w:p w14:paraId="634E51AF"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the</w:t>
      </w:r>
      <w:proofErr w:type="gramEnd"/>
      <w:r w:rsidRPr="00CF4CF0">
        <w:rPr>
          <w:rFonts w:ascii="Courier New" w:hAnsi="Courier New" w:cs="Courier New"/>
        </w:rPr>
        <w:t xml:space="preserve"> Student Commons as set out in Section</w:t>
      </w:r>
      <w:ins w:id="835" w:author="Author" w:date="2015-02-20T18:14:00Z">
        <w:r w:rsidRPr="00CF4CF0">
          <w:rPr>
            <w:rFonts w:ascii="Courier New" w:hAnsi="Courier New" w:cs="Courier New"/>
          </w:rPr>
          <w:t>_</w:t>
        </w:r>
      </w:ins>
      <w:r w:rsidRPr="00CF4CF0">
        <w:rPr>
          <w:rFonts w:ascii="Courier New" w:hAnsi="Courier New" w:cs="Courier New"/>
        </w:rPr>
        <w:t>2.2 of this Agreement.</w:t>
      </w:r>
    </w:p>
    <w:p w14:paraId="4EA08702" w14:textId="5F8280B8" w:rsidR="00CF4CF0" w:rsidRPr="00CF4CF0" w:rsidRDefault="00CF4CF0" w:rsidP="00CF4CF0">
      <w:pPr>
        <w:pStyle w:val="PlainText"/>
        <w:rPr>
          <w:rFonts w:ascii="Courier New" w:hAnsi="Courier New" w:cs="Courier New"/>
        </w:rPr>
      </w:pPr>
      <w:r w:rsidRPr="00CF4CF0">
        <w:rPr>
          <w:rFonts w:ascii="Courier New" w:hAnsi="Courier New" w:cs="Courier New"/>
        </w:rPr>
        <w:t xml:space="preserve">(b) </w:t>
      </w:r>
      <w:del w:id="836" w:author="Author" w:date="2015-02-20T18:14:00Z">
        <w:r w:rsidR="0079210B" w:rsidRPr="0079210B">
          <w:rPr>
            <w:rFonts w:ascii="Courier New" w:hAnsi="Courier New" w:cs="Courier New"/>
          </w:rPr>
          <w:delText>If SAC</w:delText>
        </w:r>
      </w:del>
      <w:proofErr w:type="spellStart"/>
      <w:ins w:id="837" w:author="Author" w:date="2015-02-20T18:14:00Z">
        <w:r w:rsidRPr="00CF4CF0">
          <w:rPr>
            <w:rFonts w:ascii="Courier New" w:hAnsi="Courier New" w:cs="Courier New"/>
          </w:rPr>
          <w:t>TfSAC</w:t>
        </w:r>
      </w:ins>
      <w:proofErr w:type="spellEnd"/>
      <w:r w:rsidRPr="00CF4CF0">
        <w:rPr>
          <w:rFonts w:ascii="Courier New" w:hAnsi="Courier New" w:cs="Courier New"/>
        </w:rPr>
        <w:t xml:space="preserve"> is in breach of any of its material obligations in this Agreement and such</w:t>
      </w:r>
    </w:p>
    <w:p w14:paraId="7F6828CC"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breach</w:t>
      </w:r>
      <w:proofErr w:type="gramEnd"/>
      <w:r w:rsidRPr="00CF4CF0">
        <w:rPr>
          <w:rFonts w:ascii="Courier New" w:hAnsi="Courier New" w:cs="Courier New"/>
        </w:rPr>
        <w:t xml:space="preserve"> is not cured within ninety (90) days following written notice of such</w:t>
      </w:r>
    </w:p>
    <w:p w14:paraId="59F2087A"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breach</w:t>
      </w:r>
      <w:proofErr w:type="gramEnd"/>
      <w:r w:rsidRPr="00CF4CF0">
        <w:rPr>
          <w:rFonts w:ascii="Courier New" w:hAnsi="Courier New" w:cs="Courier New"/>
        </w:rPr>
        <w:t>, or a shorter period if the breach gives rise to an Emergency, such shorter</w:t>
      </w:r>
    </w:p>
    <w:p w14:paraId="353C1F97"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period</w:t>
      </w:r>
      <w:proofErr w:type="gramEnd"/>
      <w:r w:rsidRPr="00CF4CF0">
        <w:rPr>
          <w:rFonts w:ascii="Courier New" w:hAnsi="Courier New" w:cs="Courier New"/>
        </w:rPr>
        <w:t xml:space="preserve"> to be determined on a case-by-case basis taking into account the nature of</w:t>
      </w:r>
    </w:p>
    <w:p w14:paraId="5E94B394"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the</w:t>
      </w:r>
      <w:proofErr w:type="gramEnd"/>
      <w:r w:rsidRPr="00CF4CF0">
        <w:rPr>
          <w:rFonts w:ascii="Courier New" w:hAnsi="Courier New" w:cs="Courier New"/>
        </w:rPr>
        <w:t xml:space="preserve"> relevant Emergency, the following shall occur:</w:t>
      </w:r>
    </w:p>
    <w:p w14:paraId="09BA18CC" w14:textId="2C90F42D" w:rsidR="00CF4CF0" w:rsidRPr="00CF4CF0" w:rsidRDefault="00CF4CF0" w:rsidP="00CF4CF0">
      <w:pPr>
        <w:pStyle w:val="PlainText"/>
        <w:rPr>
          <w:rFonts w:ascii="Courier New" w:hAnsi="Courier New" w:cs="Courier New"/>
        </w:rPr>
      </w:pPr>
      <w:r w:rsidRPr="00CF4CF0">
        <w:rPr>
          <w:rFonts w:ascii="Courier New" w:hAnsi="Courier New" w:cs="Courier New"/>
        </w:rPr>
        <w:t>(</w:t>
      </w:r>
      <w:proofErr w:type="spellStart"/>
      <w:r w:rsidRPr="00CF4CF0">
        <w:rPr>
          <w:rFonts w:ascii="Courier New" w:hAnsi="Courier New" w:cs="Courier New"/>
        </w:rPr>
        <w:t>i</w:t>
      </w:r>
      <w:proofErr w:type="spellEnd"/>
      <w:r w:rsidRPr="00CF4CF0">
        <w:rPr>
          <w:rFonts w:ascii="Courier New" w:hAnsi="Courier New" w:cs="Courier New"/>
        </w:rPr>
        <w:t xml:space="preserve">) </w:t>
      </w:r>
      <w:del w:id="838" w:author="Author" w:date="2015-02-20T18:14:00Z">
        <w:r w:rsidR="0079210B" w:rsidRPr="0079210B">
          <w:rPr>
            <w:rFonts w:ascii="Courier New" w:hAnsi="Courier New" w:cs="Courier New"/>
          </w:rPr>
          <w:delText>SAC’s</w:delText>
        </w:r>
      </w:del>
      <w:ins w:id="839" w:author="Author" w:date="2015-02-20T18:14:00Z">
        <w:r w:rsidRPr="00CF4CF0">
          <w:rPr>
            <w:rFonts w:ascii="Courier New" w:hAnsi="Courier New" w:cs="Courier New"/>
          </w:rPr>
          <w:t>SAC's</w:t>
        </w:r>
      </w:ins>
      <w:r w:rsidRPr="00CF4CF0">
        <w:rPr>
          <w:rFonts w:ascii="Courier New" w:hAnsi="Courier New" w:cs="Courier New"/>
        </w:rPr>
        <w:t xml:space="preserve"> entitlement to manage and operate the Student Commons shall</w:t>
      </w:r>
    </w:p>
    <w:p w14:paraId="43561064"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terminate</w:t>
      </w:r>
      <w:proofErr w:type="gramEnd"/>
      <w:r w:rsidRPr="00CF4CF0">
        <w:rPr>
          <w:rFonts w:ascii="Courier New" w:hAnsi="Courier New" w:cs="Courier New"/>
        </w:rPr>
        <w:t>.</w:t>
      </w:r>
    </w:p>
    <w:p w14:paraId="57BFB4B4"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(ii) SAC shall, within one hundred and eighty (180) days, vacate those premises</w:t>
      </w:r>
    </w:p>
    <w:p w14:paraId="70843833"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which</w:t>
      </w:r>
      <w:proofErr w:type="gramEnd"/>
      <w:r w:rsidRPr="00CF4CF0">
        <w:rPr>
          <w:rFonts w:ascii="Courier New" w:hAnsi="Courier New" w:cs="Courier New"/>
        </w:rPr>
        <w:t xml:space="preserve"> it occupies in the Building for the purposes related to its management</w:t>
      </w:r>
    </w:p>
    <w:p w14:paraId="1B6D026D"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and</w:t>
      </w:r>
      <w:proofErr w:type="gramEnd"/>
      <w:r w:rsidRPr="00CF4CF0">
        <w:rPr>
          <w:rFonts w:ascii="Courier New" w:hAnsi="Courier New" w:cs="Courier New"/>
        </w:rPr>
        <w:t xml:space="preserve"> operation of the Student Commons.</w:t>
      </w:r>
    </w:p>
    <w:p w14:paraId="4002D9DA"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(iii) The University and SAC will enter into a license agreement in respect of</w:t>
      </w:r>
    </w:p>
    <w:p w14:paraId="486C5A42"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office</w:t>
      </w:r>
      <w:proofErr w:type="gramEnd"/>
      <w:r w:rsidRPr="00CF4CF0">
        <w:rPr>
          <w:rFonts w:ascii="Courier New" w:hAnsi="Courier New" w:cs="Courier New"/>
        </w:rPr>
        <w:t xml:space="preserve"> space occupied by SAC not related to the management and operation</w:t>
      </w:r>
    </w:p>
    <w:p w14:paraId="7FCF7C8D"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of</w:t>
      </w:r>
      <w:proofErr w:type="gramEnd"/>
      <w:r w:rsidRPr="00CF4CF0">
        <w:rPr>
          <w:rFonts w:ascii="Courier New" w:hAnsi="Courier New" w:cs="Courier New"/>
        </w:rPr>
        <w:t xml:space="preserve"> the Student Commons, which, for clarity, shall extend for the duration of</w:t>
      </w:r>
    </w:p>
    <w:p w14:paraId="55EA209C" w14:textId="676DF257" w:rsidR="00CF4CF0" w:rsidRPr="00CF4CF0" w:rsidRDefault="00CF4CF0" w:rsidP="00CF4CF0">
      <w:pPr>
        <w:pStyle w:val="PlainText"/>
        <w:rPr>
          <w:ins w:id="840" w:author="Author" w:date="2015-02-20T18:14:00Z"/>
          <w:rFonts w:ascii="Courier New" w:hAnsi="Courier New" w:cs="Courier New"/>
        </w:rPr>
      </w:pPr>
      <w:proofErr w:type="gramStart"/>
      <w:r w:rsidRPr="00CF4CF0">
        <w:rPr>
          <w:rFonts w:ascii="Courier New" w:hAnsi="Courier New" w:cs="Courier New"/>
        </w:rPr>
        <w:t>the</w:t>
      </w:r>
      <w:proofErr w:type="gramEnd"/>
      <w:r w:rsidRPr="00CF4CF0">
        <w:rPr>
          <w:rFonts w:ascii="Courier New" w:hAnsi="Courier New" w:cs="Courier New"/>
        </w:rPr>
        <w:t xml:space="preserve"> Term and any renewal terms, as applicable (the </w:t>
      </w:r>
      <w:del w:id="841" w:author="Author" w:date="2015-02-20T18:14:00Z">
        <w:r w:rsidR="0079210B" w:rsidRPr="0079210B">
          <w:rPr>
            <w:rFonts w:ascii="Courier New" w:hAnsi="Courier New" w:cs="Courier New"/>
          </w:rPr>
          <w:delText>“</w:delText>
        </w:r>
      </w:del>
      <w:ins w:id="842" w:author="Author" w:date="2015-02-20T18:14:00Z">
        <w:r w:rsidRPr="00CF4CF0">
          <w:rPr>
            <w:rFonts w:ascii="Courier New" w:hAnsi="Courier New" w:cs="Courier New"/>
          </w:rPr>
          <w:t>"</w:t>
        </w:r>
      </w:ins>
      <w:r w:rsidRPr="00CF4CF0">
        <w:rPr>
          <w:rFonts w:ascii="Courier New" w:hAnsi="Courier New" w:cs="Courier New"/>
        </w:rPr>
        <w:t>SAC License</w:t>
      </w:r>
      <w:del w:id="843" w:author="Author" w:date="2015-02-20T18:14:00Z">
        <w:r w:rsidR="0079210B" w:rsidRPr="0079210B">
          <w:rPr>
            <w:rFonts w:ascii="Courier New" w:hAnsi="Courier New" w:cs="Courier New"/>
          </w:rPr>
          <w:delText>”).  In</w:delText>
        </w:r>
      </w:del>
      <w:ins w:id="844" w:author="Author" w:date="2015-02-20T18:14:00Z">
        <w:r w:rsidRPr="00CF4CF0">
          <w:rPr>
            <w:rFonts w:ascii="Courier New" w:hAnsi="Courier New" w:cs="Courier New"/>
          </w:rPr>
          <w:t xml:space="preserve">"). </w:t>
        </w:r>
        <w:proofErr w:type="gramStart"/>
        <w:r w:rsidRPr="00CF4CF0">
          <w:rPr>
            <w:rFonts w:ascii="Courier New" w:hAnsi="Courier New" w:cs="Courier New"/>
          </w:rPr>
          <w:t>ln</w:t>
        </w:r>
      </w:ins>
      <w:proofErr w:type="gramEnd"/>
      <w:r w:rsidRPr="00CF4CF0">
        <w:rPr>
          <w:rFonts w:ascii="Courier New" w:hAnsi="Courier New" w:cs="Courier New"/>
        </w:rPr>
        <w:t xml:space="preserve"> the</w:t>
      </w:r>
    </w:p>
    <w:p w14:paraId="11F1F663" w14:textId="77777777" w:rsidR="00CF4CF0" w:rsidRPr="00CF4CF0" w:rsidRDefault="00CF4CF0" w:rsidP="00CF4CF0">
      <w:pPr>
        <w:pStyle w:val="PlainText"/>
        <w:rPr>
          <w:ins w:id="845" w:author="Author" w:date="2015-02-20T18:14:00Z"/>
          <w:rFonts w:ascii="Courier New" w:hAnsi="Courier New" w:cs="Courier New"/>
        </w:rPr>
      </w:pPr>
      <w:ins w:id="846" w:author="Author" w:date="2015-02-20T18:14:00Z">
        <w:r w:rsidRPr="00CF4CF0">
          <w:rPr>
            <w:rFonts w:ascii="Courier New" w:hAnsi="Courier New" w:cs="Courier New"/>
          </w:rPr>
          <w:t>95</w:t>
        </w:r>
      </w:ins>
    </w:p>
    <w:p w14:paraId="0A85F528" w14:textId="77777777" w:rsidR="00CF4CF0" w:rsidRPr="00CF4CF0" w:rsidRDefault="00CF4CF0" w:rsidP="00CF4CF0">
      <w:pPr>
        <w:pStyle w:val="PlainText"/>
        <w:rPr>
          <w:ins w:id="847" w:author="Author" w:date="2015-02-20T18:14:00Z"/>
          <w:rFonts w:ascii="Courier New" w:hAnsi="Courier New" w:cs="Courier New"/>
        </w:rPr>
      </w:pPr>
      <w:proofErr w:type="spellStart"/>
      <w:ins w:id="848" w:author="Author" w:date="2015-02-20T18:14:00Z">
        <w:r w:rsidRPr="00CF4CF0">
          <w:rPr>
            <w:rFonts w:ascii="Courier New" w:hAnsi="Courier New" w:cs="Courier New"/>
          </w:rPr>
          <w:t>Boardbooks</w:t>
        </w:r>
        <w:proofErr w:type="spellEnd"/>
        <w:r w:rsidRPr="00CF4CF0">
          <w:rPr>
            <w:rFonts w:ascii="Courier New" w:hAnsi="Courier New" w:cs="Courier New"/>
          </w:rPr>
          <w:t xml:space="preserve"> Print Wizard https://go.boardbooks.com/utoronto/PrintList.aspx?DB89OyvqIwpuCf...</w:t>
        </w:r>
      </w:ins>
    </w:p>
    <w:p w14:paraId="501AB40E" w14:textId="77777777" w:rsidR="00CF4CF0" w:rsidRPr="00CF4CF0" w:rsidRDefault="00CF4CF0" w:rsidP="00CF4CF0">
      <w:pPr>
        <w:pStyle w:val="PlainText"/>
        <w:rPr>
          <w:ins w:id="849" w:author="Author" w:date="2015-02-20T18:14:00Z"/>
          <w:rFonts w:ascii="Courier New" w:hAnsi="Courier New" w:cs="Courier New"/>
        </w:rPr>
      </w:pPr>
      <w:ins w:id="850" w:author="Author" w:date="2015-02-20T18:14:00Z">
        <w:r w:rsidRPr="00CF4CF0">
          <w:rPr>
            <w:rFonts w:ascii="Courier New" w:hAnsi="Courier New" w:cs="Courier New"/>
          </w:rPr>
          <w:t>2/20/2015 5:53 PM 14 of 43</w:t>
        </w:r>
      </w:ins>
    </w:p>
    <w:p w14:paraId="2B7A6397" w14:textId="77777777" w:rsidR="00CF4CF0" w:rsidRPr="00CF4CF0" w:rsidRDefault="00CF4CF0" w:rsidP="00CF4CF0">
      <w:pPr>
        <w:pStyle w:val="PlainText"/>
        <w:rPr>
          <w:ins w:id="851" w:author="Author" w:date="2015-02-20T18:14:00Z"/>
          <w:rFonts w:ascii="Courier New" w:hAnsi="Courier New" w:cs="Courier New"/>
        </w:rPr>
      </w:pPr>
      <w:ins w:id="852" w:author="Author" w:date="2015-02-20T18:14:00Z">
        <w:r w:rsidRPr="00CF4CF0">
          <w:rPr>
            <w:rFonts w:ascii="Courier New" w:hAnsi="Courier New" w:cs="Courier New"/>
          </w:rPr>
          <w:t>Governing Council Meeting 4:30 to 6:30 p.m. - Items for Governing Council Approval</w:t>
        </w:r>
      </w:ins>
    </w:p>
    <w:p w14:paraId="114B5DEB" w14:textId="77777777" w:rsidR="00CF4CF0" w:rsidRPr="00CF4CF0" w:rsidRDefault="00CF4CF0" w:rsidP="00CF4CF0">
      <w:pPr>
        <w:pStyle w:val="PlainText"/>
        <w:rPr>
          <w:rFonts w:ascii="Courier New" w:hAnsi="Courier New" w:cs="Courier New"/>
        </w:rPr>
      </w:pPr>
      <w:ins w:id="853" w:author="Author" w:date="2015-02-20T18:14:00Z">
        <w:r w:rsidRPr="00CF4CF0">
          <w:rPr>
            <w:rFonts w:ascii="Courier New" w:hAnsi="Courier New" w:cs="Courier New"/>
          </w:rPr>
          <w:t>- 11 -</w:t>
        </w:r>
      </w:ins>
    </w:p>
    <w:p w14:paraId="135EAD7B"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event</w:t>
      </w:r>
      <w:proofErr w:type="gramEnd"/>
      <w:r w:rsidRPr="00CF4CF0">
        <w:rPr>
          <w:rFonts w:ascii="Courier New" w:hAnsi="Courier New" w:cs="Courier New"/>
        </w:rPr>
        <w:t xml:space="preserve"> that the right to manage and operate the Student Commons is</w:t>
      </w:r>
    </w:p>
    <w:p w14:paraId="3232087F"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subsequently</w:t>
      </w:r>
      <w:proofErr w:type="gramEnd"/>
      <w:r w:rsidRPr="00CF4CF0">
        <w:rPr>
          <w:rFonts w:ascii="Courier New" w:hAnsi="Courier New" w:cs="Courier New"/>
        </w:rPr>
        <w:t xml:space="preserve"> granted to a third party, the University undertakes to have said</w:t>
      </w:r>
    </w:p>
    <w:p w14:paraId="447CCE8C"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third</w:t>
      </w:r>
      <w:proofErr w:type="gramEnd"/>
      <w:r w:rsidRPr="00CF4CF0">
        <w:rPr>
          <w:rFonts w:ascii="Courier New" w:hAnsi="Courier New" w:cs="Courier New"/>
        </w:rPr>
        <w:t xml:space="preserve"> party assume the obligations of the University under the SAC License.</w:t>
      </w:r>
    </w:p>
    <w:p w14:paraId="030CA59B"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(iv) The</w:t>
      </w:r>
      <w:proofErr w:type="gramEnd"/>
      <w:r w:rsidRPr="00CF4CF0">
        <w:rPr>
          <w:rFonts w:ascii="Courier New" w:hAnsi="Courier New" w:cs="Courier New"/>
        </w:rPr>
        <w:t xml:space="preserve"> University will temporarily assume the management and operation of</w:t>
      </w:r>
    </w:p>
    <w:p w14:paraId="1739EF7F" w14:textId="7FF6E74B" w:rsidR="00CF4CF0" w:rsidRPr="00CF4CF0" w:rsidRDefault="00CF4CF0" w:rsidP="00CF4CF0">
      <w:pPr>
        <w:pStyle w:val="PlainText"/>
        <w:rPr>
          <w:ins w:id="854" w:author="Author" w:date="2015-02-20T18:14:00Z"/>
          <w:rFonts w:ascii="Courier New" w:hAnsi="Courier New" w:cs="Courier New"/>
        </w:rPr>
      </w:pPr>
      <w:proofErr w:type="gramStart"/>
      <w:r w:rsidRPr="00CF4CF0">
        <w:rPr>
          <w:rFonts w:ascii="Courier New" w:hAnsi="Courier New" w:cs="Courier New"/>
        </w:rPr>
        <w:t>the</w:t>
      </w:r>
      <w:proofErr w:type="gramEnd"/>
      <w:r w:rsidRPr="00CF4CF0">
        <w:rPr>
          <w:rFonts w:ascii="Courier New" w:hAnsi="Courier New" w:cs="Courier New"/>
        </w:rPr>
        <w:t xml:space="preserve"> Student Commons for the benefit of the Students consistent with the</w:t>
      </w:r>
      <w:del w:id="855" w:author="Author" w:date="2015-02-20T18:14:00Z">
        <w:r w:rsidR="0079210B" w:rsidRPr="0079210B">
          <w:rPr>
            <w:rFonts w:ascii="Courier New" w:hAnsi="Courier New" w:cs="Courier New"/>
          </w:rPr>
          <w:delText xml:space="preserve"> goals as</w:delText>
        </w:r>
      </w:del>
    </w:p>
    <w:p w14:paraId="24A599DB" w14:textId="77777777" w:rsidR="00CF4CF0" w:rsidRPr="00CF4CF0" w:rsidRDefault="00CF4CF0" w:rsidP="00CF4CF0">
      <w:pPr>
        <w:pStyle w:val="PlainText"/>
        <w:rPr>
          <w:rFonts w:ascii="Courier New" w:hAnsi="Courier New" w:cs="Courier New"/>
        </w:rPr>
      </w:pPr>
      <w:proofErr w:type="spellStart"/>
      <w:proofErr w:type="gramStart"/>
      <w:ins w:id="856" w:author="Author" w:date="2015-02-20T18:14:00Z">
        <w:r w:rsidRPr="00CF4CF0">
          <w:rPr>
            <w:rFonts w:ascii="Courier New" w:hAnsi="Courier New" w:cs="Courier New"/>
          </w:rPr>
          <w:t>gonls</w:t>
        </w:r>
        <w:proofErr w:type="spellEnd"/>
        <w:proofErr w:type="gramEnd"/>
        <w:r w:rsidRPr="00CF4CF0">
          <w:rPr>
            <w:rFonts w:ascii="Courier New" w:hAnsi="Courier New" w:cs="Courier New"/>
          </w:rPr>
          <w:t xml:space="preserve"> ns</w:t>
        </w:r>
      </w:ins>
      <w:r w:rsidRPr="00CF4CF0">
        <w:rPr>
          <w:rFonts w:ascii="Courier New" w:hAnsi="Courier New" w:cs="Courier New"/>
        </w:rPr>
        <w:t xml:space="preserve"> set out in Section 2.2 and the principles set out in Section 2.3, and</w:t>
      </w:r>
    </w:p>
    <w:p w14:paraId="000C3251"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with</w:t>
      </w:r>
      <w:proofErr w:type="gramEnd"/>
      <w:r w:rsidRPr="00CF4CF0">
        <w:rPr>
          <w:rFonts w:ascii="Courier New" w:hAnsi="Courier New" w:cs="Courier New"/>
        </w:rPr>
        <w:t xml:space="preserve"> a view to providing continuity of facilities and services at the Student</w:t>
      </w:r>
    </w:p>
    <w:p w14:paraId="6EF2F30A"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Commons to the Students, to the extent reasonably possible.</w:t>
      </w:r>
    </w:p>
    <w:p w14:paraId="7962A783"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w:t>
      </w:r>
      <w:proofErr w:type="gramStart"/>
      <w:r w:rsidRPr="00CF4CF0">
        <w:rPr>
          <w:rFonts w:ascii="Courier New" w:hAnsi="Courier New" w:cs="Courier New"/>
        </w:rPr>
        <w:t>v</w:t>
      </w:r>
      <w:proofErr w:type="gramEnd"/>
      <w:r w:rsidRPr="00CF4CF0">
        <w:rPr>
          <w:rFonts w:ascii="Courier New" w:hAnsi="Courier New" w:cs="Courier New"/>
        </w:rPr>
        <w:t>) As soon as reasonably practicable, the Parties shall enter into negotiations</w:t>
      </w:r>
    </w:p>
    <w:p w14:paraId="58C1552F"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to</w:t>
      </w:r>
      <w:proofErr w:type="gramEnd"/>
      <w:r w:rsidRPr="00CF4CF0">
        <w:rPr>
          <w:rFonts w:ascii="Courier New" w:hAnsi="Courier New" w:cs="Courier New"/>
        </w:rPr>
        <w:t xml:space="preserve"> negotiate a new management structure and agreement relating to the</w:t>
      </w:r>
    </w:p>
    <w:p w14:paraId="0BEDCB03" w14:textId="3E141378"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management</w:t>
      </w:r>
      <w:proofErr w:type="gramEnd"/>
      <w:r w:rsidRPr="00CF4CF0">
        <w:rPr>
          <w:rFonts w:ascii="Courier New" w:hAnsi="Courier New" w:cs="Courier New"/>
        </w:rPr>
        <w:t xml:space="preserve"> of the Student Commons guided by the </w:t>
      </w:r>
      <w:del w:id="857" w:author="Author" w:date="2015-02-20T18:14:00Z">
        <w:r w:rsidR="0079210B" w:rsidRPr="0079210B">
          <w:rPr>
            <w:rFonts w:ascii="Courier New" w:hAnsi="Courier New" w:cs="Courier New"/>
          </w:rPr>
          <w:delText>goals for</w:delText>
        </w:r>
      </w:del>
      <w:proofErr w:type="spellStart"/>
      <w:ins w:id="858" w:author="Author" w:date="2015-02-20T18:14:00Z">
        <w:r w:rsidRPr="00CF4CF0">
          <w:rPr>
            <w:rFonts w:ascii="Courier New" w:hAnsi="Courier New" w:cs="Courier New"/>
          </w:rPr>
          <w:t>goalsJor</w:t>
        </w:r>
      </w:ins>
      <w:proofErr w:type="spellEnd"/>
      <w:r w:rsidRPr="00CF4CF0">
        <w:rPr>
          <w:rFonts w:ascii="Courier New" w:hAnsi="Courier New" w:cs="Courier New"/>
        </w:rPr>
        <w:t xml:space="preserve"> the Student</w:t>
      </w:r>
    </w:p>
    <w:p w14:paraId="3C91EAE3"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Commons as set out in Section 2. </w:t>
      </w:r>
      <w:proofErr w:type="gramStart"/>
      <w:r w:rsidRPr="00CF4CF0">
        <w:rPr>
          <w:rFonts w:ascii="Courier New" w:hAnsi="Courier New" w:cs="Courier New"/>
        </w:rPr>
        <w:t>of</w:t>
      </w:r>
      <w:proofErr w:type="gramEnd"/>
      <w:r w:rsidRPr="00CF4CF0">
        <w:rPr>
          <w:rFonts w:ascii="Courier New" w:hAnsi="Courier New" w:cs="Courier New"/>
        </w:rPr>
        <w:t xml:space="preserve"> this Agreement.</w:t>
      </w:r>
    </w:p>
    <w:p w14:paraId="44ECD42A"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3.6 Clarification. For greater certainty, the Parties agree that the License granted to the</w:t>
      </w:r>
    </w:p>
    <w:p w14:paraId="4C9436F5" w14:textId="233BB9BD" w:rsidR="00CF4CF0" w:rsidRPr="00CF4CF0" w:rsidRDefault="00CF4CF0" w:rsidP="00CF4CF0">
      <w:pPr>
        <w:pStyle w:val="PlainText"/>
        <w:rPr>
          <w:ins w:id="859" w:author="Author" w:date="2015-02-20T18:14:00Z"/>
          <w:rFonts w:ascii="Courier New" w:hAnsi="Courier New" w:cs="Courier New"/>
        </w:rPr>
      </w:pPr>
      <w:r w:rsidRPr="00CF4CF0">
        <w:rPr>
          <w:rFonts w:ascii="Courier New" w:hAnsi="Courier New" w:cs="Courier New"/>
        </w:rPr>
        <w:t>Students in this Agreement to occupy and use the Building shall continue on the license</w:t>
      </w:r>
      <w:del w:id="860" w:author="Author" w:date="2015-02-20T18:14:00Z">
        <w:r w:rsidR="0079210B" w:rsidRPr="0079210B">
          <w:rPr>
            <w:rFonts w:ascii="Courier New" w:hAnsi="Courier New" w:cs="Courier New"/>
          </w:rPr>
          <w:delText xml:space="preserve"> terms</w:delText>
        </w:r>
      </w:del>
    </w:p>
    <w:p w14:paraId="6D0D3DD3" w14:textId="3E505A78" w:rsidR="00CF4CF0" w:rsidRPr="00CF4CF0" w:rsidRDefault="00CF4CF0" w:rsidP="00CF4CF0">
      <w:pPr>
        <w:pStyle w:val="PlainText"/>
        <w:rPr>
          <w:rFonts w:ascii="Courier New" w:hAnsi="Courier New" w:cs="Courier New"/>
        </w:rPr>
      </w:pPr>
      <w:proofErr w:type="spellStart"/>
      <w:proofErr w:type="gramStart"/>
      <w:ins w:id="861" w:author="Author" w:date="2015-02-20T18:14:00Z">
        <w:r w:rsidRPr="00CF4CF0">
          <w:rPr>
            <w:rFonts w:ascii="Courier New" w:hAnsi="Courier New" w:cs="Courier New"/>
          </w:rPr>
          <w:t>tenus</w:t>
        </w:r>
      </w:ins>
      <w:proofErr w:type="spellEnd"/>
      <w:proofErr w:type="gramEnd"/>
      <w:r w:rsidRPr="00CF4CF0">
        <w:rPr>
          <w:rFonts w:ascii="Courier New" w:hAnsi="Courier New" w:cs="Courier New"/>
        </w:rPr>
        <w:t xml:space="preserve"> attached as Schedule </w:t>
      </w:r>
      <w:del w:id="862" w:author="Author" w:date="2015-02-20T18:14:00Z">
        <w:r w:rsidR="0079210B" w:rsidRPr="0079210B">
          <w:rPr>
            <w:rFonts w:ascii="Courier New" w:hAnsi="Courier New" w:cs="Courier New"/>
          </w:rPr>
          <w:delText>“</w:delText>
        </w:r>
      </w:del>
      <w:ins w:id="863" w:author="Author" w:date="2015-02-20T18:14:00Z">
        <w:r w:rsidRPr="00CF4CF0">
          <w:rPr>
            <w:rFonts w:ascii="Courier New" w:hAnsi="Courier New" w:cs="Courier New"/>
          </w:rPr>
          <w:t>"</w:t>
        </w:r>
      </w:ins>
      <w:r w:rsidRPr="00CF4CF0">
        <w:rPr>
          <w:rFonts w:ascii="Courier New" w:hAnsi="Courier New" w:cs="Courier New"/>
        </w:rPr>
        <w:t>E</w:t>
      </w:r>
      <w:del w:id="864" w:author="Author" w:date="2015-02-20T18:14:00Z">
        <w:r w:rsidR="0079210B" w:rsidRPr="0079210B">
          <w:rPr>
            <w:rFonts w:ascii="Courier New" w:hAnsi="Courier New" w:cs="Courier New"/>
          </w:rPr>
          <w:delText>”</w:delText>
        </w:r>
      </w:del>
      <w:ins w:id="865" w:author="Author" w:date="2015-02-20T18:14:00Z">
        <w:r w:rsidRPr="00CF4CF0">
          <w:rPr>
            <w:rFonts w:ascii="Courier New" w:hAnsi="Courier New" w:cs="Courier New"/>
          </w:rPr>
          <w:t>"</w:t>
        </w:r>
      </w:ins>
      <w:r w:rsidRPr="00CF4CF0">
        <w:rPr>
          <w:rFonts w:ascii="Courier New" w:hAnsi="Courier New" w:cs="Courier New"/>
        </w:rPr>
        <w:t xml:space="preserve"> throughout the </w:t>
      </w:r>
      <w:del w:id="866" w:author="Author" w:date="2015-02-20T18:14:00Z">
        <w:r w:rsidR="0079210B" w:rsidRPr="0079210B">
          <w:rPr>
            <w:rFonts w:ascii="Courier New" w:hAnsi="Courier New" w:cs="Courier New"/>
          </w:rPr>
          <w:delText>Term</w:delText>
        </w:r>
      </w:del>
      <w:proofErr w:type="spellStart"/>
      <w:ins w:id="867" w:author="Author" w:date="2015-02-20T18:14:00Z">
        <w:r w:rsidRPr="00CF4CF0">
          <w:rPr>
            <w:rFonts w:ascii="Courier New" w:hAnsi="Courier New" w:cs="Courier New"/>
          </w:rPr>
          <w:t>Tenn</w:t>
        </w:r>
      </w:ins>
      <w:proofErr w:type="spellEnd"/>
      <w:r w:rsidRPr="00CF4CF0">
        <w:rPr>
          <w:rFonts w:ascii="Courier New" w:hAnsi="Courier New" w:cs="Courier New"/>
        </w:rPr>
        <w:t xml:space="preserve"> and the Renewal Terms</w:t>
      </w:r>
    </w:p>
    <w:p w14:paraId="3009CC47" w14:textId="2BAB8509"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notwithstanding</w:t>
      </w:r>
      <w:proofErr w:type="gramEnd"/>
      <w:r w:rsidRPr="00CF4CF0">
        <w:rPr>
          <w:rFonts w:ascii="Courier New" w:hAnsi="Courier New" w:cs="Courier New"/>
        </w:rPr>
        <w:t xml:space="preserve"> the termination of </w:t>
      </w:r>
      <w:del w:id="868" w:author="Author" w:date="2015-02-20T18:14:00Z">
        <w:r w:rsidR="0079210B" w:rsidRPr="0079210B">
          <w:rPr>
            <w:rFonts w:ascii="Courier New" w:hAnsi="Courier New" w:cs="Courier New"/>
          </w:rPr>
          <w:delText>SAC’s</w:delText>
        </w:r>
      </w:del>
      <w:ins w:id="869" w:author="Author" w:date="2015-02-20T18:14:00Z">
        <w:r w:rsidRPr="00CF4CF0">
          <w:rPr>
            <w:rFonts w:ascii="Courier New" w:hAnsi="Courier New" w:cs="Courier New"/>
          </w:rPr>
          <w:t>SAC's</w:t>
        </w:r>
      </w:ins>
      <w:r w:rsidRPr="00CF4CF0">
        <w:rPr>
          <w:rFonts w:ascii="Courier New" w:hAnsi="Courier New" w:cs="Courier New"/>
        </w:rPr>
        <w:t xml:space="preserve"> entitlement to manage and operate the Student</w:t>
      </w:r>
    </w:p>
    <w:p w14:paraId="02EE86C1"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Commons pursuant to Section 3.5.</w:t>
      </w:r>
    </w:p>
    <w:p w14:paraId="13B44E1E"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3. 7 Surrender on Termination. SAC will, upon the expiration or lawful termination of this</w:t>
      </w:r>
    </w:p>
    <w:p w14:paraId="07258AA1" w14:textId="6E1B8322" w:rsidR="00CF4CF0" w:rsidRPr="00CF4CF0" w:rsidRDefault="00CF4CF0" w:rsidP="00CF4CF0">
      <w:pPr>
        <w:pStyle w:val="PlainText"/>
        <w:rPr>
          <w:rFonts w:ascii="Courier New" w:hAnsi="Courier New" w:cs="Courier New"/>
        </w:rPr>
      </w:pPr>
      <w:r w:rsidRPr="00CF4CF0">
        <w:rPr>
          <w:rFonts w:ascii="Courier New" w:hAnsi="Courier New" w:cs="Courier New"/>
        </w:rPr>
        <w:t xml:space="preserve">Agreement, peaceably surrender and yield up to the University </w:t>
      </w:r>
      <w:del w:id="870" w:author="Author" w:date="2015-02-20T18:14:00Z">
        <w:r w:rsidR="0079210B" w:rsidRPr="0079210B">
          <w:rPr>
            <w:rFonts w:ascii="Courier New" w:hAnsi="Courier New" w:cs="Courier New"/>
          </w:rPr>
          <w:delText>SAC’s</w:delText>
        </w:r>
      </w:del>
      <w:ins w:id="871" w:author="Author" w:date="2015-02-20T18:14:00Z">
        <w:r w:rsidRPr="00CF4CF0">
          <w:rPr>
            <w:rFonts w:ascii="Courier New" w:hAnsi="Courier New" w:cs="Courier New"/>
          </w:rPr>
          <w:t>SAC's</w:t>
        </w:r>
      </w:ins>
      <w:r w:rsidRPr="00CF4CF0">
        <w:rPr>
          <w:rFonts w:ascii="Courier New" w:hAnsi="Courier New" w:cs="Courier New"/>
        </w:rPr>
        <w:t xml:space="preserve"> offices and any</w:t>
      </w:r>
    </w:p>
    <w:p w14:paraId="4643EFAC"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other</w:t>
      </w:r>
      <w:proofErr w:type="gramEnd"/>
      <w:r w:rsidRPr="00CF4CF0">
        <w:rPr>
          <w:rFonts w:ascii="Courier New" w:hAnsi="Courier New" w:cs="Courier New"/>
        </w:rPr>
        <w:t xml:space="preserve"> space relating to management in the Building directly controlled by SAC in as good a</w:t>
      </w:r>
    </w:p>
    <w:p w14:paraId="374E6144"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state</w:t>
      </w:r>
      <w:proofErr w:type="gramEnd"/>
      <w:r w:rsidRPr="00CF4CF0">
        <w:rPr>
          <w:rFonts w:ascii="Courier New" w:hAnsi="Courier New" w:cs="Courier New"/>
        </w:rPr>
        <w:t xml:space="preserve"> of repair and condition, as was the case at the beginning of the Term, reasonable</w:t>
      </w:r>
    </w:p>
    <w:p w14:paraId="54F647FE"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wear</w:t>
      </w:r>
      <w:proofErr w:type="gramEnd"/>
      <w:r w:rsidRPr="00CF4CF0">
        <w:rPr>
          <w:rFonts w:ascii="Courier New" w:hAnsi="Courier New" w:cs="Courier New"/>
        </w:rPr>
        <w:t xml:space="preserve"> and tear excepted.</w:t>
      </w:r>
    </w:p>
    <w:p w14:paraId="0734B065"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3.8 University to Act in Good Faith. In exercising its termination rights under this Article,</w:t>
      </w:r>
    </w:p>
    <w:p w14:paraId="0B5FD35C" w14:textId="3082998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the</w:t>
      </w:r>
      <w:proofErr w:type="gramEnd"/>
      <w:r w:rsidRPr="00CF4CF0">
        <w:rPr>
          <w:rFonts w:ascii="Courier New" w:hAnsi="Courier New" w:cs="Courier New"/>
        </w:rPr>
        <w:t xml:space="preserve"> University shall act in good faith</w:t>
      </w:r>
      <w:del w:id="872" w:author="Author" w:date="2015-02-20T18:14:00Z">
        <w:r w:rsidR="0079210B" w:rsidRPr="0079210B">
          <w:rPr>
            <w:rFonts w:ascii="Courier New" w:hAnsi="Courier New" w:cs="Courier New"/>
          </w:rPr>
          <w:delText>.,</w:delText>
        </w:r>
      </w:del>
      <w:ins w:id="873" w:author="Author" w:date="2015-02-20T18:14:00Z">
        <w:r w:rsidRPr="00CF4CF0">
          <w:rPr>
            <w:rFonts w:ascii="Courier New" w:hAnsi="Courier New" w:cs="Courier New"/>
          </w:rPr>
          <w:t>,</w:t>
        </w:r>
      </w:ins>
      <w:r w:rsidRPr="00CF4CF0">
        <w:rPr>
          <w:rFonts w:ascii="Courier New" w:hAnsi="Courier New" w:cs="Courier New"/>
        </w:rPr>
        <w:t xml:space="preserve"> and without limiting the foregoing, in a manner</w:t>
      </w:r>
    </w:p>
    <w:p w14:paraId="763C1A87"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that</w:t>
      </w:r>
      <w:proofErr w:type="gramEnd"/>
      <w:r w:rsidRPr="00CF4CF0">
        <w:rPr>
          <w:rFonts w:ascii="Courier New" w:hAnsi="Courier New" w:cs="Courier New"/>
        </w:rPr>
        <w:t xml:space="preserve"> takes into account the goals of the Student Commons described in Section 2.2.</w:t>
      </w:r>
    </w:p>
    <w:p w14:paraId="7AD2B064"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ARTICLE 4- AUTHORITY AND RECOGNITION</w:t>
      </w:r>
    </w:p>
    <w:p w14:paraId="7FC5D633"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4.1 Representatives.</w:t>
      </w:r>
    </w:p>
    <w:p w14:paraId="63B755B1"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(a) The President of the University or designate as notified to SAC in writing from</w:t>
      </w:r>
    </w:p>
    <w:p w14:paraId="0B5F4830" w14:textId="1D48925B" w:rsidR="00CF4CF0" w:rsidRPr="00CF4CF0" w:rsidRDefault="00CF4CF0" w:rsidP="00CF4CF0">
      <w:pPr>
        <w:pStyle w:val="PlainText"/>
        <w:rPr>
          <w:ins w:id="874" w:author="Author" w:date="2015-02-20T18:14:00Z"/>
          <w:rFonts w:ascii="Courier New" w:hAnsi="Courier New" w:cs="Courier New"/>
        </w:rPr>
      </w:pPr>
      <w:proofErr w:type="gramStart"/>
      <w:r w:rsidRPr="00CF4CF0">
        <w:rPr>
          <w:rFonts w:ascii="Courier New" w:hAnsi="Courier New" w:cs="Courier New"/>
        </w:rPr>
        <w:t>time</w:t>
      </w:r>
      <w:proofErr w:type="gramEnd"/>
      <w:r w:rsidRPr="00CF4CF0">
        <w:rPr>
          <w:rFonts w:ascii="Courier New" w:hAnsi="Courier New" w:cs="Courier New"/>
        </w:rPr>
        <w:t xml:space="preserve"> to time, is the primary representative of (and is authorized to act on behalf </w:t>
      </w:r>
      <w:del w:id="875" w:author="Author" w:date="2015-02-20T18:14:00Z">
        <w:r w:rsidR="0079210B" w:rsidRPr="0079210B">
          <w:rPr>
            <w:rFonts w:ascii="Courier New" w:hAnsi="Courier New" w:cs="Courier New"/>
          </w:rPr>
          <w:delText xml:space="preserve">of) </w:delText>
        </w:r>
      </w:del>
      <w:proofErr w:type="spellStart"/>
      <w:ins w:id="876" w:author="Author" w:date="2015-02-20T18:14:00Z">
        <w:r w:rsidRPr="00CF4CF0">
          <w:rPr>
            <w:rFonts w:ascii="Courier New" w:hAnsi="Courier New" w:cs="Courier New"/>
          </w:rPr>
          <w:t>ot</w:t>
        </w:r>
        <w:proofErr w:type="spellEnd"/>
        <w:r w:rsidRPr="00CF4CF0">
          <w:rPr>
            <w:rFonts w:ascii="Courier New" w:hAnsi="Courier New" w:cs="Courier New"/>
          </w:rPr>
          <w:t>)</w:t>
        </w:r>
      </w:ins>
    </w:p>
    <w:p w14:paraId="61610797" w14:textId="04237D63"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the</w:t>
      </w:r>
      <w:proofErr w:type="gramEnd"/>
      <w:r w:rsidRPr="00CF4CF0">
        <w:rPr>
          <w:rFonts w:ascii="Courier New" w:hAnsi="Courier New" w:cs="Courier New"/>
        </w:rPr>
        <w:t xml:space="preserve"> University for all purposes of </w:t>
      </w:r>
      <w:del w:id="877" w:author="Author" w:date="2015-02-20T18:14:00Z">
        <w:r w:rsidR="0079210B" w:rsidRPr="0079210B">
          <w:rPr>
            <w:rFonts w:ascii="Courier New" w:hAnsi="Courier New" w:cs="Courier New"/>
          </w:rPr>
          <w:delText>this</w:delText>
        </w:r>
      </w:del>
      <w:proofErr w:type="spellStart"/>
      <w:ins w:id="878" w:author="Author" w:date="2015-02-20T18:14:00Z">
        <w:r w:rsidRPr="00CF4CF0">
          <w:rPr>
            <w:rFonts w:ascii="Courier New" w:hAnsi="Courier New" w:cs="Courier New"/>
          </w:rPr>
          <w:t>thjs</w:t>
        </w:r>
      </w:ins>
      <w:proofErr w:type="spellEnd"/>
      <w:r w:rsidRPr="00CF4CF0">
        <w:rPr>
          <w:rFonts w:ascii="Courier New" w:hAnsi="Courier New" w:cs="Courier New"/>
        </w:rPr>
        <w:t xml:space="preserve"> Agreement subject to the authority of the</w:t>
      </w:r>
    </w:p>
    <w:p w14:paraId="626D27DC"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University.</w:t>
      </w:r>
    </w:p>
    <w:p w14:paraId="109F145E" w14:textId="608DE7A6" w:rsidR="00CF4CF0" w:rsidRPr="00CF4CF0" w:rsidRDefault="00CF4CF0" w:rsidP="00CF4CF0">
      <w:pPr>
        <w:pStyle w:val="PlainText"/>
        <w:rPr>
          <w:rFonts w:ascii="Courier New" w:hAnsi="Courier New" w:cs="Courier New"/>
        </w:rPr>
      </w:pPr>
      <w:r w:rsidRPr="00CF4CF0">
        <w:rPr>
          <w:rFonts w:ascii="Courier New" w:hAnsi="Courier New" w:cs="Courier New"/>
        </w:rPr>
        <w:t xml:space="preserve">(b) The SAC President, or such </w:t>
      </w:r>
      <w:del w:id="879" w:author="Author" w:date="2015-02-20T18:14:00Z">
        <w:r w:rsidR="0079210B" w:rsidRPr="0079210B">
          <w:rPr>
            <w:rFonts w:ascii="Courier New" w:hAnsi="Courier New" w:cs="Courier New"/>
          </w:rPr>
          <w:delText>office’s</w:delText>
        </w:r>
      </w:del>
      <w:ins w:id="880" w:author="Author" w:date="2015-02-20T18:14:00Z">
        <w:r w:rsidRPr="00CF4CF0">
          <w:rPr>
            <w:rFonts w:ascii="Courier New" w:hAnsi="Courier New" w:cs="Courier New"/>
          </w:rPr>
          <w:t>office's</w:t>
        </w:r>
      </w:ins>
      <w:r w:rsidRPr="00CF4CF0">
        <w:rPr>
          <w:rFonts w:ascii="Courier New" w:hAnsi="Courier New" w:cs="Courier New"/>
        </w:rPr>
        <w:t xml:space="preserve"> successor, replacement or designate as</w:t>
      </w:r>
    </w:p>
    <w:p w14:paraId="41DD0DC6"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notified</w:t>
      </w:r>
      <w:proofErr w:type="gramEnd"/>
      <w:r w:rsidRPr="00CF4CF0">
        <w:rPr>
          <w:rFonts w:ascii="Courier New" w:hAnsi="Courier New" w:cs="Courier New"/>
        </w:rPr>
        <w:t xml:space="preserve"> to the University in writing from time to time, is the primary</w:t>
      </w:r>
    </w:p>
    <w:p w14:paraId="58664489"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representative</w:t>
      </w:r>
      <w:proofErr w:type="gramEnd"/>
      <w:r w:rsidRPr="00CF4CF0">
        <w:rPr>
          <w:rFonts w:ascii="Courier New" w:hAnsi="Courier New" w:cs="Courier New"/>
        </w:rPr>
        <w:t xml:space="preserve"> acting on behalf of SAC, subject to the authority of the SAC Board</w:t>
      </w:r>
    </w:p>
    <w:p w14:paraId="66603347" w14:textId="3EFCBD59"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and</w:t>
      </w:r>
      <w:proofErr w:type="gramEnd"/>
      <w:r w:rsidRPr="00CF4CF0">
        <w:rPr>
          <w:rFonts w:ascii="Courier New" w:hAnsi="Courier New" w:cs="Courier New"/>
        </w:rPr>
        <w:t xml:space="preserve"> the provisions of </w:t>
      </w:r>
      <w:del w:id="881" w:author="Author" w:date="2015-02-20T18:14:00Z">
        <w:r w:rsidR="0079210B" w:rsidRPr="0079210B">
          <w:rPr>
            <w:rFonts w:ascii="Courier New" w:hAnsi="Courier New" w:cs="Courier New"/>
          </w:rPr>
          <w:delText>SAC’s</w:delText>
        </w:r>
      </w:del>
      <w:ins w:id="882" w:author="Author" w:date="2015-02-20T18:14:00Z">
        <w:r w:rsidRPr="00CF4CF0">
          <w:rPr>
            <w:rFonts w:ascii="Courier New" w:hAnsi="Courier New" w:cs="Courier New"/>
          </w:rPr>
          <w:t>SAC's</w:t>
        </w:r>
      </w:ins>
      <w:r w:rsidRPr="00CF4CF0">
        <w:rPr>
          <w:rFonts w:ascii="Courier New" w:hAnsi="Courier New" w:cs="Courier New"/>
        </w:rPr>
        <w:t xml:space="preserve"> by-laws.</w:t>
      </w:r>
    </w:p>
    <w:p w14:paraId="139C2022"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4.2 Agent of Full-Time Students. The University pursuant to its statutory authority</w:t>
      </w:r>
    </w:p>
    <w:p w14:paraId="67897D0F" w14:textId="77777777" w:rsidR="00CF4CF0" w:rsidRPr="00CF4CF0" w:rsidRDefault="00CF4CF0" w:rsidP="00CF4CF0">
      <w:pPr>
        <w:pStyle w:val="PlainText"/>
        <w:rPr>
          <w:ins w:id="883" w:author="Author" w:date="2015-02-20T18:14:00Z"/>
          <w:rFonts w:ascii="Courier New" w:hAnsi="Courier New" w:cs="Courier New"/>
        </w:rPr>
      </w:pPr>
      <w:proofErr w:type="gramStart"/>
      <w:r w:rsidRPr="00CF4CF0">
        <w:rPr>
          <w:rFonts w:ascii="Courier New" w:hAnsi="Courier New" w:cs="Courier New"/>
        </w:rPr>
        <w:t>recognizes</w:t>
      </w:r>
      <w:proofErr w:type="gramEnd"/>
      <w:r w:rsidRPr="00CF4CF0">
        <w:rPr>
          <w:rFonts w:ascii="Courier New" w:hAnsi="Courier New" w:cs="Courier New"/>
        </w:rPr>
        <w:t xml:space="preserve"> SAC as the sole agent representing the Students (being the primary donors</w:t>
      </w:r>
    </w:p>
    <w:p w14:paraId="208F97F2" w14:textId="77777777" w:rsidR="00CF4CF0" w:rsidRPr="00CF4CF0" w:rsidRDefault="00CF4CF0" w:rsidP="00CF4CF0">
      <w:pPr>
        <w:pStyle w:val="PlainText"/>
        <w:rPr>
          <w:ins w:id="884" w:author="Author" w:date="2015-02-20T18:14:00Z"/>
          <w:rFonts w:ascii="Courier New" w:hAnsi="Courier New" w:cs="Courier New"/>
        </w:rPr>
      </w:pPr>
      <w:ins w:id="885" w:author="Author" w:date="2015-02-20T18:14:00Z">
        <w:r w:rsidRPr="00CF4CF0">
          <w:rPr>
            <w:rFonts w:ascii="Courier New" w:hAnsi="Courier New" w:cs="Courier New"/>
          </w:rPr>
          <w:t>96</w:t>
        </w:r>
      </w:ins>
    </w:p>
    <w:p w14:paraId="3FC4DD2E" w14:textId="77777777" w:rsidR="00CF4CF0" w:rsidRPr="00CF4CF0" w:rsidRDefault="00CF4CF0" w:rsidP="00CF4CF0">
      <w:pPr>
        <w:pStyle w:val="PlainText"/>
        <w:rPr>
          <w:ins w:id="886" w:author="Author" w:date="2015-02-20T18:14:00Z"/>
          <w:rFonts w:ascii="Courier New" w:hAnsi="Courier New" w:cs="Courier New"/>
        </w:rPr>
      </w:pPr>
      <w:proofErr w:type="spellStart"/>
      <w:ins w:id="887" w:author="Author" w:date="2015-02-20T18:14:00Z">
        <w:r w:rsidRPr="00CF4CF0">
          <w:rPr>
            <w:rFonts w:ascii="Courier New" w:hAnsi="Courier New" w:cs="Courier New"/>
          </w:rPr>
          <w:t>Boardbooks</w:t>
        </w:r>
        <w:proofErr w:type="spellEnd"/>
        <w:r w:rsidRPr="00CF4CF0">
          <w:rPr>
            <w:rFonts w:ascii="Courier New" w:hAnsi="Courier New" w:cs="Courier New"/>
          </w:rPr>
          <w:t xml:space="preserve"> Print Wizard https://go.boardbooks.com/utoronto/PrintList.aspx?DB89OyvqIwpuCf...</w:t>
        </w:r>
      </w:ins>
    </w:p>
    <w:p w14:paraId="7E660560" w14:textId="77777777" w:rsidR="00CF4CF0" w:rsidRPr="00CF4CF0" w:rsidRDefault="00CF4CF0" w:rsidP="00CF4CF0">
      <w:pPr>
        <w:pStyle w:val="PlainText"/>
        <w:rPr>
          <w:ins w:id="888" w:author="Author" w:date="2015-02-20T18:14:00Z"/>
          <w:rFonts w:ascii="Courier New" w:hAnsi="Courier New" w:cs="Courier New"/>
        </w:rPr>
      </w:pPr>
      <w:ins w:id="889" w:author="Author" w:date="2015-02-20T18:14:00Z">
        <w:r w:rsidRPr="00CF4CF0">
          <w:rPr>
            <w:rFonts w:ascii="Courier New" w:hAnsi="Courier New" w:cs="Courier New"/>
          </w:rPr>
          <w:t>2/20/2015 5:53 PM 15 of 43</w:t>
        </w:r>
      </w:ins>
    </w:p>
    <w:p w14:paraId="2AE921A6" w14:textId="77777777" w:rsidR="00CF4CF0" w:rsidRPr="00CF4CF0" w:rsidRDefault="00CF4CF0" w:rsidP="00CF4CF0">
      <w:pPr>
        <w:pStyle w:val="PlainText"/>
        <w:rPr>
          <w:ins w:id="890" w:author="Author" w:date="2015-02-20T18:14:00Z"/>
          <w:rFonts w:ascii="Courier New" w:hAnsi="Courier New" w:cs="Courier New"/>
        </w:rPr>
      </w:pPr>
      <w:ins w:id="891" w:author="Author" w:date="2015-02-20T18:14:00Z">
        <w:r w:rsidRPr="00CF4CF0">
          <w:rPr>
            <w:rFonts w:ascii="Courier New" w:hAnsi="Courier New" w:cs="Courier New"/>
          </w:rPr>
          <w:t>Governing Counc.il Meeting 4:30 to 6:30 p.m</w:t>
        </w:r>
        <w:proofErr w:type="gramStart"/>
        <w:r w:rsidRPr="00CF4CF0">
          <w:rPr>
            <w:rFonts w:ascii="Courier New" w:hAnsi="Courier New" w:cs="Courier New"/>
          </w:rPr>
          <w:t>.-</w:t>
        </w:r>
        <w:proofErr w:type="gramEnd"/>
        <w:r w:rsidRPr="00CF4CF0">
          <w:rPr>
            <w:rFonts w:ascii="Courier New" w:hAnsi="Courier New" w:cs="Courier New"/>
          </w:rPr>
          <w:t xml:space="preserve"> Items for Governing Council Approval</w:t>
        </w:r>
      </w:ins>
    </w:p>
    <w:p w14:paraId="4CBC94D3" w14:textId="77777777" w:rsidR="00CF4CF0" w:rsidRPr="00CF4CF0" w:rsidRDefault="00CF4CF0" w:rsidP="00CF4CF0">
      <w:pPr>
        <w:pStyle w:val="PlainText"/>
        <w:rPr>
          <w:rFonts w:ascii="Courier New" w:hAnsi="Courier New" w:cs="Courier New"/>
        </w:rPr>
      </w:pPr>
      <w:ins w:id="892" w:author="Author" w:date="2015-02-20T18:14:00Z">
        <w:r w:rsidRPr="00CF4CF0">
          <w:rPr>
            <w:rFonts w:ascii="Courier New" w:hAnsi="Courier New" w:cs="Courier New"/>
          </w:rPr>
          <w:t>- 12 -</w:t>
        </w:r>
      </w:ins>
    </w:p>
    <w:p w14:paraId="79A65357"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supporting</w:t>
      </w:r>
      <w:proofErr w:type="gramEnd"/>
      <w:r w:rsidRPr="00CF4CF0">
        <w:rPr>
          <w:rFonts w:ascii="Courier New" w:hAnsi="Courier New" w:cs="Courier New"/>
        </w:rPr>
        <w:t xml:space="preserve"> the Student Commons) in respect of this Agreement and the Student Commons</w:t>
      </w:r>
    </w:p>
    <w:p w14:paraId="7CD837FF"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at</w:t>
      </w:r>
      <w:proofErr w:type="gramEnd"/>
      <w:r w:rsidRPr="00CF4CF0">
        <w:rPr>
          <w:rFonts w:ascii="Courier New" w:hAnsi="Courier New" w:cs="Courier New"/>
        </w:rPr>
        <w:t xml:space="preserve"> the time of the signing of this Agreement.</w:t>
      </w:r>
    </w:p>
    <w:p w14:paraId="0DE93A89"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4.3 Enforceability. Notwithstanding that SAC is described herein and is entering into this</w:t>
      </w:r>
    </w:p>
    <w:p w14:paraId="477747DA"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Agreement as agent for the Students, all obligations of SAC in this Agreement shall be</w:t>
      </w:r>
    </w:p>
    <w:p w14:paraId="460C44DF"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enforceable</w:t>
      </w:r>
      <w:proofErr w:type="gramEnd"/>
      <w:r w:rsidRPr="00CF4CF0">
        <w:rPr>
          <w:rFonts w:ascii="Courier New" w:hAnsi="Courier New" w:cs="Courier New"/>
        </w:rPr>
        <w:t xml:space="preserve"> against SAC in its personal capacity and all rights and benefits granted to SAC</w:t>
      </w:r>
    </w:p>
    <w:p w14:paraId="5FBAEE36"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in</w:t>
      </w:r>
      <w:proofErr w:type="gramEnd"/>
      <w:r w:rsidRPr="00CF4CF0">
        <w:rPr>
          <w:rFonts w:ascii="Courier New" w:hAnsi="Courier New" w:cs="Courier New"/>
        </w:rPr>
        <w:t xml:space="preserve"> this Agreement, including without limitation the rights with respect to the SAC License,</w:t>
      </w:r>
    </w:p>
    <w:p w14:paraId="2151673C"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shall</w:t>
      </w:r>
      <w:proofErr w:type="gramEnd"/>
      <w:r w:rsidRPr="00CF4CF0">
        <w:rPr>
          <w:rFonts w:ascii="Courier New" w:hAnsi="Courier New" w:cs="Courier New"/>
        </w:rPr>
        <w:t xml:space="preserve"> be enforceable by SAC in its personal capacity. Nothing herein alters the obligation</w:t>
      </w:r>
    </w:p>
    <w:p w14:paraId="4AF22590"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of</w:t>
      </w:r>
      <w:proofErr w:type="gramEnd"/>
      <w:r w:rsidRPr="00CF4CF0">
        <w:rPr>
          <w:rFonts w:ascii="Courier New" w:hAnsi="Courier New" w:cs="Courier New"/>
        </w:rPr>
        <w:t xml:space="preserve"> all Students to support the Student Commons through the Capital Cost Levy and the</w:t>
      </w:r>
    </w:p>
    <w:p w14:paraId="4697EB11"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Operating Cost Levy, in accordance with the Referendum.</w:t>
      </w:r>
    </w:p>
    <w:p w14:paraId="4D21B847"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4.4 Sole Control and Discretion. From the License Commencement Date and for the</w:t>
      </w:r>
    </w:p>
    <w:p w14:paraId="21A7521D" w14:textId="6291229B"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duration</w:t>
      </w:r>
      <w:proofErr w:type="gramEnd"/>
      <w:r w:rsidRPr="00CF4CF0">
        <w:rPr>
          <w:rFonts w:ascii="Courier New" w:hAnsi="Courier New" w:cs="Courier New"/>
        </w:rPr>
        <w:t xml:space="preserve"> of the </w:t>
      </w:r>
      <w:del w:id="893" w:author="Author" w:date="2015-02-20T18:14:00Z">
        <w:r w:rsidR="0079210B" w:rsidRPr="0079210B">
          <w:rPr>
            <w:rFonts w:ascii="Courier New" w:hAnsi="Courier New" w:cs="Courier New"/>
          </w:rPr>
          <w:delText>Term</w:delText>
        </w:r>
      </w:del>
      <w:proofErr w:type="spellStart"/>
      <w:ins w:id="894" w:author="Author" w:date="2015-02-20T18:14:00Z">
        <w:r w:rsidRPr="00CF4CF0">
          <w:rPr>
            <w:rFonts w:ascii="Courier New" w:hAnsi="Courier New" w:cs="Courier New"/>
          </w:rPr>
          <w:t>Tenn</w:t>
        </w:r>
      </w:ins>
      <w:proofErr w:type="spellEnd"/>
      <w:r w:rsidRPr="00CF4CF0">
        <w:rPr>
          <w:rFonts w:ascii="Courier New" w:hAnsi="Courier New" w:cs="Courier New"/>
        </w:rPr>
        <w:t xml:space="preserve">, SAC shall have, subject to the </w:t>
      </w:r>
      <w:del w:id="895" w:author="Author" w:date="2015-02-20T18:14:00Z">
        <w:r w:rsidR="0079210B" w:rsidRPr="0079210B">
          <w:rPr>
            <w:rFonts w:ascii="Courier New" w:hAnsi="Courier New" w:cs="Courier New"/>
          </w:rPr>
          <w:delText>terms</w:delText>
        </w:r>
      </w:del>
      <w:proofErr w:type="spellStart"/>
      <w:ins w:id="896" w:author="Author" w:date="2015-02-20T18:14:00Z">
        <w:r w:rsidRPr="00CF4CF0">
          <w:rPr>
            <w:rFonts w:ascii="Courier New" w:hAnsi="Courier New" w:cs="Courier New"/>
          </w:rPr>
          <w:t>tenns</w:t>
        </w:r>
      </w:ins>
      <w:proofErr w:type="spellEnd"/>
      <w:r w:rsidRPr="00CF4CF0">
        <w:rPr>
          <w:rFonts w:ascii="Courier New" w:hAnsi="Courier New" w:cs="Courier New"/>
        </w:rPr>
        <w:t xml:space="preserve"> of this Agreement, sole control</w:t>
      </w:r>
    </w:p>
    <w:p w14:paraId="2B05DF9A"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and</w:t>
      </w:r>
      <w:proofErr w:type="gramEnd"/>
      <w:r w:rsidRPr="00CF4CF0">
        <w:rPr>
          <w:rFonts w:ascii="Courier New" w:hAnsi="Courier New" w:cs="Courier New"/>
        </w:rPr>
        <w:t xml:space="preserve"> discretion with respect to the management and operation of the Student Commons. For</w:t>
      </w:r>
    </w:p>
    <w:p w14:paraId="1B5FF236"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greater</w:t>
      </w:r>
      <w:proofErr w:type="gramEnd"/>
      <w:r w:rsidRPr="00CF4CF0">
        <w:rPr>
          <w:rFonts w:ascii="Courier New" w:hAnsi="Courier New" w:cs="Courier New"/>
        </w:rPr>
        <w:t xml:space="preserve"> certainty and without limiting the generality of the foregoing, subject to the terms</w:t>
      </w:r>
    </w:p>
    <w:p w14:paraId="4ADBBE3C"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and</w:t>
      </w:r>
      <w:proofErr w:type="gramEnd"/>
      <w:r w:rsidRPr="00CF4CF0">
        <w:rPr>
          <w:rFonts w:ascii="Courier New" w:hAnsi="Courier New" w:cs="Courier New"/>
        </w:rPr>
        <w:t xml:space="preserve"> conditions of this Agreement, the University shall not interfere with the day-to-day</w:t>
      </w:r>
    </w:p>
    <w:p w14:paraId="6B1DDB9C" w14:textId="74E98ED1"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operation</w:t>
      </w:r>
      <w:proofErr w:type="gramEnd"/>
      <w:r w:rsidRPr="00CF4CF0">
        <w:rPr>
          <w:rFonts w:ascii="Courier New" w:hAnsi="Courier New" w:cs="Courier New"/>
        </w:rPr>
        <w:t xml:space="preserve"> of the Student </w:t>
      </w:r>
      <w:del w:id="897" w:author="Author" w:date="2015-02-20T18:14:00Z">
        <w:r w:rsidR="0079210B" w:rsidRPr="0079210B">
          <w:rPr>
            <w:rFonts w:ascii="Courier New" w:hAnsi="Courier New" w:cs="Courier New"/>
          </w:rPr>
          <w:delText>Commons</w:delText>
        </w:r>
      </w:del>
      <w:proofErr w:type="spellStart"/>
      <w:ins w:id="898" w:author="Author" w:date="2015-02-20T18:14:00Z">
        <w:r w:rsidRPr="00CF4CF0">
          <w:rPr>
            <w:rFonts w:ascii="Courier New" w:hAnsi="Courier New" w:cs="Courier New"/>
          </w:rPr>
          <w:t>Commoos</w:t>
        </w:r>
      </w:ins>
      <w:proofErr w:type="spellEnd"/>
      <w:r w:rsidRPr="00CF4CF0">
        <w:rPr>
          <w:rFonts w:ascii="Courier New" w:hAnsi="Courier New" w:cs="Courier New"/>
        </w:rPr>
        <w:t xml:space="preserve"> and SAC will use its best efforts to manage and control</w:t>
      </w:r>
    </w:p>
    <w:p w14:paraId="737EEB60"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the</w:t>
      </w:r>
      <w:proofErr w:type="gramEnd"/>
      <w:r w:rsidRPr="00CF4CF0">
        <w:rPr>
          <w:rFonts w:ascii="Courier New" w:hAnsi="Courier New" w:cs="Courier New"/>
        </w:rPr>
        <w:t xml:space="preserve"> Student Commons in an efficient manner. In this context, SAC shall manage and</w:t>
      </w:r>
    </w:p>
    <w:p w14:paraId="6718BDE1"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operate</w:t>
      </w:r>
      <w:proofErr w:type="gramEnd"/>
      <w:r w:rsidRPr="00CF4CF0">
        <w:rPr>
          <w:rFonts w:ascii="Courier New" w:hAnsi="Courier New" w:cs="Courier New"/>
        </w:rPr>
        <w:t xml:space="preserve"> the Student Commons in accordance with:</w:t>
      </w:r>
    </w:p>
    <w:p w14:paraId="3B395241"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(a) </w:t>
      </w:r>
      <w:proofErr w:type="gramStart"/>
      <w:r w:rsidRPr="00CF4CF0">
        <w:rPr>
          <w:rFonts w:ascii="Courier New" w:hAnsi="Courier New" w:cs="Courier New"/>
        </w:rPr>
        <w:t>all</w:t>
      </w:r>
      <w:proofErr w:type="gramEnd"/>
      <w:r w:rsidRPr="00CF4CF0">
        <w:rPr>
          <w:rFonts w:ascii="Courier New" w:hAnsi="Courier New" w:cs="Courier New"/>
        </w:rPr>
        <w:t xml:space="preserve"> applicable laws, regulations and municipal by-laws;</w:t>
      </w:r>
    </w:p>
    <w:p w14:paraId="21156893"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(b) University collective agreements and other general contractual commitments, of</w:t>
      </w:r>
    </w:p>
    <w:p w14:paraId="4D598487"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which</w:t>
      </w:r>
      <w:proofErr w:type="gramEnd"/>
      <w:r w:rsidRPr="00CF4CF0">
        <w:rPr>
          <w:rFonts w:ascii="Courier New" w:hAnsi="Courier New" w:cs="Courier New"/>
        </w:rPr>
        <w:t xml:space="preserve"> SAC is made aware by the University; and</w:t>
      </w:r>
    </w:p>
    <w:p w14:paraId="7E3E0090"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(c) </w:t>
      </w:r>
      <w:proofErr w:type="gramStart"/>
      <w:r w:rsidRPr="00CF4CF0">
        <w:rPr>
          <w:rFonts w:ascii="Courier New" w:hAnsi="Courier New" w:cs="Courier New"/>
        </w:rPr>
        <w:t>unless</w:t>
      </w:r>
      <w:proofErr w:type="gramEnd"/>
      <w:r w:rsidRPr="00CF4CF0">
        <w:rPr>
          <w:rFonts w:ascii="Courier New" w:hAnsi="Courier New" w:cs="Courier New"/>
        </w:rPr>
        <w:t xml:space="preserve"> otherwise set out in this Agreement, University policies of general</w:t>
      </w:r>
    </w:p>
    <w:p w14:paraId="2BA88621"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application</w:t>
      </w:r>
      <w:proofErr w:type="gramEnd"/>
      <w:r w:rsidRPr="00CF4CF0">
        <w:rPr>
          <w:rFonts w:ascii="Courier New" w:hAnsi="Courier New" w:cs="Courier New"/>
        </w:rPr>
        <w:t>,</w:t>
      </w:r>
    </w:p>
    <w:p w14:paraId="7B2E7687"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provided</w:t>
      </w:r>
      <w:proofErr w:type="gramEnd"/>
      <w:r w:rsidRPr="00CF4CF0">
        <w:rPr>
          <w:rFonts w:ascii="Courier New" w:hAnsi="Courier New" w:cs="Courier New"/>
        </w:rPr>
        <w:t xml:space="preserve"> that the University shall not enter into agreements or contracts or implement</w:t>
      </w:r>
    </w:p>
    <w:p w14:paraId="40861161" w14:textId="3F18CC8E"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policy</w:t>
      </w:r>
      <w:proofErr w:type="gramEnd"/>
      <w:r w:rsidRPr="00CF4CF0">
        <w:rPr>
          <w:rFonts w:ascii="Courier New" w:hAnsi="Courier New" w:cs="Courier New"/>
        </w:rPr>
        <w:t xml:space="preserve"> after the date hereof that materially limits </w:t>
      </w:r>
      <w:del w:id="899" w:author="Author" w:date="2015-02-20T18:14:00Z">
        <w:r w:rsidR="0079210B" w:rsidRPr="0079210B">
          <w:rPr>
            <w:rFonts w:ascii="Courier New" w:hAnsi="Courier New" w:cs="Courier New"/>
          </w:rPr>
          <w:delText>SAC’s</w:delText>
        </w:r>
      </w:del>
      <w:ins w:id="900" w:author="Author" w:date="2015-02-20T18:14:00Z">
        <w:r w:rsidRPr="00CF4CF0">
          <w:rPr>
            <w:rFonts w:ascii="Courier New" w:hAnsi="Courier New" w:cs="Courier New"/>
          </w:rPr>
          <w:t>SAC's</w:t>
        </w:r>
      </w:ins>
      <w:r w:rsidRPr="00CF4CF0">
        <w:rPr>
          <w:rFonts w:ascii="Courier New" w:hAnsi="Courier New" w:cs="Courier New"/>
        </w:rPr>
        <w:t xml:space="preserve"> right to control the management</w:t>
      </w:r>
    </w:p>
    <w:p w14:paraId="72558549"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and</w:t>
      </w:r>
      <w:proofErr w:type="gramEnd"/>
      <w:r w:rsidRPr="00CF4CF0">
        <w:rPr>
          <w:rFonts w:ascii="Courier New" w:hAnsi="Courier New" w:cs="Courier New"/>
        </w:rPr>
        <w:t xml:space="preserve"> operation of the Student Commons.</w:t>
      </w:r>
    </w:p>
    <w:p w14:paraId="55E7338F"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4.5 Notice to the University. The University shall be notified immediately by SAC of all</w:t>
      </w:r>
    </w:p>
    <w:p w14:paraId="21B1E079"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evictions</w:t>
      </w:r>
      <w:proofErr w:type="gramEnd"/>
      <w:r w:rsidRPr="00CF4CF0">
        <w:rPr>
          <w:rFonts w:ascii="Courier New" w:hAnsi="Courier New" w:cs="Courier New"/>
        </w:rPr>
        <w:t>, lawsuits, or charges laid under municipal, provincial or federal statutes and</w:t>
      </w:r>
    </w:p>
    <w:p w14:paraId="3FFD4E89"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regulatory</w:t>
      </w:r>
      <w:proofErr w:type="gramEnd"/>
      <w:r w:rsidRPr="00CF4CF0">
        <w:rPr>
          <w:rFonts w:ascii="Courier New" w:hAnsi="Courier New" w:cs="Courier New"/>
        </w:rPr>
        <w:t xml:space="preserve"> complaints made under municipal, provincial or federal statutes and/ or personal</w:t>
      </w:r>
    </w:p>
    <w:p w14:paraId="73BAA9AB"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injury</w:t>
      </w:r>
      <w:proofErr w:type="gramEnd"/>
      <w:r w:rsidRPr="00CF4CF0">
        <w:rPr>
          <w:rFonts w:ascii="Courier New" w:hAnsi="Courier New" w:cs="Courier New"/>
        </w:rPr>
        <w:t xml:space="preserve"> accidents related to the Student Commons, about which SAC has received notice.</w:t>
      </w:r>
    </w:p>
    <w:p w14:paraId="5B0C0566" w14:textId="356C3B54" w:rsidR="00CF4CF0" w:rsidRPr="00CF4CF0" w:rsidRDefault="00CF4CF0" w:rsidP="00CF4CF0">
      <w:pPr>
        <w:pStyle w:val="PlainText"/>
        <w:rPr>
          <w:rFonts w:ascii="Courier New" w:hAnsi="Courier New" w:cs="Courier New"/>
        </w:rPr>
      </w:pPr>
      <w:r w:rsidRPr="00CF4CF0">
        <w:rPr>
          <w:rFonts w:ascii="Courier New" w:hAnsi="Courier New" w:cs="Courier New"/>
        </w:rPr>
        <w:t xml:space="preserve">For clarity, </w:t>
      </w:r>
      <w:del w:id="901" w:author="Author" w:date="2015-02-20T18:14:00Z">
        <w:r w:rsidR="0079210B" w:rsidRPr="0079210B">
          <w:rPr>
            <w:rFonts w:ascii="Courier New" w:hAnsi="Courier New" w:cs="Courier New"/>
          </w:rPr>
          <w:delText>SAC’s</w:delText>
        </w:r>
      </w:del>
      <w:ins w:id="902" w:author="Author" w:date="2015-02-20T18:14:00Z">
        <w:r w:rsidRPr="00CF4CF0">
          <w:rPr>
            <w:rFonts w:ascii="Courier New" w:hAnsi="Courier New" w:cs="Courier New"/>
          </w:rPr>
          <w:t>SAC's</w:t>
        </w:r>
      </w:ins>
      <w:r w:rsidRPr="00CF4CF0">
        <w:rPr>
          <w:rFonts w:ascii="Courier New" w:hAnsi="Courier New" w:cs="Courier New"/>
        </w:rPr>
        <w:t xml:space="preserve"> obligations in respect of this Section 4.5 shall commence on the License</w:t>
      </w:r>
    </w:p>
    <w:p w14:paraId="7737F2B1"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Commencement Date.</w:t>
      </w:r>
    </w:p>
    <w:p w14:paraId="38666BEF"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4.6 Management Committee.</w:t>
      </w:r>
    </w:p>
    <w:p w14:paraId="4C477E93" w14:textId="142CD3E5" w:rsidR="00CF4CF0" w:rsidRPr="00CF4CF0" w:rsidRDefault="00CF4CF0" w:rsidP="00CF4CF0">
      <w:pPr>
        <w:pStyle w:val="PlainText"/>
        <w:rPr>
          <w:ins w:id="903" w:author="Author" w:date="2015-02-20T18:14:00Z"/>
          <w:rFonts w:ascii="Courier New" w:hAnsi="Courier New" w:cs="Courier New"/>
        </w:rPr>
      </w:pPr>
      <w:r w:rsidRPr="00CF4CF0">
        <w:rPr>
          <w:rFonts w:ascii="Courier New" w:hAnsi="Courier New" w:cs="Courier New"/>
        </w:rPr>
        <w:t>(a) On or before the License Commencement Date, a management committee (the</w:t>
      </w:r>
      <w:del w:id="904" w:author="Author" w:date="2015-02-20T18:14:00Z">
        <w:r w:rsidR="0079210B" w:rsidRPr="0079210B">
          <w:rPr>
            <w:rFonts w:ascii="Courier New" w:hAnsi="Courier New" w:cs="Courier New"/>
          </w:rPr>
          <w:delText xml:space="preserve"> “</w:delText>
        </w:r>
      </w:del>
    </w:p>
    <w:p w14:paraId="6DCFA391" w14:textId="16C9AB85" w:rsidR="00CF4CF0" w:rsidRPr="00CF4CF0" w:rsidRDefault="00CF4CF0" w:rsidP="00CF4CF0">
      <w:pPr>
        <w:pStyle w:val="PlainText"/>
        <w:rPr>
          <w:rFonts w:ascii="Courier New" w:hAnsi="Courier New" w:cs="Courier New"/>
        </w:rPr>
      </w:pPr>
      <w:ins w:id="905" w:author="Author" w:date="2015-02-20T18:14:00Z">
        <w:r w:rsidRPr="00CF4CF0">
          <w:rPr>
            <w:rFonts w:ascii="Courier New" w:hAnsi="Courier New" w:cs="Courier New"/>
          </w:rPr>
          <w:t>"</w:t>
        </w:r>
      </w:ins>
      <w:r w:rsidRPr="00CF4CF0">
        <w:rPr>
          <w:rFonts w:ascii="Courier New" w:hAnsi="Courier New" w:cs="Courier New"/>
        </w:rPr>
        <w:t>Management Committee</w:t>
      </w:r>
      <w:del w:id="906" w:author="Author" w:date="2015-02-20T18:14:00Z">
        <w:r w:rsidR="0079210B" w:rsidRPr="0079210B">
          <w:rPr>
            <w:rFonts w:ascii="Courier New" w:hAnsi="Courier New" w:cs="Courier New"/>
          </w:rPr>
          <w:delText>”)</w:delText>
        </w:r>
      </w:del>
      <w:ins w:id="907" w:author="Author" w:date="2015-02-20T18:14:00Z">
        <w:r w:rsidRPr="00CF4CF0">
          <w:rPr>
            <w:rFonts w:ascii="Courier New" w:hAnsi="Courier New" w:cs="Courier New"/>
          </w:rPr>
          <w:t>")</w:t>
        </w:r>
      </w:ins>
      <w:r w:rsidRPr="00CF4CF0">
        <w:rPr>
          <w:rFonts w:ascii="Courier New" w:hAnsi="Courier New" w:cs="Courier New"/>
        </w:rPr>
        <w:t xml:space="preserve"> shall be formed by SAC, which committee shall</w:t>
      </w:r>
    </w:p>
    <w:p w14:paraId="51C2ED88"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generally</w:t>
      </w:r>
      <w:proofErr w:type="gramEnd"/>
      <w:r w:rsidRPr="00CF4CF0">
        <w:rPr>
          <w:rFonts w:ascii="Courier New" w:hAnsi="Courier New" w:cs="Courier New"/>
        </w:rPr>
        <w:t xml:space="preserve"> supervise and direct the development and operations of the Student</w:t>
      </w:r>
    </w:p>
    <w:p w14:paraId="3E1F5DFD" w14:textId="51C5D10D" w:rsidR="00CF4CF0" w:rsidRPr="00CF4CF0" w:rsidRDefault="00CF4CF0" w:rsidP="00CF4CF0">
      <w:pPr>
        <w:pStyle w:val="PlainText"/>
        <w:rPr>
          <w:rFonts w:ascii="Courier New" w:hAnsi="Courier New" w:cs="Courier New"/>
        </w:rPr>
      </w:pPr>
      <w:r w:rsidRPr="00CF4CF0">
        <w:rPr>
          <w:rFonts w:ascii="Courier New" w:hAnsi="Courier New" w:cs="Courier New"/>
        </w:rPr>
        <w:t xml:space="preserve">Commons in accordance with the </w:t>
      </w:r>
      <w:del w:id="908" w:author="Author" w:date="2015-02-20T18:14:00Z">
        <w:r w:rsidR="0079210B" w:rsidRPr="0079210B">
          <w:rPr>
            <w:rFonts w:ascii="Courier New" w:hAnsi="Courier New" w:cs="Courier New"/>
          </w:rPr>
          <w:delText>terms</w:delText>
        </w:r>
      </w:del>
      <w:proofErr w:type="spellStart"/>
      <w:ins w:id="909" w:author="Author" w:date="2015-02-20T18:14:00Z">
        <w:r w:rsidRPr="00CF4CF0">
          <w:rPr>
            <w:rFonts w:ascii="Courier New" w:hAnsi="Courier New" w:cs="Courier New"/>
          </w:rPr>
          <w:t>tenns</w:t>
        </w:r>
      </w:ins>
      <w:proofErr w:type="spellEnd"/>
      <w:r w:rsidRPr="00CF4CF0">
        <w:rPr>
          <w:rFonts w:ascii="Courier New" w:hAnsi="Courier New" w:cs="Courier New"/>
        </w:rPr>
        <w:t xml:space="preserve"> of this Agreement. Without limiting the</w:t>
      </w:r>
    </w:p>
    <w:p w14:paraId="546575BF"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generality</w:t>
      </w:r>
      <w:proofErr w:type="gramEnd"/>
      <w:r w:rsidRPr="00CF4CF0">
        <w:rPr>
          <w:rFonts w:ascii="Courier New" w:hAnsi="Courier New" w:cs="Courier New"/>
        </w:rPr>
        <w:t xml:space="preserve"> of the foregoing, with respect to the Student Commons, the</w:t>
      </w:r>
    </w:p>
    <w:p w14:paraId="2CF1C15B" w14:textId="77777777" w:rsidR="0079210B" w:rsidRPr="0079210B" w:rsidRDefault="00CF4CF0" w:rsidP="0079210B">
      <w:pPr>
        <w:pStyle w:val="PlainText"/>
        <w:rPr>
          <w:del w:id="910" w:author="Author" w:date="2015-02-20T18:14:00Z"/>
          <w:rFonts w:ascii="Courier New" w:hAnsi="Courier New" w:cs="Courier New"/>
        </w:rPr>
      </w:pPr>
      <w:r w:rsidRPr="00CF4CF0">
        <w:rPr>
          <w:rFonts w:ascii="Courier New" w:hAnsi="Courier New" w:cs="Courier New"/>
        </w:rPr>
        <w:t>Management Committee shall:</w:t>
      </w:r>
      <w:del w:id="911" w:author="Author" w:date="2015-02-20T18:14:00Z">
        <w:r w:rsidR="0079210B" w:rsidRPr="0079210B">
          <w:rPr>
            <w:rFonts w:ascii="Courier New" w:hAnsi="Courier New" w:cs="Courier New"/>
          </w:rPr>
          <w:delText xml:space="preserve"> </w:delText>
        </w:r>
      </w:del>
    </w:p>
    <w:p w14:paraId="51938D89" w14:textId="77777777" w:rsidR="0079210B" w:rsidRPr="0079210B" w:rsidRDefault="0079210B" w:rsidP="0079210B">
      <w:pPr>
        <w:pStyle w:val="PlainText"/>
        <w:rPr>
          <w:del w:id="912" w:author="Author" w:date="2015-02-20T18:14:00Z"/>
          <w:rFonts w:ascii="Courier New" w:hAnsi="Courier New" w:cs="Courier New"/>
        </w:rPr>
      </w:pPr>
      <w:del w:id="913" w:author="Author" w:date="2015-02-20T18:14:00Z">
        <w:r w:rsidRPr="0079210B">
          <w:rPr>
            <w:rFonts w:ascii="Courier New" w:hAnsi="Courier New" w:cs="Courier New"/>
          </w:rPr>
          <w:delText xml:space="preserve">(i) negotiate and implement the terms of contracts between SAC and sub-licensees and any other third party; </w:delText>
        </w:r>
      </w:del>
    </w:p>
    <w:p w14:paraId="5362FB20" w14:textId="24A99391" w:rsidR="00CF4CF0" w:rsidRPr="00CF4CF0" w:rsidRDefault="0079210B" w:rsidP="00CF4CF0">
      <w:pPr>
        <w:pStyle w:val="PlainText"/>
        <w:rPr>
          <w:ins w:id="914" w:author="Author" w:date="2015-02-20T18:14:00Z"/>
          <w:rFonts w:ascii="Courier New" w:hAnsi="Courier New" w:cs="Courier New"/>
        </w:rPr>
      </w:pPr>
      <w:del w:id="915" w:author="Author" w:date="2015-02-20T18:14:00Z">
        <w:r w:rsidRPr="0079210B">
          <w:rPr>
            <w:rFonts w:ascii="Courier New" w:hAnsi="Courier New" w:cs="Courier New"/>
          </w:rPr>
          <w:delText xml:space="preserve">(ii) </w:delText>
        </w:r>
      </w:del>
    </w:p>
    <w:p w14:paraId="1748D331" w14:textId="77777777" w:rsidR="00CF4CF0" w:rsidRPr="00CF4CF0" w:rsidRDefault="00CF4CF0" w:rsidP="00CF4CF0">
      <w:pPr>
        <w:pStyle w:val="PlainText"/>
        <w:rPr>
          <w:ins w:id="916" w:author="Author" w:date="2015-02-20T18:14:00Z"/>
          <w:rFonts w:ascii="Courier New" w:hAnsi="Courier New" w:cs="Courier New"/>
        </w:rPr>
      </w:pPr>
      <w:ins w:id="917" w:author="Author" w:date="2015-02-20T18:14:00Z">
        <w:r w:rsidRPr="00CF4CF0">
          <w:rPr>
            <w:rFonts w:ascii="Courier New" w:hAnsi="Courier New" w:cs="Courier New"/>
          </w:rPr>
          <w:t>97</w:t>
        </w:r>
      </w:ins>
    </w:p>
    <w:p w14:paraId="5FDACD19" w14:textId="77777777" w:rsidR="00CF4CF0" w:rsidRPr="00CF4CF0" w:rsidRDefault="00CF4CF0" w:rsidP="00CF4CF0">
      <w:pPr>
        <w:pStyle w:val="PlainText"/>
        <w:rPr>
          <w:ins w:id="918" w:author="Author" w:date="2015-02-20T18:14:00Z"/>
          <w:rFonts w:ascii="Courier New" w:hAnsi="Courier New" w:cs="Courier New"/>
        </w:rPr>
      </w:pPr>
      <w:proofErr w:type="spellStart"/>
      <w:ins w:id="919" w:author="Author" w:date="2015-02-20T18:14:00Z">
        <w:r w:rsidRPr="00CF4CF0">
          <w:rPr>
            <w:rFonts w:ascii="Courier New" w:hAnsi="Courier New" w:cs="Courier New"/>
          </w:rPr>
          <w:t>Boardbooks</w:t>
        </w:r>
        <w:proofErr w:type="spellEnd"/>
        <w:r w:rsidRPr="00CF4CF0">
          <w:rPr>
            <w:rFonts w:ascii="Courier New" w:hAnsi="Courier New" w:cs="Courier New"/>
          </w:rPr>
          <w:t xml:space="preserve"> Print Wizard https://go.boardbooks.com/utoronto/PrintList.aspx?DB89OyvqIwpuCf...</w:t>
        </w:r>
      </w:ins>
    </w:p>
    <w:p w14:paraId="67FB312A" w14:textId="77777777" w:rsidR="00CF4CF0" w:rsidRPr="00CF4CF0" w:rsidRDefault="00CF4CF0" w:rsidP="00CF4CF0">
      <w:pPr>
        <w:pStyle w:val="PlainText"/>
        <w:rPr>
          <w:ins w:id="920" w:author="Author" w:date="2015-02-20T18:14:00Z"/>
          <w:rFonts w:ascii="Courier New" w:hAnsi="Courier New" w:cs="Courier New"/>
        </w:rPr>
      </w:pPr>
      <w:ins w:id="921" w:author="Author" w:date="2015-02-20T18:14:00Z">
        <w:r w:rsidRPr="00CF4CF0">
          <w:rPr>
            <w:rFonts w:ascii="Courier New" w:hAnsi="Courier New" w:cs="Courier New"/>
          </w:rPr>
          <w:t>2/20/2015 5:53 PM 16 of 43</w:t>
        </w:r>
      </w:ins>
    </w:p>
    <w:p w14:paraId="2A9A067B" w14:textId="77777777" w:rsidR="00CF4CF0" w:rsidRPr="00CF4CF0" w:rsidRDefault="00CF4CF0" w:rsidP="00CF4CF0">
      <w:pPr>
        <w:pStyle w:val="PlainText"/>
        <w:rPr>
          <w:ins w:id="922" w:author="Author" w:date="2015-02-20T18:14:00Z"/>
          <w:rFonts w:ascii="Courier New" w:hAnsi="Courier New" w:cs="Courier New"/>
        </w:rPr>
      </w:pPr>
      <w:ins w:id="923" w:author="Author" w:date="2015-02-20T18:14:00Z">
        <w:r w:rsidRPr="00CF4CF0">
          <w:rPr>
            <w:rFonts w:ascii="Courier New" w:hAnsi="Courier New" w:cs="Courier New"/>
          </w:rPr>
          <w:t>Governing Counc.il Meeting 4:30 to 6:30 p.m</w:t>
        </w:r>
        <w:proofErr w:type="gramStart"/>
        <w:r w:rsidRPr="00CF4CF0">
          <w:rPr>
            <w:rFonts w:ascii="Courier New" w:hAnsi="Courier New" w:cs="Courier New"/>
          </w:rPr>
          <w:t>.-</w:t>
        </w:r>
        <w:proofErr w:type="gramEnd"/>
        <w:r w:rsidRPr="00CF4CF0">
          <w:rPr>
            <w:rFonts w:ascii="Courier New" w:hAnsi="Courier New" w:cs="Courier New"/>
          </w:rPr>
          <w:t xml:space="preserve"> Items for Governing Council Approval</w:t>
        </w:r>
      </w:ins>
    </w:p>
    <w:p w14:paraId="71F75793" w14:textId="77777777" w:rsidR="00CF4CF0" w:rsidRPr="00CF4CF0" w:rsidRDefault="00CF4CF0" w:rsidP="00CF4CF0">
      <w:pPr>
        <w:pStyle w:val="PlainText"/>
        <w:rPr>
          <w:ins w:id="924" w:author="Author" w:date="2015-02-20T18:14:00Z"/>
          <w:rFonts w:ascii="Courier New" w:hAnsi="Courier New" w:cs="Courier New"/>
        </w:rPr>
      </w:pPr>
      <w:ins w:id="925" w:author="Author" w:date="2015-02-20T18:14:00Z">
        <w:r w:rsidRPr="00CF4CF0">
          <w:rPr>
            <w:rFonts w:ascii="Courier New" w:hAnsi="Courier New" w:cs="Courier New"/>
          </w:rPr>
          <w:t>- 13 -</w:t>
        </w:r>
      </w:ins>
    </w:p>
    <w:p w14:paraId="188EF081" w14:textId="77777777" w:rsidR="0079210B" w:rsidRPr="0079210B" w:rsidRDefault="00CF4CF0" w:rsidP="0079210B">
      <w:pPr>
        <w:pStyle w:val="PlainText"/>
        <w:rPr>
          <w:del w:id="926" w:author="Author" w:date="2015-02-20T18:14:00Z"/>
          <w:rFonts w:ascii="Courier New" w:hAnsi="Courier New" w:cs="Courier New"/>
        </w:rPr>
      </w:pPr>
      <w:ins w:id="927" w:author="Author" w:date="2015-02-20T18:14:00Z">
        <w:r w:rsidRPr="00CF4CF0">
          <w:rPr>
            <w:rFonts w:ascii="Courier New" w:hAnsi="Courier New" w:cs="Courier New"/>
          </w:rPr>
          <w:t>(</w:t>
        </w:r>
        <w:proofErr w:type="spellStart"/>
        <w:r w:rsidRPr="00CF4CF0">
          <w:rPr>
            <w:rFonts w:ascii="Courier New" w:hAnsi="Courier New" w:cs="Courier New"/>
          </w:rPr>
          <w:t>i</w:t>
        </w:r>
        <w:proofErr w:type="spellEnd"/>
        <w:r w:rsidRPr="00CF4CF0">
          <w:rPr>
            <w:rFonts w:ascii="Courier New" w:hAnsi="Courier New" w:cs="Courier New"/>
          </w:rPr>
          <w:t xml:space="preserve">) </w:t>
        </w:r>
      </w:ins>
      <w:proofErr w:type="gramStart"/>
      <w:r w:rsidRPr="00CF4CF0">
        <w:rPr>
          <w:rFonts w:ascii="Courier New" w:hAnsi="Courier New" w:cs="Courier New"/>
        </w:rPr>
        <w:t>consider</w:t>
      </w:r>
      <w:proofErr w:type="gramEnd"/>
      <w:r w:rsidRPr="00CF4CF0">
        <w:rPr>
          <w:rFonts w:ascii="Courier New" w:hAnsi="Courier New" w:cs="Courier New"/>
        </w:rPr>
        <w:t xml:space="preserve"> and approve policy matters</w:t>
      </w:r>
      <w:del w:id="928" w:author="Author" w:date="2015-02-20T18:14:00Z">
        <w:r w:rsidR="0079210B" w:rsidRPr="0079210B">
          <w:rPr>
            <w:rFonts w:ascii="Courier New" w:hAnsi="Courier New" w:cs="Courier New"/>
          </w:rPr>
          <w:delText xml:space="preserve">; </w:delText>
        </w:r>
      </w:del>
    </w:p>
    <w:p w14:paraId="38E799C4" w14:textId="3EAD3BA3" w:rsidR="00CF4CF0" w:rsidRPr="00CF4CF0" w:rsidRDefault="0079210B" w:rsidP="00CF4CF0">
      <w:pPr>
        <w:pStyle w:val="PlainText"/>
        <w:rPr>
          <w:ins w:id="929" w:author="Author" w:date="2015-02-20T18:14:00Z"/>
          <w:rFonts w:ascii="Courier New" w:hAnsi="Courier New" w:cs="Courier New"/>
        </w:rPr>
      </w:pPr>
      <w:del w:id="930" w:author="Author" w:date="2015-02-20T18:14:00Z">
        <w:r w:rsidRPr="0079210B">
          <w:rPr>
            <w:rFonts w:ascii="Courier New" w:hAnsi="Courier New" w:cs="Courier New"/>
          </w:rPr>
          <w:delText>(iii</w:delText>
        </w:r>
      </w:del>
      <w:ins w:id="931" w:author="Author" w:date="2015-02-20T18:14:00Z">
        <w:r w:rsidR="00CF4CF0" w:rsidRPr="00CF4CF0">
          <w:rPr>
            <w:rFonts w:ascii="Courier New" w:hAnsi="Courier New" w:cs="Courier New"/>
          </w:rPr>
          <w:t>, including but not limited to the</w:t>
        </w:r>
      </w:ins>
    </w:p>
    <w:p w14:paraId="2802B551" w14:textId="77777777" w:rsidR="00CF4CF0" w:rsidRPr="00CF4CF0" w:rsidRDefault="00CF4CF0" w:rsidP="00CF4CF0">
      <w:pPr>
        <w:pStyle w:val="PlainText"/>
        <w:rPr>
          <w:ins w:id="932" w:author="Author" w:date="2015-02-20T18:14:00Z"/>
          <w:rFonts w:ascii="Courier New" w:hAnsi="Courier New" w:cs="Courier New"/>
        </w:rPr>
      </w:pPr>
      <w:proofErr w:type="gramStart"/>
      <w:ins w:id="933" w:author="Author" w:date="2015-02-20T18:14:00Z">
        <w:r w:rsidRPr="00CF4CF0">
          <w:rPr>
            <w:rFonts w:ascii="Courier New" w:hAnsi="Courier New" w:cs="Courier New"/>
          </w:rPr>
          <w:t>principles</w:t>
        </w:r>
        <w:proofErr w:type="gramEnd"/>
        <w:r w:rsidRPr="00CF4CF0">
          <w:rPr>
            <w:rFonts w:ascii="Courier New" w:hAnsi="Courier New" w:cs="Courier New"/>
          </w:rPr>
          <w:t xml:space="preserve"> and processes governing the allocation of space within the</w:t>
        </w:r>
      </w:ins>
    </w:p>
    <w:p w14:paraId="0AF2B859" w14:textId="77777777" w:rsidR="00CF4CF0" w:rsidRPr="00CF4CF0" w:rsidRDefault="00CF4CF0" w:rsidP="00CF4CF0">
      <w:pPr>
        <w:pStyle w:val="PlainText"/>
        <w:rPr>
          <w:ins w:id="934" w:author="Author" w:date="2015-02-20T18:14:00Z"/>
          <w:rFonts w:ascii="Courier New" w:hAnsi="Courier New" w:cs="Courier New"/>
        </w:rPr>
      </w:pPr>
      <w:ins w:id="935" w:author="Author" w:date="2015-02-20T18:14:00Z">
        <w:r w:rsidRPr="00CF4CF0">
          <w:rPr>
            <w:rFonts w:ascii="Courier New" w:hAnsi="Courier New" w:cs="Courier New"/>
          </w:rPr>
          <w:t>Building, and governing the negotiation and approval of contracts</w:t>
        </w:r>
      </w:ins>
    </w:p>
    <w:p w14:paraId="1C96F298" w14:textId="77777777" w:rsidR="00CF4CF0" w:rsidRPr="00CF4CF0" w:rsidRDefault="00CF4CF0" w:rsidP="00CF4CF0">
      <w:pPr>
        <w:pStyle w:val="PlainText"/>
        <w:rPr>
          <w:ins w:id="936" w:author="Author" w:date="2015-02-20T18:14:00Z"/>
          <w:rFonts w:ascii="Courier New" w:hAnsi="Courier New" w:cs="Courier New"/>
        </w:rPr>
      </w:pPr>
      <w:proofErr w:type="gramStart"/>
      <w:ins w:id="937" w:author="Author" w:date="2015-02-20T18:14:00Z">
        <w:r w:rsidRPr="00CF4CF0">
          <w:rPr>
            <w:rFonts w:ascii="Courier New" w:hAnsi="Courier New" w:cs="Courier New"/>
          </w:rPr>
          <w:t>pertaining</w:t>
        </w:r>
        <w:proofErr w:type="gramEnd"/>
        <w:r w:rsidRPr="00CF4CF0">
          <w:rPr>
            <w:rFonts w:ascii="Courier New" w:hAnsi="Courier New" w:cs="Courier New"/>
          </w:rPr>
          <w:t xml:space="preserve"> to the Building (collectively, "Management Committee</w:t>
        </w:r>
      </w:ins>
    </w:p>
    <w:p w14:paraId="65E576E6" w14:textId="77777777" w:rsidR="00CF4CF0" w:rsidRPr="00CF4CF0" w:rsidRDefault="00CF4CF0" w:rsidP="00CF4CF0">
      <w:pPr>
        <w:pStyle w:val="PlainText"/>
        <w:rPr>
          <w:ins w:id="938" w:author="Author" w:date="2015-02-20T18:14:00Z"/>
          <w:rFonts w:ascii="Courier New" w:hAnsi="Courier New" w:cs="Courier New"/>
        </w:rPr>
      </w:pPr>
      <w:ins w:id="939" w:author="Author" w:date="2015-02-20T18:14:00Z">
        <w:r w:rsidRPr="00CF4CF0">
          <w:rPr>
            <w:rFonts w:ascii="Courier New" w:hAnsi="Courier New" w:cs="Courier New"/>
          </w:rPr>
          <w:t>Policies");</w:t>
        </w:r>
      </w:ins>
    </w:p>
    <w:p w14:paraId="2F0F52E9" w14:textId="77777777" w:rsidR="00CF4CF0" w:rsidRPr="00CF4CF0" w:rsidRDefault="00CF4CF0" w:rsidP="00CF4CF0">
      <w:pPr>
        <w:pStyle w:val="PlainText"/>
        <w:rPr>
          <w:rFonts w:ascii="Courier New" w:hAnsi="Courier New" w:cs="Courier New"/>
        </w:rPr>
      </w:pPr>
      <w:ins w:id="940" w:author="Author" w:date="2015-02-20T18:14:00Z">
        <w:r w:rsidRPr="00CF4CF0">
          <w:rPr>
            <w:rFonts w:ascii="Courier New" w:hAnsi="Courier New" w:cs="Courier New"/>
          </w:rPr>
          <w:t>(ii</w:t>
        </w:r>
      </w:ins>
      <w:r w:rsidRPr="00CF4CF0">
        <w:rPr>
          <w:rFonts w:ascii="Courier New" w:hAnsi="Courier New" w:cs="Courier New"/>
        </w:rPr>
        <w:t xml:space="preserve">) </w:t>
      </w:r>
      <w:proofErr w:type="gramStart"/>
      <w:r w:rsidRPr="00CF4CF0">
        <w:rPr>
          <w:rFonts w:ascii="Courier New" w:hAnsi="Courier New" w:cs="Courier New"/>
        </w:rPr>
        <w:t>review</w:t>
      </w:r>
      <w:proofErr w:type="gramEnd"/>
      <w:r w:rsidRPr="00CF4CF0">
        <w:rPr>
          <w:rFonts w:ascii="Courier New" w:hAnsi="Courier New" w:cs="Courier New"/>
        </w:rPr>
        <w:t xml:space="preserve"> staffing and provide direction and advice to the Facility Manager on</w:t>
      </w:r>
    </w:p>
    <w:p w14:paraId="16D5AD97" w14:textId="77777777" w:rsidR="0079210B" w:rsidRPr="0079210B" w:rsidRDefault="00CF4CF0" w:rsidP="0079210B">
      <w:pPr>
        <w:pStyle w:val="PlainText"/>
        <w:rPr>
          <w:del w:id="941" w:author="Author" w:date="2015-02-20T18:14:00Z"/>
          <w:rFonts w:ascii="Courier New" w:hAnsi="Courier New" w:cs="Courier New"/>
        </w:rPr>
      </w:pPr>
      <w:proofErr w:type="gramStart"/>
      <w:r w:rsidRPr="00CF4CF0">
        <w:rPr>
          <w:rFonts w:ascii="Courier New" w:hAnsi="Courier New" w:cs="Courier New"/>
        </w:rPr>
        <w:t>staffing</w:t>
      </w:r>
      <w:proofErr w:type="gramEnd"/>
      <w:r w:rsidRPr="00CF4CF0">
        <w:rPr>
          <w:rFonts w:ascii="Courier New" w:hAnsi="Courier New" w:cs="Courier New"/>
        </w:rPr>
        <w:t xml:space="preserve"> related issues;</w:t>
      </w:r>
      <w:del w:id="942" w:author="Author" w:date="2015-02-20T18:14:00Z">
        <w:r w:rsidR="0079210B" w:rsidRPr="0079210B">
          <w:rPr>
            <w:rFonts w:ascii="Courier New" w:hAnsi="Courier New" w:cs="Courier New"/>
          </w:rPr>
          <w:delText xml:space="preserve"> </w:delText>
        </w:r>
      </w:del>
    </w:p>
    <w:p w14:paraId="79EC8A0F" w14:textId="1E713760" w:rsidR="00CF4CF0" w:rsidRPr="00CF4CF0" w:rsidRDefault="0079210B" w:rsidP="00CF4CF0">
      <w:pPr>
        <w:pStyle w:val="PlainText"/>
        <w:rPr>
          <w:ins w:id="943" w:author="Author" w:date="2015-02-20T18:14:00Z"/>
          <w:rFonts w:ascii="Courier New" w:hAnsi="Courier New" w:cs="Courier New"/>
        </w:rPr>
      </w:pPr>
      <w:del w:id="944" w:author="Author" w:date="2015-02-20T18:14:00Z">
        <w:r w:rsidRPr="0079210B">
          <w:rPr>
            <w:rFonts w:ascii="Courier New" w:hAnsi="Courier New" w:cs="Courier New"/>
          </w:rPr>
          <w:delText>(iv</w:delText>
        </w:r>
      </w:del>
    </w:p>
    <w:p w14:paraId="0279645A" w14:textId="77777777" w:rsidR="00CF4CF0" w:rsidRPr="00CF4CF0" w:rsidRDefault="00CF4CF0" w:rsidP="00CF4CF0">
      <w:pPr>
        <w:pStyle w:val="PlainText"/>
        <w:rPr>
          <w:rFonts w:ascii="Courier New" w:hAnsi="Courier New" w:cs="Courier New"/>
        </w:rPr>
      </w:pPr>
      <w:ins w:id="945" w:author="Author" w:date="2015-02-20T18:14:00Z">
        <w:r w:rsidRPr="00CF4CF0">
          <w:rPr>
            <w:rFonts w:ascii="Courier New" w:hAnsi="Courier New" w:cs="Courier New"/>
          </w:rPr>
          <w:t>(iii</w:t>
        </w:r>
      </w:ins>
      <w:r w:rsidRPr="00CF4CF0">
        <w:rPr>
          <w:rFonts w:ascii="Courier New" w:hAnsi="Courier New" w:cs="Courier New"/>
        </w:rPr>
        <w:t xml:space="preserve">) </w:t>
      </w:r>
      <w:proofErr w:type="gramStart"/>
      <w:r w:rsidRPr="00CF4CF0">
        <w:rPr>
          <w:rFonts w:ascii="Courier New" w:hAnsi="Courier New" w:cs="Courier New"/>
        </w:rPr>
        <w:t>make</w:t>
      </w:r>
      <w:proofErr w:type="gramEnd"/>
      <w:r w:rsidRPr="00CF4CF0">
        <w:rPr>
          <w:rFonts w:ascii="Courier New" w:hAnsi="Courier New" w:cs="Courier New"/>
        </w:rPr>
        <w:t xml:space="preserve"> recommendations on budgets to the SAC Board and subsequently</w:t>
      </w:r>
    </w:p>
    <w:p w14:paraId="060B90C3"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monitor</w:t>
      </w:r>
      <w:proofErr w:type="gramEnd"/>
      <w:r w:rsidRPr="00CF4CF0">
        <w:rPr>
          <w:rFonts w:ascii="Courier New" w:hAnsi="Courier New" w:cs="Courier New"/>
        </w:rPr>
        <w:t xml:space="preserve"> financial statements with respect to the Student Commons with</w:t>
      </w:r>
    </w:p>
    <w:p w14:paraId="78661638" w14:textId="77777777" w:rsidR="0079210B" w:rsidRPr="0079210B" w:rsidRDefault="00CF4CF0" w:rsidP="0079210B">
      <w:pPr>
        <w:pStyle w:val="PlainText"/>
        <w:rPr>
          <w:del w:id="946" w:author="Author" w:date="2015-02-20T18:14:00Z"/>
          <w:rFonts w:ascii="Courier New" w:hAnsi="Courier New" w:cs="Courier New"/>
        </w:rPr>
      </w:pPr>
      <w:proofErr w:type="gramStart"/>
      <w:r w:rsidRPr="00CF4CF0">
        <w:rPr>
          <w:rFonts w:ascii="Courier New" w:hAnsi="Courier New" w:cs="Courier New"/>
        </w:rPr>
        <w:t>regular</w:t>
      </w:r>
      <w:proofErr w:type="gramEnd"/>
      <w:r w:rsidRPr="00CF4CF0">
        <w:rPr>
          <w:rFonts w:ascii="Courier New" w:hAnsi="Courier New" w:cs="Courier New"/>
        </w:rPr>
        <w:t xml:space="preserve"> reporting to the SAC Board;</w:t>
      </w:r>
      <w:del w:id="947" w:author="Author" w:date="2015-02-20T18:14:00Z">
        <w:r w:rsidR="0079210B" w:rsidRPr="0079210B">
          <w:rPr>
            <w:rFonts w:ascii="Courier New" w:hAnsi="Courier New" w:cs="Courier New"/>
          </w:rPr>
          <w:delText xml:space="preserve"> </w:delText>
        </w:r>
      </w:del>
    </w:p>
    <w:p w14:paraId="04BD47F0" w14:textId="7F6F52F5" w:rsidR="00CF4CF0" w:rsidRPr="00CF4CF0" w:rsidRDefault="0079210B" w:rsidP="00CF4CF0">
      <w:pPr>
        <w:pStyle w:val="PlainText"/>
        <w:rPr>
          <w:ins w:id="948" w:author="Author" w:date="2015-02-20T18:14:00Z"/>
          <w:rFonts w:ascii="Courier New" w:hAnsi="Courier New" w:cs="Courier New"/>
        </w:rPr>
      </w:pPr>
      <w:del w:id="949" w:author="Author" w:date="2015-02-20T18:14:00Z">
        <w:r w:rsidRPr="0079210B">
          <w:rPr>
            <w:rFonts w:ascii="Courier New" w:hAnsi="Courier New" w:cs="Courier New"/>
          </w:rPr>
          <w:delText>(v</w:delText>
        </w:r>
      </w:del>
      <w:bookmarkStart w:id="950" w:name="_GoBack"/>
      <w:bookmarkEnd w:id="950"/>
    </w:p>
    <w:p w14:paraId="6C7D640B" w14:textId="77777777" w:rsidR="00CF4CF0" w:rsidRPr="00CF4CF0" w:rsidRDefault="00CF4CF0" w:rsidP="00CF4CF0">
      <w:pPr>
        <w:pStyle w:val="PlainText"/>
        <w:rPr>
          <w:rFonts w:ascii="Courier New" w:hAnsi="Courier New" w:cs="Courier New"/>
        </w:rPr>
      </w:pPr>
      <w:ins w:id="951" w:author="Author" w:date="2015-02-20T18:14:00Z">
        <w:r w:rsidRPr="00CF4CF0">
          <w:rPr>
            <w:rFonts w:ascii="Courier New" w:hAnsi="Courier New" w:cs="Courier New"/>
          </w:rPr>
          <w:t>(iv</w:t>
        </w:r>
      </w:ins>
      <w:r w:rsidRPr="00CF4CF0">
        <w:rPr>
          <w:rFonts w:ascii="Courier New" w:hAnsi="Courier New" w:cs="Courier New"/>
        </w:rPr>
        <w:t xml:space="preserve">) </w:t>
      </w:r>
      <w:proofErr w:type="gramStart"/>
      <w:r w:rsidRPr="00CF4CF0">
        <w:rPr>
          <w:rFonts w:ascii="Courier New" w:hAnsi="Courier New" w:cs="Courier New"/>
        </w:rPr>
        <w:t>generally</w:t>
      </w:r>
      <w:proofErr w:type="gramEnd"/>
      <w:r w:rsidRPr="00CF4CF0">
        <w:rPr>
          <w:rFonts w:ascii="Courier New" w:hAnsi="Courier New" w:cs="Courier New"/>
        </w:rPr>
        <w:t xml:space="preserve"> protect assets in the Building and take measures to reduce liability</w:t>
      </w:r>
    </w:p>
    <w:p w14:paraId="2173EED7"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risks</w:t>
      </w:r>
      <w:proofErr w:type="gramEnd"/>
      <w:r w:rsidRPr="00CF4CF0">
        <w:rPr>
          <w:rFonts w:ascii="Courier New" w:hAnsi="Courier New" w:cs="Courier New"/>
        </w:rPr>
        <w:t>, including making provisions for capital renewal pursuant to Section</w:t>
      </w:r>
    </w:p>
    <w:p w14:paraId="6CCE8181" w14:textId="77777777" w:rsidR="0079210B" w:rsidRPr="0079210B" w:rsidRDefault="00CF4CF0" w:rsidP="0079210B">
      <w:pPr>
        <w:pStyle w:val="PlainText"/>
        <w:rPr>
          <w:del w:id="952" w:author="Author" w:date="2015-02-20T18:14:00Z"/>
          <w:rFonts w:ascii="Courier New" w:hAnsi="Courier New" w:cs="Courier New"/>
        </w:rPr>
      </w:pPr>
      <w:r w:rsidRPr="00CF4CF0">
        <w:rPr>
          <w:rFonts w:ascii="Courier New" w:hAnsi="Courier New" w:cs="Courier New"/>
        </w:rPr>
        <w:t>7.7(c);</w:t>
      </w:r>
      <w:del w:id="953" w:author="Author" w:date="2015-02-20T18:14:00Z">
        <w:r w:rsidR="0079210B" w:rsidRPr="0079210B">
          <w:rPr>
            <w:rFonts w:ascii="Courier New" w:hAnsi="Courier New" w:cs="Courier New"/>
          </w:rPr>
          <w:delText xml:space="preserve">  </w:delText>
        </w:r>
      </w:del>
    </w:p>
    <w:p w14:paraId="494B1F7C" w14:textId="77777777" w:rsidR="0079210B" w:rsidRPr="0079210B" w:rsidRDefault="0079210B" w:rsidP="0079210B">
      <w:pPr>
        <w:pStyle w:val="PlainText"/>
        <w:rPr>
          <w:del w:id="954" w:author="Author" w:date="2015-02-20T18:14:00Z"/>
          <w:rFonts w:ascii="Courier New" w:hAnsi="Courier New" w:cs="Courier New"/>
        </w:rPr>
      </w:pPr>
      <w:del w:id="955" w:author="Author" w:date="2015-02-20T18:14:00Z">
        <w:r w:rsidRPr="0079210B">
          <w:rPr>
            <w:rFonts w:ascii="Courier New" w:hAnsi="Courier New" w:cs="Courier New"/>
          </w:rPr>
          <w:delText xml:space="preserve">(vi) allocate space within the Building, in accordance with this Agreement, and administer license agreements between sub-licensees and SAC;  </w:delText>
        </w:r>
      </w:del>
    </w:p>
    <w:p w14:paraId="779E6FD1" w14:textId="6203A7FE" w:rsidR="00CF4CF0" w:rsidRPr="00CF4CF0" w:rsidRDefault="0079210B" w:rsidP="00CF4CF0">
      <w:pPr>
        <w:pStyle w:val="PlainText"/>
        <w:rPr>
          <w:ins w:id="956" w:author="Author" w:date="2015-02-20T18:14:00Z"/>
          <w:rFonts w:ascii="Courier New" w:hAnsi="Courier New" w:cs="Courier New"/>
        </w:rPr>
      </w:pPr>
      <w:del w:id="957" w:author="Author" w:date="2015-02-20T18:14:00Z">
        <w:r w:rsidRPr="0079210B">
          <w:rPr>
            <w:rFonts w:ascii="Courier New" w:hAnsi="Courier New" w:cs="Courier New"/>
          </w:rPr>
          <w:delText>(vii</w:delText>
        </w:r>
      </w:del>
    </w:p>
    <w:p w14:paraId="14348A3B" w14:textId="501E3589" w:rsidR="00CF4CF0" w:rsidRPr="00CF4CF0" w:rsidRDefault="00CF4CF0" w:rsidP="00CF4CF0">
      <w:pPr>
        <w:pStyle w:val="PlainText"/>
        <w:rPr>
          <w:rFonts w:ascii="Courier New" w:hAnsi="Courier New" w:cs="Courier New"/>
        </w:rPr>
      </w:pPr>
      <w:ins w:id="958" w:author="Author" w:date="2015-02-20T18:14:00Z">
        <w:r w:rsidRPr="00CF4CF0">
          <w:rPr>
            <w:rFonts w:ascii="Courier New" w:hAnsi="Courier New" w:cs="Courier New"/>
          </w:rPr>
          <w:t>(v</w:t>
        </w:r>
      </w:ins>
      <w:r w:rsidRPr="00CF4CF0">
        <w:rPr>
          <w:rFonts w:ascii="Courier New" w:hAnsi="Courier New" w:cs="Courier New"/>
        </w:rPr>
        <w:t xml:space="preserve">) </w:t>
      </w:r>
      <w:proofErr w:type="gramStart"/>
      <w:r w:rsidRPr="00CF4CF0">
        <w:rPr>
          <w:rFonts w:ascii="Courier New" w:hAnsi="Courier New" w:cs="Courier New"/>
        </w:rPr>
        <w:t>set</w:t>
      </w:r>
      <w:proofErr w:type="gramEnd"/>
      <w:r w:rsidRPr="00CF4CF0">
        <w:rPr>
          <w:rFonts w:ascii="Courier New" w:hAnsi="Courier New" w:cs="Courier New"/>
        </w:rPr>
        <w:t xml:space="preserve"> </w:t>
      </w:r>
      <w:del w:id="959" w:author="Author" w:date="2015-02-20T18:14:00Z">
        <w:r w:rsidR="0079210B" w:rsidRPr="0079210B">
          <w:rPr>
            <w:rFonts w:ascii="Courier New" w:hAnsi="Courier New" w:cs="Courier New"/>
          </w:rPr>
          <w:delText xml:space="preserve">and enforce </w:delText>
        </w:r>
      </w:del>
      <w:r w:rsidRPr="00CF4CF0">
        <w:rPr>
          <w:rFonts w:ascii="Courier New" w:hAnsi="Courier New" w:cs="Courier New"/>
        </w:rPr>
        <w:t xml:space="preserve">standards concerning the use of the common </w:t>
      </w:r>
      <w:del w:id="960" w:author="Author" w:date="2015-02-20T18:14:00Z">
        <w:r w:rsidR="0079210B" w:rsidRPr="0079210B">
          <w:rPr>
            <w:rFonts w:ascii="Courier New" w:hAnsi="Courier New" w:cs="Courier New"/>
          </w:rPr>
          <w:delText>facilities</w:delText>
        </w:r>
      </w:del>
      <w:proofErr w:type="spellStart"/>
      <w:ins w:id="961" w:author="Author" w:date="2015-02-20T18:14:00Z">
        <w:r w:rsidRPr="00CF4CF0">
          <w:rPr>
            <w:rFonts w:ascii="Courier New" w:hAnsi="Courier New" w:cs="Courier New"/>
          </w:rPr>
          <w:t>faci</w:t>
        </w:r>
        <w:proofErr w:type="spellEnd"/>
        <w:r w:rsidRPr="00CF4CF0">
          <w:rPr>
            <w:rFonts w:ascii="Courier New" w:hAnsi="Courier New" w:cs="Courier New"/>
          </w:rPr>
          <w:t xml:space="preserve"> </w:t>
        </w:r>
        <w:proofErr w:type="spellStart"/>
        <w:r w:rsidRPr="00CF4CF0">
          <w:rPr>
            <w:rFonts w:ascii="Courier New" w:hAnsi="Courier New" w:cs="Courier New"/>
          </w:rPr>
          <w:t>lities</w:t>
        </w:r>
      </w:ins>
      <w:proofErr w:type="spellEnd"/>
      <w:r w:rsidRPr="00CF4CF0">
        <w:rPr>
          <w:rFonts w:ascii="Courier New" w:hAnsi="Courier New" w:cs="Courier New"/>
        </w:rPr>
        <w:t xml:space="preserve"> of the Student</w:t>
      </w:r>
    </w:p>
    <w:p w14:paraId="31F8B245" w14:textId="77777777" w:rsidR="0079210B" w:rsidRPr="0079210B" w:rsidRDefault="00CF4CF0" w:rsidP="0079210B">
      <w:pPr>
        <w:pStyle w:val="PlainText"/>
        <w:rPr>
          <w:del w:id="962" w:author="Author" w:date="2015-02-20T18:14:00Z"/>
          <w:rFonts w:ascii="Courier New" w:hAnsi="Courier New" w:cs="Courier New"/>
        </w:rPr>
      </w:pPr>
      <w:r w:rsidRPr="00CF4CF0">
        <w:rPr>
          <w:rFonts w:ascii="Courier New" w:hAnsi="Courier New" w:cs="Courier New"/>
        </w:rPr>
        <w:t>Commons;</w:t>
      </w:r>
      <w:del w:id="963" w:author="Author" w:date="2015-02-20T18:14:00Z">
        <w:r w:rsidR="0079210B" w:rsidRPr="0079210B">
          <w:rPr>
            <w:rFonts w:ascii="Courier New" w:hAnsi="Courier New" w:cs="Courier New"/>
          </w:rPr>
          <w:delText xml:space="preserve"> </w:delText>
        </w:r>
      </w:del>
    </w:p>
    <w:p w14:paraId="3EA7C317" w14:textId="2CDBD151" w:rsidR="00CF4CF0" w:rsidRPr="00CF4CF0" w:rsidRDefault="0079210B" w:rsidP="00CF4CF0">
      <w:pPr>
        <w:pStyle w:val="PlainText"/>
        <w:rPr>
          <w:ins w:id="964" w:author="Author" w:date="2015-02-20T18:14:00Z"/>
          <w:rFonts w:ascii="Courier New" w:hAnsi="Courier New" w:cs="Courier New"/>
        </w:rPr>
      </w:pPr>
      <w:del w:id="965" w:author="Author" w:date="2015-02-20T18:14:00Z">
        <w:r w:rsidRPr="0079210B">
          <w:rPr>
            <w:rFonts w:ascii="Courier New" w:hAnsi="Courier New" w:cs="Courier New"/>
          </w:rPr>
          <w:delText>(viii</w:delText>
        </w:r>
      </w:del>
    </w:p>
    <w:p w14:paraId="44F41209" w14:textId="77777777" w:rsidR="00CF4CF0" w:rsidRPr="00CF4CF0" w:rsidRDefault="00CF4CF0" w:rsidP="00CF4CF0">
      <w:pPr>
        <w:pStyle w:val="PlainText"/>
        <w:rPr>
          <w:rFonts w:ascii="Courier New" w:hAnsi="Courier New" w:cs="Courier New"/>
        </w:rPr>
      </w:pPr>
      <w:ins w:id="966" w:author="Author" w:date="2015-02-20T18:14:00Z">
        <w:r w:rsidRPr="00CF4CF0">
          <w:rPr>
            <w:rFonts w:ascii="Courier New" w:hAnsi="Courier New" w:cs="Courier New"/>
          </w:rPr>
          <w:t>(vi</w:t>
        </w:r>
      </w:ins>
      <w:r w:rsidRPr="00CF4CF0">
        <w:rPr>
          <w:rFonts w:ascii="Courier New" w:hAnsi="Courier New" w:cs="Courier New"/>
        </w:rPr>
        <w:t xml:space="preserve">) </w:t>
      </w:r>
      <w:proofErr w:type="gramStart"/>
      <w:r w:rsidRPr="00CF4CF0">
        <w:rPr>
          <w:rFonts w:ascii="Courier New" w:hAnsi="Courier New" w:cs="Courier New"/>
        </w:rPr>
        <w:t>take</w:t>
      </w:r>
      <w:proofErr w:type="gramEnd"/>
      <w:r w:rsidRPr="00CF4CF0">
        <w:rPr>
          <w:rFonts w:ascii="Courier New" w:hAnsi="Courier New" w:cs="Courier New"/>
        </w:rPr>
        <w:t xml:space="preserve"> all reasonable measures to ensure that the Student Commons is</w:t>
      </w:r>
    </w:p>
    <w:p w14:paraId="6264C473" w14:textId="07F9D883"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operated</w:t>
      </w:r>
      <w:proofErr w:type="gramEnd"/>
      <w:r w:rsidRPr="00CF4CF0">
        <w:rPr>
          <w:rFonts w:ascii="Courier New" w:hAnsi="Courier New" w:cs="Courier New"/>
        </w:rPr>
        <w:t xml:space="preserve"> in an environmentally responsible manner that </w:t>
      </w:r>
      <w:del w:id="967" w:author="Author" w:date="2015-02-20T18:14:00Z">
        <w:r w:rsidR="0079210B" w:rsidRPr="0079210B">
          <w:rPr>
            <w:rFonts w:ascii="Courier New" w:hAnsi="Courier New" w:cs="Courier New"/>
          </w:rPr>
          <w:delText>furthers</w:delText>
        </w:r>
      </w:del>
      <w:proofErr w:type="spellStart"/>
      <w:ins w:id="968" w:author="Author" w:date="2015-02-20T18:14:00Z">
        <w:r w:rsidRPr="00CF4CF0">
          <w:rPr>
            <w:rFonts w:ascii="Courier New" w:hAnsi="Courier New" w:cs="Courier New"/>
          </w:rPr>
          <w:t>fmthers</w:t>
        </w:r>
      </w:ins>
      <w:proofErr w:type="spellEnd"/>
      <w:r w:rsidRPr="00CF4CF0">
        <w:rPr>
          <w:rFonts w:ascii="Courier New" w:hAnsi="Courier New" w:cs="Courier New"/>
        </w:rPr>
        <w:t xml:space="preserve"> the</w:t>
      </w:r>
    </w:p>
    <w:p w14:paraId="16F3C307" w14:textId="77777777" w:rsidR="0079210B" w:rsidRPr="0079210B" w:rsidRDefault="00CF4CF0" w:rsidP="0079210B">
      <w:pPr>
        <w:pStyle w:val="PlainText"/>
        <w:rPr>
          <w:del w:id="969" w:author="Author" w:date="2015-02-20T18:14:00Z"/>
          <w:rFonts w:ascii="Courier New" w:hAnsi="Courier New" w:cs="Courier New"/>
        </w:rPr>
      </w:pPr>
      <w:proofErr w:type="gramStart"/>
      <w:r w:rsidRPr="00CF4CF0">
        <w:rPr>
          <w:rFonts w:ascii="Courier New" w:hAnsi="Courier New" w:cs="Courier New"/>
        </w:rPr>
        <w:t>sustainability</w:t>
      </w:r>
      <w:proofErr w:type="gramEnd"/>
      <w:r w:rsidRPr="00CF4CF0">
        <w:rPr>
          <w:rFonts w:ascii="Courier New" w:hAnsi="Courier New" w:cs="Courier New"/>
        </w:rPr>
        <w:t xml:space="preserve"> and environmental goals of SAC;</w:t>
      </w:r>
      <w:del w:id="970" w:author="Author" w:date="2015-02-20T18:14:00Z">
        <w:r w:rsidR="0079210B" w:rsidRPr="0079210B">
          <w:rPr>
            <w:rFonts w:ascii="Courier New" w:hAnsi="Courier New" w:cs="Courier New"/>
          </w:rPr>
          <w:delText xml:space="preserve"> </w:delText>
        </w:r>
      </w:del>
    </w:p>
    <w:p w14:paraId="4ED1602B" w14:textId="208DA82E" w:rsidR="00CF4CF0" w:rsidRPr="00CF4CF0" w:rsidRDefault="0079210B" w:rsidP="00CF4CF0">
      <w:pPr>
        <w:pStyle w:val="PlainText"/>
        <w:rPr>
          <w:ins w:id="971" w:author="Author" w:date="2015-02-20T18:14:00Z"/>
          <w:rFonts w:ascii="Courier New" w:hAnsi="Courier New" w:cs="Courier New"/>
        </w:rPr>
      </w:pPr>
      <w:del w:id="972" w:author="Author" w:date="2015-02-20T18:14:00Z">
        <w:r w:rsidRPr="0079210B">
          <w:rPr>
            <w:rFonts w:ascii="Courier New" w:hAnsi="Courier New" w:cs="Courier New"/>
          </w:rPr>
          <w:delText>(ix</w:delText>
        </w:r>
      </w:del>
    </w:p>
    <w:p w14:paraId="51633D24" w14:textId="77777777" w:rsidR="00CF4CF0" w:rsidRPr="00CF4CF0" w:rsidRDefault="00CF4CF0" w:rsidP="00CF4CF0">
      <w:pPr>
        <w:pStyle w:val="PlainText"/>
        <w:rPr>
          <w:rFonts w:ascii="Courier New" w:hAnsi="Courier New" w:cs="Courier New"/>
        </w:rPr>
      </w:pPr>
      <w:ins w:id="973" w:author="Author" w:date="2015-02-20T18:14:00Z">
        <w:r w:rsidRPr="00CF4CF0">
          <w:rPr>
            <w:rFonts w:ascii="Courier New" w:hAnsi="Courier New" w:cs="Courier New"/>
          </w:rPr>
          <w:t>(vii</w:t>
        </w:r>
      </w:ins>
      <w:r w:rsidRPr="00CF4CF0">
        <w:rPr>
          <w:rFonts w:ascii="Courier New" w:hAnsi="Courier New" w:cs="Courier New"/>
        </w:rPr>
        <w:t xml:space="preserve">) </w:t>
      </w:r>
      <w:proofErr w:type="gramStart"/>
      <w:r w:rsidRPr="00CF4CF0">
        <w:rPr>
          <w:rFonts w:ascii="Courier New" w:hAnsi="Courier New" w:cs="Courier New"/>
        </w:rPr>
        <w:t>implement</w:t>
      </w:r>
      <w:proofErr w:type="gramEnd"/>
      <w:r w:rsidRPr="00CF4CF0">
        <w:rPr>
          <w:rFonts w:ascii="Courier New" w:hAnsi="Courier New" w:cs="Courier New"/>
        </w:rPr>
        <w:t xml:space="preserve"> the operating principles of the Student Commons developed by</w:t>
      </w:r>
    </w:p>
    <w:p w14:paraId="7579AEDF" w14:textId="77777777" w:rsidR="0079210B" w:rsidRPr="0079210B" w:rsidRDefault="00CF4CF0" w:rsidP="0079210B">
      <w:pPr>
        <w:pStyle w:val="PlainText"/>
        <w:rPr>
          <w:del w:id="974" w:author="Author" w:date="2015-02-20T18:14:00Z"/>
          <w:rFonts w:ascii="Courier New" w:hAnsi="Courier New" w:cs="Courier New"/>
        </w:rPr>
      </w:pPr>
      <w:proofErr w:type="gramStart"/>
      <w:r w:rsidRPr="00CF4CF0">
        <w:rPr>
          <w:rFonts w:ascii="Courier New" w:hAnsi="Courier New" w:cs="Courier New"/>
        </w:rPr>
        <w:t>the</w:t>
      </w:r>
      <w:proofErr w:type="gramEnd"/>
      <w:r w:rsidRPr="00CF4CF0">
        <w:rPr>
          <w:rFonts w:ascii="Courier New" w:hAnsi="Courier New" w:cs="Courier New"/>
        </w:rPr>
        <w:t xml:space="preserve"> SAC Board;</w:t>
      </w:r>
      <w:del w:id="975" w:author="Author" w:date="2015-02-20T18:14:00Z">
        <w:r w:rsidR="0079210B" w:rsidRPr="0079210B">
          <w:rPr>
            <w:rFonts w:ascii="Courier New" w:hAnsi="Courier New" w:cs="Courier New"/>
          </w:rPr>
          <w:delText xml:space="preserve"> </w:delText>
        </w:r>
      </w:del>
    </w:p>
    <w:p w14:paraId="672D8104" w14:textId="583689C3" w:rsidR="00CF4CF0" w:rsidRPr="00CF4CF0" w:rsidRDefault="0079210B" w:rsidP="00CF4CF0">
      <w:pPr>
        <w:pStyle w:val="PlainText"/>
        <w:rPr>
          <w:ins w:id="976" w:author="Author" w:date="2015-02-20T18:14:00Z"/>
          <w:rFonts w:ascii="Courier New" w:hAnsi="Courier New" w:cs="Courier New"/>
        </w:rPr>
      </w:pPr>
      <w:del w:id="977" w:author="Author" w:date="2015-02-20T18:14:00Z">
        <w:r w:rsidRPr="0079210B">
          <w:rPr>
            <w:rFonts w:ascii="Courier New" w:hAnsi="Courier New" w:cs="Courier New"/>
          </w:rPr>
          <w:delText>(x</w:delText>
        </w:r>
      </w:del>
    </w:p>
    <w:p w14:paraId="57BB68B8" w14:textId="77777777" w:rsidR="00CF4CF0" w:rsidRPr="00CF4CF0" w:rsidRDefault="00CF4CF0" w:rsidP="00CF4CF0">
      <w:pPr>
        <w:pStyle w:val="PlainText"/>
        <w:rPr>
          <w:rFonts w:ascii="Courier New" w:hAnsi="Courier New" w:cs="Courier New"/>
        </w:rPr>
      </w:pPr>
      <w:ins w:id="978" w:author="Author" w:date="2015-02-20T18:14:00Z">
        <w:r w:rsidRPr="00CF4CF0">
          <w:rPr>
            <w:rFonts w:ascii="Courier New" w:hAnsi="Courier New" w:cs="Courier New"/>
          </w:rPr>
          <w:t>(viii</w:t>
        </w:r>
      </w:ins>
      <w:r w:rsidRPr="00CF4CF0">
        <w:rPr>
          <w:rFonts w:ascii="Courier New" w:hAnsi="Courier New" w:cs="Courier New"/>
        </w:rPr>
        <w:t xml:space="preserve">) </w:t>
      </w:r>
      <w:proofErr w:type="gramStart"/>
      <w:r w:rsidRPr="00CF4CF0">
        <w:rPr>
          <w:rFonts w:ascii="Courier New" w:hAnsi="Courier New" w:cs="Courier New"/>
        </w:rPr>
        <w:t>take</w:t>
      </w:r>
      <w:proofErr w:type="gramEnd"/>
      <w:r w:rsidRPr="00CF4CF0">
        <w:rPr>
          <w:rFonts w:ascii="Courier New" w:hAnsi="Courier New" w:cs="Courier New"/>
        </w:rPr>
        <w:t xml:space="preserve"> all reasonable measures to maintain true and accurate books and</w:t>
      </w:r>
    </w:p>
    <w:p w14:paraId="3F4FD548" w14:textId="77777777" w:rsidR="0079210B" w:rsidRPr="0079210B" w:rsidRDefault="00CF4CF0" w:rsidP="0079210B">
      <w:pPr>
        <w:pStyle w:val="PlainText"/>
        <w:rPr>
          <w:del w:id="979" w:author="Author" w:date="2015-02-20T18:14:00Z"/>
          <w:rFonts w:ascii="Courier New" w:hAnsi="Courier New" w:cs="Courier New"/>
        </w:rPr>
      </w:pPr>
      <w:proofErr w:type="gramStart"/>
      <w:r w:rsidRPr="00CF4CF0">
        <w:rPr>
          <w:rFonts w:ascii="Courier New" w:hAnsi="Courier New" w:cs="Courier New"/>
        </w:rPr>
        <w:t>records</w:t>
      </w:r>
      <w:proofErr w:type="gramEnd"/>
      <w:r w:rsidRPr="00CF4CF0">
        <w:rPr>
          <w:rFonts w:ascii="Courier New" w:hAnsi="Courier New" w:cs="Courier New"/>
        </w:rPr>
        <w:t xml:space="preserve"> of the business and transactions of the Student Commons; and</w:t>
      </w:r>
      <w:del w:id="980" w:author="Author" w:date="2015-02-20T18:14:00Z">
        <w:r w:rsidR="0079210B" w:rsidRPr="0079210B">
          <w:rPr>
            <w:rFonts w:ascii="Courier New" w:hAnsi="Courier New" w:cs="Courier New"/>
          </w:rPr>
          <w:delText xml:space="preserve">  </w:delText>
        </w:r>
      </w:del>
    </w:p>
    <w:p w14:paraId="4BAD34C2" w14:textId="74B60405" w:rsidR="00CF4CF0" w:rsidRPr="00CF4CF0" w:rsidRDefault="0079210B" w:rsidP="00CF4CF0">
      <w:pPr>
        <w:pStyle w:val="PlainText"/>
        <w:rPr>
          <w:ins w:id="981" w:author="Author" w:date="2015-02-20T18:14:00Z"/>
          <w:rFonts w:ascii="Courier New" w:hAnsi="Courier New" w:cs="Courier New"/>
        </w:rPr>
      </w:pPr>
      <w:del w:id="982" w:author="Author" w:date="2015-02-20T18:14:00Z">
        <w:r w:rsidRPr="0079210B">
          <w:rPr>
            <w:rFonts w:ascii="Courier New" w:hAnsi="Courier New" w:cs="Courier New"/>
          </w:rPr>
          <w:delText>(xi</w:delText>
        </w:r>
      </w:del>
    </w:p>
    <w:p w14:paraId="4ECDCF1E" w14:textId="77777777" w:rsidR="00CF4CF0" w:rsidRPr="00CF4CF0" w:rsidRDefault="00CF4CF0" w:rsidP="00CF4CF0">
      <w:pPr>
        <w:pStyle w:val="PlainText"/>
        <w:rPr>
          <w:rFonts w:ascii="Courier New" w:hAnsi="Courier New" w:cs="Courier New"/>
        </w:rPr>
      </w:pPr>
      <w:ins w:id="983" w:author="Author" w:date="2015-02-20T18:14:00Z">
        <w:r w:rsidRPr="00CF4CF0">
          <w:rPr>
            <w:rFonts w:ascii="Courier New" w:hAnsi="Courier New" w:cs="Courier New"/>
          </w:rPr>
          <w:t>(ix</w:t>
        </w:r>
      </w:ins>
      <w:r w:rsidRPr="00CF4CF0">
        <w:rPr>
          <w:rFonts w:ascii="Courier New" w:hAnsi="Courier New" w:cs="Courier New"/>
        </w:rPr>
        <w:t xml:space="preserve">) </w:t>
      </w:r>
      <w:proofErr w:type="gramStart"/>
      <w:r w:rsidRPr="00CF4CF0">
        <w:rPr>
          <w:rFonts w:ascii="Courier New" w:hAnsi="Courier New" w:cs="Courier New"/>
        </w:rPr>
        <w:t>advise</w:t>
      </w:r>
      <w:proofErr w:type="gramEnd"/>
      <w:r w:rsidRPr="00CF4CF0">
        <w:rPr>
          <w:rFonts w:ascii="Courier New" w:hAnsi="Courier New" w:cs="Courier New"/>
        </w:rPr>
        <w:t xml:space="preserve"> the Facility Manager on human resource matters such as: selecting,</w:t>
      </w:r>
    </w:p>
    <w:p w14:paraId="488F872B"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employing</w:t>
      </w:r>
      <w:proofErr w:type="gramEnd"/>
      <w:r w:rsidRPr="00CF4CF0">
        <w:rPr>
          <w:rFonts w:ascii="Courier New" w:hAnsi="Courier New" w:cs="Courier New"/>
        </w:rPr>
        <w:t>, terminating, supervising, directing, training and assigning</w:t>
      </w:r>
    </w:p>
    <w:p w14:paraId="05C51DFE" w14:textId="77777777" w:rsidR="0079210B" w:rsidRPr="0079210B" w:rsidRDefault="00CF4CF0" w:rsidP="0079210B">
      <w:pPr>
        <w:pStyle w:val="PlainText"/>
        <w:rPr>
          <w:del w:id="984" w:author="Author" w:date="2015-02-20T18:14:00Z"/>
          <w:rFonts w:ascii="Courier New" w:hAnsi="Courier New" w:cs="Courier New"/>
        </w:rPr>
      </w:pPr>
      <w:proofErr w:type="gramStart"/>
      <w:r w:rsidRPr="00CF4CF0">
        <w:rPr>
          <w:rFonts w:ascii="Courier New" w:hAnsi="Courier New" w:cs="Courier New"/>
        </w:rPr>
        <w:t>duties</w:t>
      </w:r>
      <w:proofErr w:type="gramEnd"/>
      <w:r w:rsidRPr="00CF4CF0">
        <w:rPr>
          <w:rFonts w:ascii="Courier New" w:hAnsi="Courier New" w:cs="Courier New"/>
        </w:rPr>
        <w:t xml:space="preserve"> to all employees engaged in the operation of the Student Commons.</w:t>
      </w:r>
      <w:del w:id="985" w:author="Author" w:date="2015-02-20T18:14:00Z">
        <w:r w:rsidR="0079210B" w:rsidRPr="0079210B">
          <w:rPr>
            <w:rFonts w:ascii="Courier New" w:hAnsi="Courier New" w:cs="Courier New"/>
          </w:rPr>
          <w:delText xml:space="preserve"> </w:delText>
        </w:r>
      </w:del>
    </w:p>
    <w:p w14:paraId="45414B39" w14:textId="761C5B95" w:rsidR="00CF4CF0" w:rsidRPr="00CF4CF0" w:rsidRDefault="0079210B" w:rsidP="00CF4CF0">
      <w:pPr>
        <w:pStyle w:val="PlainText"/>
        <w:rPr>
          <w:ins w:id="986" w:author="Author" w:date="2015-02-20T18:14:00Z"/>
          <w:rFonts w:ascii="Courier New" w:hAnsi="Courier New" w:cs="Courier New"/>
        </w:rPr>
      </w:pPr>
      <w:del w:id="987" w:author="Author" w:date="2015-02-20T18:14:00Z">
        <w:r w:rsidRPr="0079210B">
          <w:rPr>
            <w:rFonts w:ascii="Courier New" w:hAnsi="Courier New" w:cs="Courier New"/>
          </w:rPr>
          <w:delText>(b)</w:delText>
        </w:r>
      </w:del>
    </w:p>
    <w:p w14:paraId="74EF91EF" w14:textId="77777777" w:rsidR="00CF4CF0" w:rsidRPr="00CF4CF0" w:rsidRDefault="00CF4CF0" w:rsidP="00CF4CF0">
      <w:pPr>
        <w:pStyle w:val="PlainText"/>
        <w:rPr>
          <w:rFonts w:ascii="Courier New" w:hAnsi="Courier New" w:cs="Courier New"/>
        </w:rPr>
      </w:pPr>
      <w:ins w:id="988" w:author="Author" w:date="2015-02-20T18:14:00Z">
        <w:r w:rsidRPr="00CF4CF0">
          <w:rPr>
            <w:rFonts w:ascii="Courier New" w:hAnsi="Courier New" w:cs="Courier New"/>
          </w:rPr>
          <w:t>(b) Subject to subsection 4.6(e),</w:t>
        </w:r>
      </w:ins>
      <w:r w:rsidRPr="00CF4CF0">
        <w:rPr>
          <w:rFonts w:ascii="Courier New" w:hAnsi="Courier New" w:cs="Courier New"/>
        </w:rPr>
        <w:t xml:space="preserve"> the Management Committee shall consist of</w:t>
      </w:r>
    </w:p>
    <w:p w14:paraId="25BE81ED" w14:textId="446C75FA"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fourteen</w:t>
      </w:r>
      <w:proofErr w:type="gramEnd"/>
      <w:r w:rsidRPr="00CF4CF0">
        <w:rPr>
          <w:rFonts w:ascii="Courier New" w:hAnsi="Courier New" w:cs="Courier New"/>
        </w:rPr>
        <w:t xml:space="preserve"> (14) members </w:t>
      </w:r>
      <w:del w:id="989" w:author="Author" w:date="2015-02-20T18:14:00Z">
        <w:r w:rsidR="0079210B" w:rsidRPr="0079210B">
          <w:rPr>
            <w:rFonts w:ascii="Courier New" w:hAnsi="Courier New" w:cs="Courier New"/>
          </w:rPr>
          <w:delText>(“</w:delText>
        </w:r>
      </w:del>
      <w:ins w:id="990" w:author="Author" w:date="2015-02-20T18:14:00Z">
        <w:r w:rsidRPr="00CF4CF0">
          <w:rPr>
            <w:rFonts w:ascii="Courier New" w:hAnsi="Courier New" w:cs="Courier New"/>
          </w:rPr>
          <w:t>("</w:t>
        </w:r>
      </w:ins>
      <w:r w:rsidRPr="00CF4CF0">
        <w:rPr>
          <w:rFonts w:ascii="Courier New" w:hAnsi="Courier New" w:cs="Courier New"/>
        </w:rPr>
        <w:t>Members</w:t>
      </w:r>
      <w:del w:id="991" w:author="Author" w:date="2015-02-20T18:14:00Z">
        <w:r w:rsidR="0079210B" w:rsidRPr="0079210B">
          <w:rPr>
            <w:rFonts w:ascii="Courier New" w:hAnsi="Courier New" w:cs="Courier New"/>
          </w:rPr>
          <w:delText>”),</w:delText>
        </w:r>
      </w:del>
      <w:ins w:id="992" w:author="Author" w:date="2015-02-20T18:14:00Z">
        <w:r w:rsidRPr="00CF4CF0">
          <w:rPr>
            <w:rFonts w:ascii="Courier New" w:hAnsi="Courier New" w:cs="Courier New"/>
          </w:rPr>
          <w:t>"),</w:t>
        </w:r>
      </w:ins>
      <w:r w:rsidRPr="00CF4CF0">
        <w:rPr>
          <w:rFonts w:ascii="Courier New" w:hAnsi="Courier New" w:cs="Courier New"/>
        </w:rPr>
        <w:t xml:space="preserve"> thirteen (13) of whom shall be voting</w:t>
      </w:r>
    </w:p>
    <w:p w14:paraId="0FF6C380" w14:textId="77777777" w:rsidR="0079210B" w:rsidRPr="0079210B" w:rsidRDefault="00CF4CF0" w:rsidP="0079210B">
      <w:pPr>
        <w:pStyle w:val="PlainText"/>
        <w:rPr>
          <w:del w:id="993" w:author="Author" w:date="2015-02-20T18:14:00Z"/>
          <w:rFonts w:ascii="Courier New" w:hAnsi="Courier New" w:cs="Courier New"/>
        </w:rPr>
      </w:pPr>
      <w:r w:rsidRPr="00CF4CF0">
        <w:rPr>
          <w:rFonts w:ascii="Courier New" w:hAnsi="Courier New" w:cs="Courier New"/>
        </w:rPr>
        <w:t>Members, comprised of:</w:t>
      </w:r>
      <w:del w:id="994" w:author="Author" w:date="2015-02-20T18:14:00Z">
        <w:r w:rsidR="0079210B" w:rsidRPr="0079210B">
          <w:rPr>
            <w:rFonts w:ascii="Courier New" w:hAnsi="Courier New" w:cs="Courier New"/>
          </w:rPr>
          <w:delText xml:space="preserve">  </w:delText>
        </w:r>
      </w:del>
    </w:p>
    <w:p w14:paraId="188B1D91" w14:textId="08B6CA83" w:rsidR="00CF4CF0" w:rsidRPr="00CF4CF0" w:rsidRDefault="0079210B" w:rsidP="00CF4CF0">
      <w:pPr>
        <w:pStyle w:val="PlainText"/>
        <w:rPr>
          <w:ins w:id="995" w:author="Author" w:date="2015-02-20T18:14:00Z"/>
          <w:rFonts w:ascii="Courier New" w:hAnsi="Courier New" w:cs="Courier New"/>
        </w:rPr>
      </w:pPr>
      <w:del w:id="996" w:author="Author" w:date="2015-02-20T18:14:00Z">
        <w:r w:rsidRPr="0079210B">
          <w:rPr>
            <w:rFonts w:ascii="Courier New" w:hAnsi="Courier New" w:cs="Courier New"/>
          </w:rPr>
          <w:delText xml:space="preserve">(i) </w:delText>
        </w:r>
      </w:del>
    </w:p>
    <w:p w14:paraId="2BFA0D8E" w14:textId="77777777" w:rsidR="00CF4CF0" w:rsidRPr="00CF4CF0" w:rsidRDefault="00CF4CF0" w:rsidP="00CF4CF0">
      <w:pPr>
        <w:pStyle w:val="PlainText"/>
        <w:rPr>
          <w:ins w:id="997" w:author="Author" w:date="2015-02-20T18:14:00Z"/>
          <w:rFonts w:ascii="Courier New" w:hAnsi="Courier New" w:cs="Courier New"/>
        </w:rPr>
      </w:pPr>
      <w:ins w:id="998" w:author="Author" w:date="2015-02-20T18:14:00Z">
        <w:r w:rsidRPr="00CF4CF0">
          <w:rPr>
            <w:rFonts w:ascii="Courier New" w:hAnsi="Courier New" w:cs="Courier New"/>
          </w:rPr>
          <w:t>(</w:t>
        </w:r>
        <w:proofErr w:type="spellStart"/>
        <w:proofErr w:type="gramStart"/>
        <w:r w:rsidRPr="00CF4CF0">
          <w:rPr>
            <w:rFonts w:ascii="Courier New" w:hAnsi="Courier New" w:cs="Courier New"/>
          </w:rPr>
          <w:t>i</w:t>
        </w:r>
        <w:proofErr w:type="spellEnd"/>
        <w:proofErr w:type="gramEnd"/>
        <w:r w:rsidRPr="00CF4CF0">
          <w:rPr>
            <w:rFonts w:ascii="Courier New" w:hAnsi="Courier New" w:cs="Courier New"/>
          </w:rPr>
          <w:t>) six (6) persons named by SAC;</w:t>
        </w:r>
      </w:ins>
    </w:p>
    <w:p w14:paraId="6783C23A" w14:textId="77777777" w:rsidR="0079210B" w:rsidRPr="0079210B" w:rsidRDefault="00CF4CF0" w:rsidP="0079210B">
      <w:pPr>
        <w:pStyle w:val="PlainText"/>
        <w:rPr>
          <w:del w:id="999" w:author="Author" w:date="2015-02-20T18:14:00Z"/>
          <w:rFonts w:ascii="Courier New" w:hAnsi="Courier New" w:cs="Courier New"/>
        </w:rPr>
      </w:pPr>
      <w:ins w:id="1000" w:author="Author" w:date="2015-02-20T18:14:00Z">
        <w:r w:rsidRPr="00CF4CF0">
          <w:rPr>
            <w:rFonts w:ascii="Courier New" w:hAnsi="Courier New" w:cs="Courier New"/>
          </w:rPr>
          <w:t>(</w:t>
        </w:r>
        <w:proofErr w:type="gramStart"/>
        <w:r w:rsidRPr="00CF4CF0">
          <w:rPr>
            <w:rFonts w:ascii="Courier New" w:hAnsi="Courier New" w:cs="Courier New"/>
          </w:rPr>
          <w:t>ii</w:t>
        </w:r>
        <w:proofErr w:type="gramEnd"/>
        <w:r w:rsidRPr="00CF4CF0">
          <w:rPr>
            <w:rFonts w:ascii="Courier New" w:hAnsi="Courier New" w:cs="Courier New"/>
          </w:rPr>
          <w:t xml:space="preserve">) </w:t>
        </w:r>
      </w:ins>
      <w:r w:rsidRPr="00CF4CF0">
        <w:rPr>
          <w:rFonts w:ascii="Courier New" w:hAnsi="Courier New" w:cs="Courier New"/>
        </w:rPr>
        <w:t xml:space="preserve">seven (7) persons named by </w:t>
      </w:r>
      <w:del w:id="1001" w:author="Author" w:date="2015-02-20T18:14:00Z">
        <w:r w:rsidR="0079210B" w:rsidRPr="0079210B">
          <w:rPr>
            <w:rFonts w:ascii="Courier New" w:hAnsi="Courier New" w:cs="Courier New"/>
          </w:rPr>
          <w:delText xml:space="preserve">SAC; </w:delText>
        </w:r>
      </w:del>
    </w:p>
    <w:p w14:paraId="44BF2594" w14:textId="77777777" w:rsidR="0079210B" w:rsidRPr="0079210B" w:rsidRDefault="0079210B" w:rsidP="0079210B">
      <w:pPr>
        <w:pStyle w:val="PlainText"/>
        <w:rPr>
          <w:del w:id="1002" w:author="Author" w:date="2015-02-20T18:14:00Z"/>
          <w:rFonts w:ascii="Courier New" w:hAnsi="Courier New" w:cs="Courier New"/>
        </w:rPr>
      </w:pPr>
      <w:del w:id="1003" w:author="Author" w:date="2015-02-20T18:14:00Z">
        <w:r w:rsidRPr="0079210B">
          <w:rPr>
            <w:rFonts w:ascii="Courier New" w:hAnsi="Courier New" w:cs="Courier New"/>
          </w:rPr>
          <w:delText xml:space="preserve">(ii) three (3) persons named by campus clubs through the SAC clubs committee;  </w:delText>
        </w:r>
      </w:del>
    </w:p>
    <w:p w14:paraId="741177ED" w14:textId="77777777" w:rsidR="0079210B" w:rsidRPr="0079210B" w:rsidRDefault="0079210B" w:rsidP="0079210B">
      <w:pPr>
        <w:pStyle w:val="PlainText"/>
        <w:rPr>
          <w:del w:id="1004" w:author="Author" w:date="2015-02-20T18:14:00Z"/>
          <w:rFonts w:ascii="Courier New" w:hAnsi="Courier New" w:cs="Courier New"/>
        </w:rPr>
      </w:pPr>
      <w:del w:id="1005" w:author="Author" w:date="2015-02-20T18:14:00Z">
        <w:r w:rsidRPr="0079210B">
          <w:rPr>
            <w:rFonts w:ascii="Courier New" w:hAnsi="Courier New" w:cs="Courier New"/>
          </w:rPr>
          <w:delText xml:space="preserve">(iii) three (3) persons named by SAC designated levy groups through the SAC organisational development and services committee; and  </w:delText>
        </w:r>
      </w:del>
    </w:p>
    <w:p w14:paraId="32E6DE2C" w14:textId="5D32C525" w:rsidR="00CF4CF0" w:rsidRPr="00CF4CF0" w:rsidRDefault="0079210B" w:rsidP="00CF4CF0">
      <w:pPr>
        <w:pStyle w:val="PlainText"/>
        <w:rPr>
          <w:ins w:id="1006" w:author="Author" w:date="2015-02-20T18:14:00Z"/>
          <w:rFonts w:ascii="Courier New" w:hAnsi="Courier New" w:cs="Courier New"/>
        </w:rPr>
      </w:pPr>
      <w:del w:id="1007" w:author="Author" w:date="2015-02-20T18:14:00Z">
        <w:r w:rsidRPr="0079210B">
          <w:rPr>
            <w:rFonts w:ascii="Courier New" w:hAnsi="Courier New" w:cs="Courier New"/>
          </w:rPr>
          <w:delText xml:space="preserve">(iv) </w:delText>
        </w:r>
      </w:del>
      <w:proofErr w:type="gramStart"/>
      <w:ins w:id="1008" w:author="Author" w:date="2015-02-20T18:14:00Z">
        <w:r w:rsidR="00CF4CF0" w:rsidRPr="00CF4CF0">
          <w:rPr>
            <w:rFonts w:ascii="Courier New" w:hAnsi="Courier New" w:cs="Courier New"/>
          </w:rPr>
          <w:t>the</w:t>
        </w:r>
        <w:proofErr w:type="gramEnd"/>
        <w:r w:rsidR="00CF4CF0" w:rsidRPr="00CF4CF0">
          <w:rPr>
            <w:rFonts w:ascii="Courier New" w:hAnsi="Courier New" w:cs="Courier New"/>
          </w:rPr>
          <w:t xml:space="preserve"> Appointments Committee, provided that</w:t>
        </w:r>
      </w:ins>
    </w:p>
    <w:p w14:paraId="5DE612CD" w14:textId="77777777" w:rsidR="00CF4CF0" w:rsidRPr="00CF4CF0" w:rsidRDefault="00CF4CF0" w:rsidP="00CF4CF0">
      <w:pPr>
        <w:pStyle w:val="PlainText"/>
        <w:rPr>
          <w:ins w:id="1009" w:author="Author" w:date="2015-02-20T18:14:00Z"/>
          <w:rFonts w:ascii="Courier New" w:hAnsi="Courier New" w:cs="Courier New"/>
        </w:rPr>
      </w:pPr>
      <w:ins w:id="1010" w:author="Author" w:date="2015-02-20T18:14:00Z">
        <w:r w:rsidRPr="00CF4CF0">
          <w:rPr>
            <w:rFonts w:ascii="Courier New" w:hAnsi="Courier New" w:cs="Courier New"/>
          </w:rPr>
          <w:t>A. All voting Members shall possess experience and/or skills relevant</w:t>
        </w:r>
      </w:ins>
    </w:p>
    <w:p w14:paraId="5E6C33FD" w14:textId="77777777" w:rsidR="00CF4CF0" w:rsidRPr="00CF4CF0" w:rsidRDefault="00CF4CF0" w:rsidP="00CF4CF0">
      <w:pPr>
        <w:pStyle w:val="PlainText"/>
        <w:rPr>
          <w:ins w:id="1011" w:author="Author" w:date="2015-02-20T18:14:00Z"/>
          <w:rFonts w:ascii="Courier New" w:hAnsi="Courier New" w:cs="Courier New"/>
        </w:rPr>
      </w:pPr>
      <w:proofErr w:type="gramStart"/>
      <w:ins w:id="1012" w:author="Author" w:date="2015-02-20T18:14:00Z">
        <w:r w:rsidRPr="00CF4CF0">
          <w:rPr>
            <w:rFonts w:ascii="Courier New" w:hAnsi="Courier New" w:cs="Courier New"/>
          </w:rPr>
          <w:t>to</w:t>
        </w:r>
        <w:proofErr w:type="gramEnd"/>
        <w:r w:rsidRPr="00CF4CF0">
          <w:rPr>
            <w:rFonts w:ascii="Courier New" w:hAnsi="Courier New" w:cs="Courier New"/>
          </w:rPr>
          <w:t xml:space="preserve"> the responsibilities of the. Management Committee including such</w:t>
        </w:r>
      </w:ins>
    </w:p>
    <w:p w14:paraId="781351DD" w14:textId="77777777" w:rsidR="00CF4CF0" w:rsidRPr="00CF4CF0" w:rsidRDefault="00CF4CF0" w:rsidP="00CF4CF0">
      <w:pPr>
        <w:pStyle w:val="PlainText"/>
        <w:rPr>
          <w:ins w:id="1013" w:author="Author" w:date="2015-02-20T18:14:00Z"/>
          <w:rFonts w:ascii="Courier New" w:hAnsi="Courier New" w:cs="Courier New"/>
        </w:rPr>
      </w:pPr>
      <w:proofErr w:type="gramStart"/>
      <w:ins w:id="1014" w:author="Author" w:date="2015-02-20T18:14:00Z">
        <w:r w:rsidRPr="00CF4CF0">
          <w:rPr>
            <w:rFonts w:ascii="Courier New" w:hAnsi="Courier New" w:cs="Courier New"/>
          </w:rPr>
          <w:t>things</w:t>
        </w:r>
        <w:proofErr w:type="gramEnd"/>
        <w:r w:rsidRPr="00CF4CF0">
          <w:rPr>
            <w:rFonts w:ascii="Courier New" w:hAnsi="Courier New" w:cs="Courier New"/>
          </w:rPr>
          <w:t xml:space="preserve"> as with respect to making recommendations regarding</w:t>
        </w:r>
      </w:ins>
    </w:p>
    <w:p w14:paraId="18388D23" w14:textId="77777777" w:rsidR="00CF4CF0" w:rsidRPr="00CF4CF0" w:rsidRDefault="00CF4CF0" w:rsidP="00CF4CF0">
      <w:pPr>
        <w:pStyle w:val="PlainText"/>
        <w:rPr>
          <w:ins w:id="1015" w:author="Author" w:date="2015-02-20T18:14:00Z"/>
          <w:rFonts w:ascii="Courier New" w:hAnsi="Courier New" w:cs="Courier New"/>
        </w:rPr>
      </w:pPr>
      <w:proofErr w:type="gramStart"/>
      <w:ins w:id="1016" w:author="Author" w:date="2015-02-20T18:14:00Z">
        <w:r w:rsidRPr="00CF4CF0">
          <w:rPr>
            <w:rFonts w:ascii="Courier New" w:hAnsi="Courier New" w:cs="Courier New"/>
          </w:rPr>
          <w:t>budgets</w:t>
        </w:r>
        <w:proofErr w:type="gramEnd"/>
        <w:r w:rsidRPr="00CF4CF0">
          <w:rPr>
            <w:rFonts w:ascii="Courier New" w:hAnsi="Courier New" w:cs="Courier New"/>
          </w:rPr>
          <w:t>, monitoring financial statements, protecting assets,</w:t>
        </w:r>
      </w:ins>
    </w:p>
    <w:p w14:paraId="4C8B4950" w14:textId="77777777" w:rsidR="00CF4CF0" w:rsidRPr="00CF4CF0" w:rsidRDefault="00CF4CF0" w:rsidP="00CF4CF0">
      <w:pPr>
        <w:pStyle w:val="PlainText"/>
        <w:rPr>
          <w:ins w:id="1017" w:author="Author" w:date="2015-02-20T18:14:00Z"/>
          <w:rFonts w:ascii="Courier New" w:hAnsi="Courier New" w:cs="Courier New"/>
        </w:rPr>
      </w:pPr>
      <w:ins w:id="1018" w:author="Author" w:date="2015-02-20T18:14:00Z">
        <w:r w:rsidRPr="00CF4CF0">
          <w:rPr>
            <w:rFonts w:ascii="Courier New" w:hAnsi="Courier New" w:cs="Courier New"/>
          </w:rPr>
          <w:t>98</w:t>
        </w:r>
      </w:ins>
    </w:p>
    <w:p w14:paraId="1688547D" w14:textId="77777777" w:rsidR="00CF4CF0" w:rsidRPr="00CF4CF0" w:rsidRDefault="00CF4CF0" w:rsidP="00CF4CF0">
      <w:pPr>
        <w:pStyle w:val="PlainText"/>
        <w:rPr>
          <w:ins w:id="1019" w:author="Author" w:date="2015-02-20T18:14:00Z"/>
          <w:rFonts w:ascii="Courier New" w:hAnsi="Courier New" w:cs="Courier New"/>
        </w:rPr>
      </w:pPr>
      <w:proofErr w:type="spellStart"/>
      <w:ins w:id="1020" w:author="Author" w:date="2015-02-20T18:14:00Z">
        <w:r w:rsidRPr="00CF4CF0">
          <w:rPr>
            <w:rFonts w:ascii="Courier New" w:hAnsi="Courier New" w:cs="Courier New"/>
          </w:rPr>
          <w:t>Boardbooks</w:t>
        </w:r>
        <w:proofErr w:type="spellEnd"/>
        <w:r w:rsidRPr="00CF4CF0">
          <w:rPr>
            <w:rFonts w:ascii="Courier New" w:hAnsi="Courier New" w:cs="Courier New"/>
          </w:rPr>
          <w:t xml:space="preserve"> Print Wizard https://go.boardbooks.com/utoronto/PrintList.aspx?DB89OyvqIwpuCf...</w:t>
        </w:r>
      </w:ins>
    </w:p>
    <w:p w14:paraId="071DEB66" w14:textId="77777777" w:rsidR="00CF4CF0" w:rsidRPr="00CF4CF0" w:rsidRDefault="00CF4CF0" w:rsidP="00CF4CF0">
      <w:pPr>
        <w:pStyle w:val="PlainText"/>
        <w:rPr>
          <w:ins w:id="1021" w:author="Author" w:date="2015-02-20T18:14:00Z"/>
          <w:rFonts w:ascii="Courier New" w:hAnsi="Courier New" w:cs="Courier New"/>
        </w:rPr>
      </w:pPr>
      <w:ins w:id="1022" w:author="Author" w:date="2015-02-20T18:14:00Z">
        <w:r w:rsidRPr="00CF4CF0">
          <w:rPr>
            <w:rFonts w:ascii="Courier New" w:hAnsi="Courier New" w:cs="Courier New"/>
          </w:rPr>
          <w:t>2/20/2015 5:53 PM 17 of 43</w:t>
        </w:r>
      </w:ins>
    </w:p>
    <w:p w14:paraId="21DC4D12" w14:textId="77777777" w:rsidR="00CF4CF0" w:rsidRPr="00CF4CF0" w:rsidRDefault="00CF4CF0" w:rsidP="00CF4CF0">
      <w:pPr>
        <w:pStyle w:val="PlainText"/>
        <w:rPr>
          <w:ins w:id="1023" w:author="Author" w:date="2015-02-20T18:14:00Z"/>
          <w:rFonts w:ascii="Courier New" w:hAnsi="Courier New" w:cs="Courier New"/>
        </w:rPr>
      </w:pPr>
      <w:ins w:id="1024" w:author="Author" w:date="2015-02-20T18:14:00Z">
        <w:r w:rsidRPr="00CF4CF0">
          <w:rPr>
            <w:rFonts w:ascii="Courier New" w:hAnsi="Courier New" w:cs="Courier New"/>
          </w:rPr>
          <w:t>Governing Counc.il Meeting 4:30 to 6:30 p.m</w:t>
        </w:r>
        <w:proofErr w:type="gramStart"/>
        <w:r w:rsidRPr="00CF4CF0">
          <w:rPr>
            <w:rFonts w:ascii="Courier New" w:hAnsi="Courier New" w:cs="Courier New"/>
          </w:rPr>
          <w:t>.-</w:t>
        </w:r>
        <w:proofErr w:type="gramEnd"/>
        <w:r w:rsidRPr="00CF4CF0">
          <w:rPr>
            <w:rFonts w:ascii="Courier New" w:hAnsi="Courier New" w:cs="Courier New"/>
          </w:rPr>
          <w:t xml:space="preserve"> Items for Governing Council Approval</w:t>
        </w:r>
      </w:ins>
    </w:p>
    <w:p w14:paraId="1B857B0A" w14:textId="77777777" w:rsidR="00CF4CF0" w:rsidRPr="00CF4CF0" w:rsidRDefault="00CF4CF0" w:rsidP="00CF4CF0">
      <w:pPr>
        <w:pStyle w:val="PlainText"/>
        <w:rPr>
          <w:ins w:id="1025" w:author="Author" w:date="2015-02-20T18:14:00Z"/>
          <w:rFonts w:ascii="Courier New" w:hAnsi="Courier New" w:cs="Courier New"/>
        </w:rPr>
      </w:pPr>
      <w:ins w:id="1026" w:author="Author" w:date="2015-02-20T18:14:00Z">
        <w:r w:rsidRPr="00CF4CF0">
          <w:rPr>
            <w:rFonts w:ascii="Courier New" w:hAnsi="Courier New" w:cs="Courier New"/>
          </w:rPr>
          <w:t>- 14-</w:t>
        </w:r>
      </w:ins>
    </w:p>
    <w:p w14:paraId="6ACDFDC1" w14:textId="77777777" w:rsidR="00CF4CF0" w:rsidRPr="00CF4CF0" w:rsidRDefault="00CF4CF0" w:rsidP="00CF4CF0">
      <w:pPr>
        <w:pStyle w:val="PlainText"/>
        <w:rPr>
          <w:ins w:id="1027" w:author="Author" w:date="2015-02-20T18:14:00Z"/>
          <w:rFonts w:ascii="Courier New" w:hAnsi="Courier New" w:cs="Courier New"/>
        </w:rPr>
      </w:pPr>
      <w:proofErr w:type="gramStart"/>
      <w:ins w:id="1028" w:author="Author" w:date="2015-02-20T18:14:00Z">
        <w:r w:rsidRPr="00CF4CF0">
          <w:rPr>
            <w:rFonts w:ascii="Courier New" w:hAnsi="Courier New" w:cs="Courier New"/>
          </w:rPr>
          <w:t>maintaining</w:t>
        </w:r>
        <w:proofErr w:type="gramEnd"/>
        <w:r w:rsidRPr="00CF4CF0">
          <w:rPr>
            <w:rFonts w:ascii="Courier New" w:hAnsi="Courier New" w:cs="Courier New"/>
          </w:rPr>
          <w:t xml:space="preserve"> books and records, and various human resources and</w:t>
        </w:r>
      </w:ins>
    </w:p>
    <w:p w14:paraId="7B8CCE1F" w14:textId="77777777" w:rsidR="00CF4CF0" w:rsidRPr="00CF4CF0" w:rsidRDefault="00CF4CF0" w:rsidP="00CF4CF0">
      <w:pPr>
        <w:pStyle w:val="PlainText"/>
        <w:rPr>
          <w:ins w:id="1029" w:author="Author" w:date="2015-02-20T18:14:00Z"/>
          <w:rFonts w:ascii="Courier New" w:hAnsi="Courier New" w:cs="Courier New"/>
        </w:rPr>
      </w:pPr>
      <w:proofErr w:type="gramStart"/>
      <w:ins w:id="1030" w:author="Author" w:date="2015-02-20T18:14:00Z">
        <w:r w:rsidRPr="00CF4CF0">
          <w:rPr>
            <w:rFonts w:ascii="Courier New" w:hAnsi="Courier New" w:cs="Courier New"/>
          </w:rPr>
          <w:t>policy-making</w:t>
        </w:r>
        <w:proofErr w:type="gramEnd"/>
        <w:r w:rsidRPr="00CF4CF0">
          <w:rPr>
            <w:rFonts w:ascii="Courier New" w:hAnsi="Courier New" w:cs="Courier New"/>
          </w:rPr>
          <w:t xml:space="preserve"> tasks;</w:t>
        </w:r>
      </w:ins>
    </w:p>
    <w:p w14:paraId="63CC6296" w14:textId="77777777" w:rsidR="00CF4CF0" w:rsidRPr="00CF4CF0" w:rsidRDefault="00CF4CF0" w:rsidP="00CF4CF0">
      <w:pPr>
        <w:pStyle w:val="PlainText"/>
        <w:rPr>
          <w:ins w:id="1031" w:author="Author" w:date="2015-02-20T18:14:00Z"/>
          <w:rFonts w:ascii="Courier New" w:hAnsi="Courier New" w:cs="Courier New"/>
        </w:rPr>
      </w:pPr>
      <w:ins w:id="1032" w:author="Author" w:date="2015-02-20T18:14:00Z">
        <w:r w:rsidRPr="00CF4CF0">
          <w:rPr>
            <w:rFonts w:ascii="Courier New" w:hAnsi="Courier New" w:cs="Courier New"/>
          </w:rPr>
          <w:t>B. SAC and the Appointments Committee agree that each shall make</w:t>
        </w:r>
      </w:ins>
    </w:p>
    <w:p w14:paraId="32EF00EA" w14:textId="77777777" w:rsidR="00CF4CF0" w:rsidRPr="00CF4CF0" w:rsidRDefault="00CF4CF0" w:rsidP="00CF4CF0">
      <w:pPr>
        <w:pStyle w:val="PlainText"/>
        <w:rPr>
          <w:ins w:id="1033" w:author="Author" w:date="2015-02-20T18:14:00Z"/>
          <w:rFonts w:ascii="Courier New" w:hAnsi="Courier New" w:cs="Courier New"/>
        </w:rPr>
      </w:pPr>
      <w:proofErr w:type="gramStart"/>
      <w:ins w:id="1034" w:author="Author" w:date="2015-02-20T18:14:00Z">
        <w:r w:rsidRPr="00CF4CF0">
          <w:rPr>
            <w:rFonts w:ascii="Courier New" w:hAnsi="Courier New" w:cs="Courier New"/>
          </w:rPr>
          <w:t>efforts</w:t>
        </w:r>
        <w:proofErr w:type="gramEnd"/>
        <w:r w:rsidRPr="00CF4CF0">
          <w:rPr>
            <w:rFonts w:ascii="Courier New" w:hAnsi="Courier New" w:cs="Courier New"/>
          </w:rPr>
          <w:t xml:space="preserve"> to ensure that those they name as voting Members reflect the</w:t>
        </w:r>
      </w:ins>
    </w:p>
    <w:p w14:paraId="1602E47B" w14:textId="77777777" w:rsidR="00CF4CF0" w:rsidRPr="00CF4CF0" w:rsidRDefault="00CF4CF0" w:rsidP="00CF4CF0">
      <w:pPr>
        <w:pStyle w:val="PlainText"/>
        <w:rPr>
          <w:ins w:id="1035" w:author="Author" w:date="2015-02-20T18:14:00Z"/>
          <w:rFonts w:ascii="Courier New" w:hAnsi="Courier New" w:cs="Courier New"/>
        </w:rPr>
      </w:pPr>
      <w:proofErr w:type="gramStart"/>
      <w:ins w:id="1036" w:author="Author" w:date="2015-02-20T18:14:00Z">
        <w:r w:rsidRPr="00CF4CF0">
          <w:rPr>
            <w:rFonts w:ascii="Courier New" w:hAnsi="Courier New" w:cs="Courier New"/>
          </w:rPr>
          <w:t>diverse</w:t>
        </w:r>
        <w:proofErr w:type="gramEnd"/>
        <w:r w:rsidRPr="00CF4CF0">
          <w:rPr>
            <w:rFonts w:ascii="Courier New" w:hAnsi="Courier New" w:cs="Courier New"/>
          </w:rPr>
          <w:t xml:space="preserve"> nature of the Students; and</w:t>
        </w:r>
      </w:ins>
    </w:p>
    <w:p w14:paraId="08040380" w14:textId="77777777" w:rsidR="00CF4CF0" w:rsidRPr="00CF4CF0" w:rsidRDefault="00CF4CF0" w:rsidP="00CF4CF0">
      <w:pPr>
        <w:pStyle w:val="PlainText"/>
        <w:rPr>
          <w:rFonts w:ascii="Courier New" w:hAnsi="Courier New" w:cs="Courier New"/>
        </w:rPr>
      </w:pPr>
      <w:ins w:id="1037" w:author="Author" w:date="2015-02-20T18:14:00Z">
        <w:r w:rsidRPr="00CF4CF0">
          <w:rPr>
            <w:rFonts w:ascii="Courier New" w:hAnsi="Courier New" w:cs="Courier New"/>
          </w:rPr>
          <w:t xml:space="preserve">(iii) </w:t>
        </w:r>
      </w:ins>
      <w:proofErr w:type="gramStart"/>
      <w:r w:rsidRPr="00CF4CF0">
        <w:rPr>
          <w:rFonts w:ascii="Courier New" w:hAnsi="Courier New" w:cs="Courier New"/>
        </w:rPr>
        <w:t>the</w:t>
      </w:r>
      <w:proofErr w:type="gramEnd"/>
      <w:r w:rsidRPr="00CF4CF0">
        <w:rPr>
          <w:rFonts w:ascii="Courier New" w:hAnsi="Courier New" w:cs="Courier New"/>
        </w:rPr>
        <w:t xml:space="preserve"> Facility Manager, who shall:</w:t>
      </w:r>
    </w:p>
    <w:p w14:paraId="1D06FD8C"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A. be an ex-officio and non-voting Member;</w:t>
      </w:r>
    </w:p>
    <w:p w14:paraId="3039B89B"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B. act as the chair of the Management Committee;</w:t>
      </w:r>
    </w:p>
    <w:p w14:paraId="316BD67F"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C. be entitled to all of the rights and privileges as a Member, including</w:t>
      </w:r>
    </w:p>
    <w:p w14:paraId="111084DB"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but</w:t>
      </w:r>
      <w:proofErr w:type="gramEnd"/>
      <w:r w:rsidRPr="00CF4CF0">
        <w:rPr>
          <w:rFonts w:ascii="Courier New" w:hAnsi="Courier New" w:cs="Courier New"/>
        </w:rPr>
        <w:t xml:space="preserve"> not limited to speaking rights, but excluding the right to move,</w:t>
      </w:r>
    </w:p>
    <w:p w14:paraId="41C57A4F"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second</w:t>
      </w:r>
      <w:proofErr w:type="gramEnd"/>
      <w:r w:rsidRPr="00CF4CF0">
        <w:rPr>
          <w:rFonts w:ascii="Courier New" w:hAnsi="Courier New" w:cs="Courier New"/>
        </w:rPr>
        <w:t xml:space="preserve"> or vote on any motion of the Management Committee; and</w:t>
      </w:r>
    </w:p>
    <w:p w14:paraId="4FF1FDBE"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D. for greater certainty, be bound by the same restrictions and</w:t>
      </w:r>
    </w:p>
    <w:p w14:paraId="11A04216"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responsibilities</w:t>
      </w:r>
      <w:proofErr w:type="gramEnd"/>
      <w:r w:rsidRPr="00CF4CF0">
        <w:rPr>
          <w:rFonts w:ascii="Courier New" w:hAnsi="Courier New" w:cs="Courier New"/>
        </w:rPr>
        <w:t xml:space="preserve"> as the Members and, accordingly, shall be a</w:t>
      </w:r>
    </w:p>
    <w:p w14:paraId="7FC1F4A1" w14:textId="77777777" w:rsidR="0079210B" w:rsidRPr="0079210B" w:rsidRDefault="00CF4CF0" w:rsidP="0079210B">
      <w:pPr>
        <w:pStyle w:val="PlainText"/>
        <w:rPr>
          <w:del w:id="1038" w:author="Author" w:date="2015-02-20T18:14:00Z"/>
          <w:rFonts w:ascii="Courier New" w:hAnsi="Courier New" w:cs="Courier New"/>
        </w:rPr>
      </w:pPr>
      <w:proofErr w:type="gramStart"/>
      <w:r w:rsidRPr="00CF4CF0">
        <w:rPr>
          <w:rFonts w:ascii="Courier New" w:hAnsi="Courier New" w:cs="Courier New"/>
        </w:rPr>
        <w:t>fiduciary</w:t>
      </w:r>
      <w:proofErr w:type="gramEnd"/>
      <w:r w:rsidRPr="00CF4CF0">
        <w:rPr>
          <w:rFonts w:ascii="Courier New" w:hAnsi="Courier New" w:cs="Courier New"/>
        </w:rPr>
        <w:t xml:space="preserve"> of the Management Committee.</w:t>
      </w:r>
      <w:del w:id="1039" w:author="Author" w:date="2015-02-20T18:14:00Z">
        <w:r w:rsidR="0079210B" w:rsidRPr="0079210B">
          <w:rPr>
            <w:rFonts w:ascii="Courier New" w:hAnsi="Courier New" w:cs="Courier New"/>
          </w:rPr>
          <w:delText xml:space="preserve"> </w:delText>
        </w:r>
      </w:del>
    </w:p>
    <w:p w14:paraId="4C13F439" w14:textId="4ED2BCAC" w:rsidR="00CF4CF0" w:rsidRPr="00CF4CF0" w:rsidRDefault="0079210B" w:rsidP="00CF4CF0">
      <w:pPr>
        <w:pStyle w:val="PlainText"/>
        <w:rPr>
          <w:ins w:id="1040" w:author="Author" w:date="2015-02-20T18:14:00Z"/>
          <w:rFonts w:ascii="Courier New" w:hAnsi="Courier New" w:cs="Courier New"/>
        </w:rPr>
      </w:pPr>
      <w:del w:id="1041" w:author="Author" w:date="2015-02-20T18:14:00Z">
        <w:r w:rsidRPr="0079210B">
          <w:rPr>
            <w:rFonts w:ascii="Courier New" w:hAnsi="Courier New" w:cs="Courier New"/>
          </w:rPr>
          <w:delText>(c</w:delText>
        </w:r>
      </w:del>
    </w:p>
    <w:p w14:paraId="348D0B52" w14:textId="77777777" w:rsidR="00CF4CF0" w:rsidRPr="00CF4CF0" w:rsidRDefault="00CF4CF0" w:rsidP="00CF4CF0">
      <w:pPr>
        <w:pStyle w:val="PlainText"/>
        <w:rPr>
          <w:ins w:id="1042" w:author="Author" w:date="2015-02-20T18:14:00Z"/>
          <w:rFonts w:ascii="Courier New" w:hAnsi="Courier New" w:cs="Courier New"/>
        </w:rPr>
      </w:pPr>
      <w:ins w:id="1043" w:author="Author" w:date="2015-02-20T18:14:00Z">
        <w:r w:rsidRPr="00CF4CF0">
          <w:rPr>
            <w:rFonts w:ascii="Courier New" w:hAnsi="Courier New" w:cs="Courier New"/>
          </w:rPr>
          <w:t>(c) Notwithstanding subsection 4.6(b</w:t>
        </w:r>
        <w:proofErr w:type="gramStart"/>
        <w:r w:rsidRPr="00CF4CF0">
          <w:rPr>
            <w:rFonts w:ascii="Courier New" w:hAnsi="Courier New" w:cs="Courier New"/>
          </w:rPr>
          <w:t>)(</w:t>
        </w:r>
        <w:proofErr w:type="gramEnd"/>
        <w:r w:rsidRPr="00CF4CF0">
          <w:rPr>
            <w:rFonts w:ascii="Courier New" w:hAnsi="Courier New" w:cs="Courier New"/>
          </w:rPr>
          <w:t>ii), if the Appointments Committee does not</w:t>
        </w:r>
      </w:ins>
    </w:p>
    <w:p w14:paraId="21F80FC0" w14:textId="77777777" w:rsidR="00CF4CF0" w:rsidRPr="00CF4CF0" w:rsidRDefault="00CF4CF0" w:rsidP="00CF4CF0">
      <w:pPr>
        <w:pStyle w:val="PlainText"/>
        <w:rPr>
          <w:ins w:id="1044" w:author="Author" w:date="2015-02-20T18:14:00Z"/>
          <w:rFonts w:ascii="Courier New" w:hAnsi="Courier New" w:cs="Courier New"/>
        </w:rPr>
      </w:pPr>
      <w:proofErr w:type="gramStart"/>
      <w:ins w:id="1045" w:author="Author" w:date="2015-02-20T18:14:00Z">
        <w:r w:rsidRPr="00CF4CF0">
          <w:rPr>
            <w:rFonts w:ascii="Courier New" w:hAnsi="Courier New" w:cs="Courier New"/>
          </w:rPr>
          <w:t>appoint</w:t>
        </w:r>
        <w:proofErr w:type="gramEnd"/>
        <w:r w:rsidRPr="00CF4CF0">
          <w:rPr>
            <w:rFonts w:ascii="Courier New" w:hAnsi="Courier New" w:cs="Courier New"/>
          </w:rPr>
          <w:t xml:space="preserve"> its Members to the Management Committ.ee by the deadline provided for</w:t>
        </w:r>
      </w:ins>
    </w:p>
    <w:p w14:paraId="4480ECC0" w14:textId="77777777" w:rsidR="00CF4CF0" w:rsidRPr="00CF4CF0" w:rsidRDefault="00CF4CF0" w:rsidP="00CF4CF0">
      <w:pPr>
        <w:pStyle w:val="PlainText"/>
        <w:rPr>
          <w:ins w:id="1046" w:author="Author" w:date="2015-02-20T18:14:00Z"/>
          <w:rFonts w:ascii="Courier New" w:hAnsi="Courier New" w:cs="Courier New"/>
        </w:rPr>
      </w:pPr>
      <w:proofErr w:type="gramStart"/>
      <w:ins w:id="1047" w:author="Author" w:date="2015-02-20T18:14:00Z">
        <w:r w:rsidRPr="00CF4CF0">
          <w:rPr>
            <w:rFonts w:ascii="Courier New" w:hAnsi="Courier New" w:cs="Courier New"/>
          </w:rPr>
          <w:t>in</w:t>
        </w:r>
        <w:proofErr w:type="gramEnd"/>
        <w:r w:rsidRPr="00CF4CF0">
          <w:rPr>
            <w:rFonts w:ascii="Courier New" w:hAnsi="Courier New" w:cs="Courier New"/>
          </w:rPr>
          <w:t xml:space="preserve"> subsection 4.6(</w:t>
        </w:r>
        <w:proofErr w:type="spellStart"/>
        <w:r w:rsidRPr="00CF4CF0">
          <w:rPr>
            <w:rFonts w:ascii="Courier New" w:hAnsi="Courier New" w:cs="Courier New"/>
          </w:rPr>
          <w:t>i</w:t>
        </w:r>
        <w:proofErr w:type="spellEnd"/>
        <w:r w:rsidRPr="00CF4CF0">
          <w:rPr>
            <w:rFonts w:ascii="Courier New" w:hAnsi="Courier New" w:cs="Courier New"/>
          </w:rPr>
          <w:t>)(ii), then SAC shall be permitted to appoint all of the Members</w:t>
        </w:r>
      </w:ins>
    </w:p>
    <w:p w14:paraId="21075DD7" w14:textId="77777777" w:rsidR="00CF4CF0" w:rsidRPr="00CF4CF0" w:rsidRDefault="00CF4CF0" w:rsidP="00CF4CF0">
      <w:pPr>
        <w:pStyle w:val="PlainText"/>
        <w:rPr>
          <w:ins w:id="1048" w:author="Author" w:date="2015-02-20T18:14:00Z"/>
          <w:rFonts w:ascii="Courier New" w:hAnsi="Courier New" w:cs="Courier New"/>
        </w:rPr>
      </w:pPr>
      <w:proofErr w:type="gramStart"/>
      <w:ins w:id="1049" w:author="Author" w:date="2015-02-20T18:14:00Z">
        <w:r w:rsidRPr="00CF4CF0">
          <w:rPr>
            <w:rFonts w:ascii="Courier New" w:hAnsi="Courier New" w:cs="Courier New"/>
          </w:rPr>
          <w:t>to</w:t>
        </w:r>
        <w:proofErr w:type="gramEnd"/>
        <w:r w:rsidRPr="00CF4CF0">
          <w:rPr>
            <w:rFonts w:ascii="Courier New" w:hAnsi="Courier New" w:cs="Courier New"/>
          </w:rPr>
          <w:t xml:space="preserve"> the Management Committee for that particular year, or, if only some of the</w:t>
        </w:r>
      </w:ins>
    </w:p>
    <w:p w14:paraId="32A7BDA6" w14:textId="77777777" w:rsidR="00CF4CF0" w:rsidRPr="00CF4CF0" w:rsidRDefault="00CF4CF0" w:rsidP="00CF4CF0">
      <w:pPr>
        <w:pStyle w:val="PlainText"/>
        <w:rPr>
          <w:ins w:id="1050" w:author="Author" w:date="2015-02-20T18:14:00Z"/>
          <w:rFonts w:ascii="Courier New" w:hAnsi="Courier New" w:cs="Courier New"/>
        </w:rPr>
      </w:pPr>
      <w:proofErr w:type="gramStart"/>
      <w:ins w:id="1051" w:author="Author" w:date="2015-02-20T18:14:00Z">
        <w:r w:rsidRPr="00CF4CF0">
          <w:rPr>
            <w:rFonts w:ascii="Courier New" w:hAnsi="Courier New" w:cs="Courier New"/>
          </w:rPr>
          <w:t>requisite</w:t>
        </w:r>
        <w:proofErr w:type="gramEnd"/>
        <w:r w:rsidRPr="00CF4CF0">
          <w:rPr>
            <w:rFonts w:ascii="Courier New" w:hAnsi="Courier New" w:cs="Courier New"/>
          </w:rPr>
          <w:t xml:space="preserve"> number of Members have been appointed by the Appointments</w:t>
        </w:r>
      </w:ins>
    </w:p>
    <w:p w14:paraId="68235A26" w14:textId="77777777" w:rsidR="00CF4CF0" w:rsidRPr="00CF4CF0" w:rsidRDefault="00CF4CF0" w:rsidP="00CF4CF0">
      <w:pPr>
        <w:pStyle w:val="PlainText"/>
        <w:rPr>
          <w:ins w:id="1052" w:author="Author" w:date="2015-02-20T18:14:00Z"/>
          <w:rFonts w:ascii="Courier New" w:hAnsi="Courier New" w:cs="Courier New"/>
        </w:rPr>
      </w:pPr>
      <w:ins w:id="1053" w:author="Author" w:date="2015-02-20T18:14:00Z">
        <w:r w:rsidRPr="00CF4CF0">
          <w:rPr>
            <w:rFonts w:ascii="Courier New" w:hAnsi="Courier New" w:cs="Courier New"/>
          </w:rPr>
          <w:t xml:space="preserve">Committee by that date, SAC shall be </w:t>
        </w:r>
        <w:proofErr w:type="spellStart"/>
        <w:r w:rsidRPr="00CF4CF0">
          <w:rPr>
            <w:rFonts w:ascii="Courier New" w:hAnsi="Courier New" w:cs="Courier New"/>
          </w:rPr>
          <w:t>pennitted</w:t>
        </w:r>
        <w:proofErr w:type="spellEnd"/>
        <w:r w:rsidRPr="00CF4CF0">
          <w:rPr>
            <w:rFonts w:ascii="Courier New" w:hAnsi="Courier New" w:cs="Courier New"/>
          </w:rPr>
          <w:t xml:space="preserve"> to appoint the remainder for that</w:t>
        </w:r>
      </w:ins>
    </w:p>
    <w:p w14:paraId="2F4663A2" w14:textId="77777777" w:rsidR="00CF4CF0" w:rsidRPr="00CF4CF0" w:rsidRDefault="00CF4CF0" w:rsidP="00CF4CF0">
      <w:pPr>
        <w:pStyle w:val="PlainText"/>
        <w:rPr>
          <w:ins w:id="1054" w:author="Author" w:date="2015-02-20T18:14:00Z"/>
          <w:rFonts w:ascii="Courier New" w:hAnsi="Courier New" w:cs="Courier New"/>
        </w:rPr>
      </w:pPr>
      <w:proofErr w:type="gramStart"/>
      <w:ins w:id="1055" w:author="Author" w:date="2015-02-20T18:14:00Z">
        <w:r w:rsidRPr="00CF4CF0">
          <w:rPr>
            <w:rFonts w:ascii="Courier New" w:hAnsi="Courier New" w:cs="Courier New"/>
          </w:rPr>
          <w:t>particular</w:t>
        </w:r>
        <w:proofErr w:type="gramEnd"/>
        <w:r w:rsidRPr="00CF4CF0">
          <w:rPr>
            <w:rFonts w:ascii="Courier New" w:hAnsi="Courier New" w:cs="Courier New"/>
          </w:rPr>
          <w:t xml:space="preserve"> year.</w:t>
        </w:r>
      </w:ins>
    </w:p>
    <w:p w14:paraId="3A69130C" w14:textId="77777777" w:rsidR="00CF4CF0" w:rsidRPr="00CF4CF0" w:rsidRDefault="00CF4CF0" w:rsidP="00CF4CF0">
      <w:pPr>
        <w:pStyle w:val="PlainText"/>
        <w:rPr>
          <w:ins w:id="1056" w:author="Author" w:date="2015-02-20T18:14:00Z"/>
          <w:rFonts w:ascii="Courier New" w:hAnsi="Courier New" w:cs="Courier New"/>
        </w:rPr>
      </w:pPr>
      <w:ins w:id="1057" w:author="Author" w:date="2015-02-20T18:14:00Z">
        <w:r w:rsidRPr="00CF4CF0">
          <w:rPr>
            <w:rFonts w:ascii="Courier New" w:hAnsi="Courier New" w:cs="Courier New"/>
          </w:rPr>
          <w:t>(d) If SAC determines, in its sole discretion, that a person named by the</w:t>
        </w:r>
      </w:ins>
    </w:p>
    <w:p w14:paraId="6C0C7AFD" w14:textId="77777777" w:rsidR="00CF4CF0" w:rsidRPr="00CF4CF0" w:rsidRDefault="00CF4CF0" w:rsidP="00CF4CF0">
      <w:pPr>
        <w:pStyle w:val="PlainText"/>
        <w:rPr>
          <w:ins w:id="1058" w:author="Author" w:date="2015-02-20T18:14:00Z"/>
          <w:rFonts w:ascii="Courier New" w:hAnsi="Courier New" w:cs="Courier New"/>
        </w:rPr>
      </w:pPr>
      <w:ins w:id="1059" w:author="Author" w:date="2015-02-20T18:14:00Z">
        <w:r w:rsidRPr="00CF4CF0">
          <w:rPr>
            <w:rFonts w:ascii="Courier New" w:hAnsi="Courier New" w:cs="Courier New"/>
          </w:rPr>
          <w:t>Appointments Committee fails to meet the standards described in subsection 4.6</w:t>
        </w:r>
      </w:ins>
    </w:p>
    <w:p w14:paraId="35D72EA0" w14:textId="77777777" w:rsidR="00CF4CF0" w:rsidRPr="00CF4CF0" w:rsidRDefault="00CF4CF0" w:rsidP="00CF4CF0">
      <w:pPr>
        <w:pStyle w:val="PlainText"/>
        <w:rPr>
          <w:ins w:id="1060" w:author="Author" w:date="2015-02-20T18:14:00Z"/>
          <w:rFonts w:ascii="Courier New" w:hAnsi="Courier New" w:cs="Courier New"/>
        </w:rPr>
      </w:pPr>
      <w:ins w:id="1061" w:author="Author" w:date="2015-02-20T18:14:00Z">
        <w:r w:rsidRPr="00CF4CF0">
          <w:rPr>
            <w:rFonts w:ascii="Courier New" w:hAnsi="Courier New" w:cs="Courier New"/>
          </w:rPr>
          <w:t>(b)(ii)A, then SAC may veto such appointment, by written notice to the</w:t>
        </w:r>
      </w:ins>
    </w:p>
    <w:p w14:paraId="1B248D90" w14:textId="77777777" w:rsidR="00CF4CF0" w:rsidRPr="00CF4CF0" w:rsidRDefault="00CF4CF0" w:rsidP="00CF4CF0">
      <w:pPr>
        <w:pStyle w:val="PlainText"/>
        <w:rPr>
          <w:ins w:id="1062" w:author="Author" w:date="2015-02-20T18:14:00Z"/>
          <w:rFonts w:ascii="Courier New" w:hAnsi="Courier New" w:cs="Courier New"/>
        </w:rPr>
      </w:pPr>
      <w:ins w:id="1063" w:author="Author" w:date="2015-02-20T18:14:00Z">
        <w:r w:rsidRPr="00CF4CF0">
          <w:rPr>
            <w:rFonts w:ascii="Courier New" w:hAnsi="Courier New" w:cs="Courier New"/>
          </w:rPr>
          <w:t>Appointments Committee, and require the Appointments Committee to appoint a</w:t>
        </w:r>
      </w:ins>
    </w:p>
    <w:p w14:paraId="64579431" w14:textId="77777777" w:rsidR="00CF4CF0" w:rsidRPr="00CF4CF0" w:rsidRDefault="00CF4CF0" w:rsidP="00CF4CF0">
      <w:pPr>
        <w:pStyle w:val="PlainText"/>
        <w:rPr>
          <w:ins w:id="1064" w:author="Author" w:date="2015-02-20T18:14:00Z"/>
          <w:rFonts w:ascii="Courier New" w:hAnsi="Courier New" w:cs="Courier New"/>
        </w:rPr>
      </w:pPr>
      <w:proofErr w:type="gramStart"/>
      <w:ins w:id="1065" w:author="Author" w:date="2015-02-20T18:14:00Z">
        <w:r w:rsidRPr="00CF4CF0">
          <w:rPr>
            <w:rFonts w:ascii="Courier New" w:hAnsi="Courier New" w:cs="Courier New"/>
          </w:rPr>
          <w:t>replacement</w:t>
        </w:r>
        <w:proofErr w:type="gramEnd"/>
        <w:r w:rsidRPr="00CF4CF0">
          <w:rPr>
            <w:rFonts w:ascii="Courier New" w:hAnsi="Courier New" w:cs="Courier New"/>
          </w:rPr>
          <w:t xml:space="preserve"> Member. The veto right described in this subsection may only be</w:t>
        </w:r>
      </w:ins>
    </w:p>
    <w:p w14:paraId="0EDD1590" w14:textId="77777777" w:rsidR="00CF4CF0" w:rsidRPr="00CF4CF0" w:rsidRDefault="00CF4CF0" w:rsidP="00CF4CF0">
      <w:pPr>
        <w:pStyle w:val="PlainText"/>
        <w:rPr>
          <w:ins w:id="1066" w:author="Author" w:date="2015-02-20T18:14:00Z"/>
          <w:rFonts w:ascii="Courier New" w:hAnsi="Courier New" w:cs="Courier New"/>
        </w:rPr>
      </w:pPr>
      <w:proofErr w:type="gramStart"/>
      <w:ins w:id="1067" w:author="Author" w:date="2015-02-20T18:14:00Z">
        <w:r w:rsidRPr="00CF4CF0">
          <w:rPr>
            <w:rFonts w:ascii="Courier New" w:hAnsi="Courier New" w:cs="Courier New"/>
          </w:rPr>
          <w:t>exercised</w:t>
        </w:r>
        <w:proofErr w:type="gramEnd"/>
        <w:r w:rsidRPr="00CF4CF0">
          <w:rPr>
            <w:rFonts w:ascii="Courier New" w:hAnsi="Courier New" w:cs="Courier New"/>
          </w:rPr>
          <w:t xml:space="preserve"> by SAC in respect of one (1) appointee per year.</w:t>
        </w:r>
      </w:ins>
    </w:p>
    <w:p w14:paraId="5290EF28" w14:textId="77777777" w:rsidR="00CF4CF0" w:rsidRPr="00CF4CF0" w:rsidRDefault="00CF4CF0" w:rsidP="00CF4CF0">
      <w:pPr>
        <w:pStyle w:val="PlainText"/>
        <w:rPr>
          <w:ins w:id="1068" w:author="Author" w:date="2015-02-20T18:14:00Z"/>
          <w:rFonts w:ascii="Courier New" w:hAnsi="Courier New" w:cs="Courier New"/>
        </w:rPr>
      </w:pPr>
      <w:ins w:id="1069" w:author="Author" w:date="2015-02-20T18:14:00Z">
        <w:r w:rsidRPr="00CF4CF0">
          <w:rPr>
            <w:rFonts w:ascii="Courier New" w:hAnsi="Courier New" w:cs="Courier New"/>
          </w:rPr>
          <w:t>(e) In order to serve as a voting Member on the Management Committee, each</w:t>
        </w:r>
      </w:ins>
    </w:p>
    <w:p w14:paraId="1D33B410" w14:textId="77777777" w:rsidR="00CF4CF0" w:rsidRPr="00CF4CF0" w:rsidRDefault="00CF4CF0" w:rsidP="00CF4CF0">
      <w:pPr>
        <w:pStyle w:val="PlainText"/>
        <w:rPr>
          <w:ins w:id="1070" w:author="Author" w:date="2015-02-20T18:14:00Z"/>
          <w:rFonts w:ascii="Courier New" w:hAnsi="Courier New" w:cs="Courier New"/>
        </w:rPr>
      </w:pPr>
      <w:proofErr w:type="gramStart"/>
      <w:ins w:id="1071" w:author="Author" w:date="2015-02-20T18:14:00Z">
        <w:r w:rsidRPr="00CF4CF0">
          <w:rPr>
            <w:rFonts w:ascii="Courier New" w:hAnsi="Courier New" w:cs="Courier New"/>
          </w:rPr>
          <w:t>nominee</w:t>
        </w:r>
        <w:proofErr w:type="gramEnd"/>
        <w:r w:rsidRPr="00CF4CF0">
          <w:rPr>
            <w:rFonts w:ascii="Courier New" w:hAnsi="Courier New" w:cs="Courier New"/>
          </w:rPr>
          <w:t xml:space="preserve"> shall be a Student as defined in this Agreement, or, in the case of one ( 1)</w:t>
        </w:r>
      </w:ins>
    </w:p>
    <w:p w14:paraId="638F9E2E" w14:textId="77777777" w:rsidR="00CF4CF0" w:rsidRPr="00CF4CF0" w:rsidRDefault="00CF4CF0" w:rsidP="00CF4CF0">
      <w:pPr>
        <w:pStyle w:val="PlainText"/>
        <w:rPr>
          <w:ins w:id="1072" w:author="Author" w:date="2015-02-20T18:14:00Z"/>
          <w:rFonts w:ascii="Courier New" w:hAnsi="Courier New" w:cs="Courier New"/>
        </w:rPr>
      </w:pPr>
      <w:ins w:id="1073" w:author="Author" w:date="2015-02-20T18:14:00Z">
        <w:r w:rsidRPr="00CF4CF0">
          <w:rPr>
            <w:rFonts w:ascii="Courier New" w:hAnsi="Courier New" w:cs="Courier New"/>
          </w:rPr>
          <w:t>SAC nominee only, may be a non-Student who is a member of the SAC</w:t>
        </w:r>
      </w:ins>
    </w:p>
    <w:p w14:paraId="17B438C9" w14:textId="77777777" w:rsidR="00CF4CF0" w:rsidRPr="00CF4CF0" w:rsidRDefault="00CF4CF0" w:rsidP="00CF4CF0">
      <w:pPr>
        <w:pStyle w:val="PlainText"/>
        <w:rPr>
          <w:ins w:id="1074" w:author="Author" w:date="2015-02-20T18:14:00Z"/>
          <w:rFonts w:ascii="Courier New" w:hAnsi="Courier New" w:cs="Courier New"/>
        </w:rPr>
      </w:pPr>
      <w:ins w:id="1075" w:author="Author" w:date="2015-02-20T18:14:00Z">
        <w:r w:rsidRPr="00CF4CF0">
          <w:rPr>
            <w:rFonts w:ascii="Courier New" w:hAnsi="Courier New" w:cs="Courier New"/>
          </w:rPr>
          <w:t>Executive Committee, or the Executive Director of SAC, as SAC chooses.</w:t>
        </w:r>
      </w:ins>
    </w:p>
    <w:p w14:paraId="77F323F9" w14:textId="059CF9D0" w:rsidR="00CF4CF0" w:rsidRPr="00CF4CF0" w:rsidRDefault="00CF4CF0" w:rsidP="00CF4CF0">
      <w:pPr>
        <w:pStyle w:val="PlainText"/>
        <w:rPr>
          <w:ins w:id="1076" w:author="Author" w:date="2015-02-20T18:14:00Z"/>
          <w:rFonts w:ascii="Courier New" w:hAnsi="Courier New" w:cs="Courier New"/>
        </w:rPr>
      </w:pPr>
      <w:ins w:id="1077" w:author="Author" w:date="2015-02-20T18:14:00Z">
        <w:r w:rsidRPr="00CF4CF0">
          <w:rPr>
            <w:rFonts w:ascii="Courier New" w:hAnsi="Courier New" w:cs="Courier New"/>
          </w:rPr>
          <w:t>(f</w:t>
        </w:r>
      </w:ins>
      <w:r w:rsidRPr="00CF4CF0">
        <w:rPr>
          <w:rFonts w:ascii="Courier New" w:hAnsi="Courier New" w:cs="Courier New"/>
        </w:rPr>
        <w:t xml:space="preserve">) A quorum for a meeting of the Management Committee shall be </w:t>
      </w:r>
      <w:del w:id="1078" w:author="Author" w:date="2015-02-20T18:14:00Z">
        <w:r w:rsidR="0079210B" w:rsidRPr="0079210B">
          <w:rPr>
            <w:rFonts w:ascii="Courier New" w:hAnsi="Courier New" w:cs="Courier New"/>
          </w:rPr>
          <w:delText xml:space="preserve">a majority of the </w:delText>
        </w:r>
      </w:del>
      <w:ins w:id="1079" w:author="Author" w:date="2015-02-20T18:14:00Z">
        <w:r w:rsidRPr="00CF4CF0">
          <w:rPr>
            <w:rFonts w:ascii="Courier New" w:hAnsi="Courier New" w:cs="Courier New"/>
          </w:rPr>
          <w:t>nine (9) voting</w:t>
        </w:r>
      </w:ins>
    </w:p>
    <w:p w14:paraId="12F2D55D" w14:textId="77777777" w:rsidR="0079210B" w:rsidRPr="0079210B" w:rsidRDefault="00CF4CF0" w:rsidP="0079210B">
      <w:pPr>
        <w:pStyle w:val="PlainText"/>
        <w:rPr>
          <w:del w:id="1080" w:author="Author" w:date="2015-02-20T18:14:00Z"/>
          <w:rFonts w:ascii="Courier New" w:hAnsi="Courier New" w:cs="Courier New"/>
        </w:rPr>
      </w:pPr>
      <w:r w:rsidRPr="00CF4CF0">
        <w:rPr>
          <w:rFonts w:ascii="Courier New" w:hAnsi="Courier New" w:cs="Courier New"/>
        </w:rPr>
        <w:t xml:space="preserve">Members, represented in person </w:t>
      </w:r>
      <w:del w:id="1081" w:author="Author" w:date="2015-02-20T18:14:00Z">
        <w:r w:rsidR="0079210B" w:rsidRPr="0079210B">
          <w:rPr>
            <w:rFonts w:ascii="Courier New" w:hAnsi="Courier New" w:cs="Courier New"/>
          </w:rPr>
          <w:delText>or</w:delText>
        </w:r>
      </w:del>
      <w:ins w:id="1082" w:author="Author" w:date="2015-02-20T18:14:00Z">
        <w:r w:rsidRPr="00CF4CF0">
          <w:rPr>
            <w:rFonts w:ascii="Courier New" w:hAnsi="Courier New" w:cs="Courier New"/>
          </w:rPr>
          <w:t>and not</w:t>
        </w:r>
      </w:ins>
      <w:r w:rsidRPr="00CF4CF0">
        <w:rPr>
          <w:rFonts w:ascii="Courier New" w:hAnsi="Courier New" w:cs="Courier New"/>
        </w:rPr>
        <w:t xml:space="preserve"> by proxy</w:t>
      </w:r>
      <w:del w:id="1083" w:author="Author" w:date="2015-02-20T18:14:00Z">
        <w:r w:rsidR="0079210B" w:rsidRPr="0079210B">
          <w:rPr>
            <w:rFonts w:ascii="Courier New" w:hAnsi="Courier New" w:cs="Courier New"/>
          </w:rPr>
          <w:delText xml:space="preserve">.  </w:delText>
        </w:r>
      </w:del>
    </w:p>
    <w:p w14:paraId="45B8070F" w14:textId="08F015CC" w:rsidR="00CF4CF0" w:rsidRPr="00CF4CF0" w:rsidRDefault="0079210B" w:rsidP="00CF4CF0">
      <w:pPr>
        <w:pStyle w:val="PlainText"/>
        <w:rPr>
          <w:ins w:id="1084" w:author="Author" w:date="2015-02-20T18:14:00Z"/>
          <w:rFonts w:ascii="Courier New" w:hAnsi="Courier New" w:cs="Courier New"/>
        </w:rPr>
      </w:pPr>
      <w:del w:id="1085" w:author="Author" w:date="2015-02-20T18:14:00Z">
        <w:r w:rsidRPr="0079210B">
          <w:rPr>
            <w:rFonts w:ascii="Courier New" w:hAnsi="Courier New" w:cs="Courier New"/>
          </w:rPr>
          <w:delText>(d)</w:delText>
        </w:r>
      </w:del>
      <w:ins w:id="1086" w:author="Author" w:date="2015-02-20T18:14:00Z">
        <w:r w:rsidR="00CF4CF0" w:rsidRPr="00CF4CF0">
          <w:rPr>
            <w:rFonts w:ascii="Courier New" w:hAnsi="Courier New" w:cs="Courier New"/>
          </w:rPr>
          <w:t>, provided that five (5) of the</w:t>
        </w:r>
      </w:ins>
    </w:p>
    <w:p w14:paraId="3FF3B12D" w14:textId="77777777" w:rsidR="00CF4CF0" w:rsidRPr="00CF4CF0" w:rsidRDefault="00CF4CF0" w:rsidP="00CF4CF0">
      <w:pPr>
        <w:pStyle w:val="PlainText"/>
        <w:rPr>
          <w:ins w:id="1087" w:author="Author" w:date="2015-02-20T18:14:00Z"/>
          <w:rFonts w:ascii="Courier New" w:hAnsi="Courier New" w:cs="Courier New"/>
        </w:rPr>
      </w:pPr>
      <w:proofErr w:type="gramStart"/>
      <w:ins w:id="1088" w:author="Author" w:date="2015-02-20T18:14:00Z">
        <w:r w:rsidRPr="00CF4CF0">
          <w:rPr>
            <w:rFonts w:ascii="Courier New" w:hAnsi="Courier New" w:cs="Courier New"/>
          </w:rPr>
          <w:t>voting</w:t>
        </w:r>
        <w:proofErr w:type="gramEnd"/>
        <w:r w:rsidRPr="00CF4CF0">
          <w:rPr>
            <w:rFonts w:ascii="Courier New" w:hAnsi="Courier New" w:cs="Courier New"/>
          </w:rPr>
          <w:t xml:space="preserve"> Members named by SAC pursuant to subsection 4.6(b)(</w:t>
        </w:r>
        <w:proofErr w:type="spellStart"/>
        <w:r w:rsidRPr="00CF4CF0">
          <w:rPr>
            <w:rFonts w:ascii="Courier New" w:hAnsi="Courier New" w:cs="Courier New"/>
          </w:rPr>
          <w:t>i</w:t>
        </w:r>
        <w:proofErr w:type="spellEnd"/>
        <w:r w:rsidRPr="00CF4CF0">
          <w:rPr>
            <w:rFonts w:ascii="Courier New" w:hAnsi="Courier New" w:cs="Courier New"/>
          </w:rPr>
          <w:t>) must be present</w:t>
        </w:r>
      </w:ins>
    </w:p>
    <w:p w14:paraId="02E0E651" w14:textId="77777777" w:rsidR="00CF4CF0" w:rsidRPr="00CF4CF0" w:rsidRDefault="00CF4CF0" w:rsidP="00CF4CF0">
      <w:pPr>
        <w:pStyle w:val="PlainText"/>
        <w:rPr>
          <w:ins w:id="1089" w:author="Author" w:date="2015-02-20T18:14:00Z"/>
          <w:rFonts w:ascii="Courier New" w:hAnsi="Courier New" w:cs="Courier New"/>
        </w:rPr>
      </w:pPr>
      <w:proofErr w:type="gramStart"/>
      <w:ins w:id="1090" w:author="Author" w:date="2015-02-20T18:14:00Z">
        <w:r w:rsidRPr="00CF4CF0">
          <w:rPr>
            <w:rFonts w:ascii="Courier New" w:hAnsi="Courier New" w:cs="Courier New"/>
          </w:rPr>
          <w:t>for</w:t>
        </w:r>
        <w:proofErr w:type="gramEnd"/>
        <w:r w:rsidRPr="00CF4CF0">
          <w:rPr>
            <w:rFonts w:ascii="Courier New" w:hAnsi="Courier New" w:cs="Courier New"/>
          </w:rPr>
          <w:t xml:space="preserve"> quorum to be achieved.</w:t>
        </w:r>
      </w:ins>
    </w:p>
    <w:p w14:paraId="08F0522C" w14:textId="77777777" w:rsidR="00CF4CF0" w:rsidRPr="00CF4CF0" w:rsidRDefault="00CF4CF0" w:rsidP="00CF4CF0">
      <w:pPr>
        <w:pStyle w:val="PlainText"/>
        <w:rPr>
          <w:rFonts w:ascii="Courier New" w:hAnsi="Courier New" w:cs="Courier New"/>
        </w:rPr>
      </w:pPr>
      <w:ins w:id="1091" w:author="Author" w:date="2015-02-20T18:14:00Z">
        <w:r w:rsidRPr="00CF4CF0">
          <w:rPr>
            <w:rFonts w:ascii="Courier New" w:hAnsi="Courier New" w:cs="Courier New"/>
          </w:rPr>
          <w:t>(g) Subject to subsection 4.6(h),</w:t>
        </w:r>
      </w:ins>
      <w:r w:rsidRPr="00CF4CF0">
        <w:rPr>
          <w:rFonts w:ascii="Courier New" w:hAnsi="Courier New" w:cs="Courier New"/>
        </w:rPr>
        <w:t xml:space="preserve"> all decisions of the Management Committee shall be</w:t>
      </w:r>
    </w:p>
    <w:p w14:paraId="7D80F1BF" w14:textId="77777777" w:rsidR="0079210B" w:rsidRPr="0079210B" w:rsidRDefault="00CF4CF0" w:rsidP="0079210B">
      <w:pPr>
        <w:pStyle w:val="PlainText"/>
        <w:rPr>
          <w:del w:id="1092" w:author="Author" w:date="2015-02-20T18:14:00Z"/>
          <w:rFonts w:ascii="Courier New" w:hAnsi="Courier New" w:cs="Courier New"/>
        </w:rPr>
      </w:pPr>
      <w:proofErr w:type="gramStart"/>
      <w:r w:rsidRPr="00CF4CF0">
        <w:rPr>
          <w:rFonts w:ascii="Courier New" w:hAnsi="Courier New" w:cs="Courier New"/>
        </w:rPr>
        <w:t>decided</w:t>
      </w:r>
      <w:proofErr w:type="gramEnd"/>
      <w:r w:rsidRPr="00CF4CF0">
        <w:rPr>
          <w:rFonts w:ascii="Courier New" w:hAnsi="Courier New" w:cs="Courier New"/>
        </w:rPr>
        <w:t xml:space="preserve"> by a majority of the votes cast at such meeting.</w:t>
      </w:r>
      <w:del w:id="1093" w:author="Author" w:date="2015-02-20T18:14:00Z">
        <w:r w:rsidR="0079210B" w:rsidRPr="0079210B">
          <w:rPr>
            <w:rFonts w:ascii="Courier New" w:hAnsi="Courier New" w:cs="Courier New"/>
          </w:rPr>
          <w:delText xml:space="preserve">  </w:delText>
        </w:r>
      </w:del>
    </w:p>
    <w:p w14:paraId="068D23ED" w14:textId="56C726E5" w:rsidR="00CF4CF0" w:rsidRPr="00CF4CF0" w:rsidRDefault="0079210B" w:rsidP="00CF4CF0">
      <w:pPr>
        <w:pStyle w:val="PlainText"/>
        <w:rPr>
          <w:ins w:id="1094" w:author="Author" w:date="2015-02-20T18:14:00Z"/>
          <w:rFonts w:ascii="Courier New" w:hAnsi="Courier New" w:cs="Courier New"/>
        </w:rPr>
      </w:pPr>
      <w:del w:id="1095" w:author="Author" w:date="2015-02-20T18:14:00Z">
        <w:r w:rsidRPr="0079210B">
          <w:rPr>
            <w:rFonts w:ascii="Courier New" w:hAnsi="Courier New" w:cs="Courier New"/>
          </w:rPr>
          <w:delText>(e</w:delText>
        </w:r>
      </w:del>
    </w:p>
    <w:p w14:paraId="6FA7FF92" w14:textId="77777777" w:rsidR="00CF4CF0" w:rsidRPr="00CF4CF0" w:rsidRDefault="00CF4CF0" w:rsidP="00CF4CF0">
      <w:pPr>
        <w:pStyle w:val="PlainText"/>
        <w:rPr>
          <w:ins w:id="1096" w:author="Author" w:date="2015-02-20T18:14:00Z"/>
          <w:rFonts w:ascii="Courier New" w:hAnsi="Courier New" w:cs="Courier New"/>
        </w:rPr>
      </w:pPr>
      <w:ins w:id="1097" w:author="Author" w:date="2015-02-20T18:14:00Z">
        <w:r w:rsidRPr="00CF4CF0">
          <w:rPr>
            <w:rFonts w:ascii="Courier New" w:hAnsi="Courier New" w:cs="Courier New"/>
          </w:rPr>
          <w:t>99</w:t>
        </w:r>
      </w:ins>
    </w:p>
    <w:p w14:paraId="1B0475BC" w14:textId="77777777" w:rsidR="00CF4CF0" w:rsidRPr="00CF4CF0" w:rsidRDefault="00CF4CF0" w:rsidP="00CF4CF0">
      <w:pPr>
        <w:pStyle w:val="PlainText"/>
        <w:rPr>
          <w:ins w:id="1098" w:author="Author" w:date="2015-02-20T18:14:00Z"/>
          <w:rFonts w:ascii="Courier New" w:hAnsi="Courier New" w:cs="Courier New"/>
        </w:rPr>
      </w:pPr>
      <w:proofErr w:type="spellStart"/>
      <w:ins w:id="1099" w:author="Author" w:date="2015-02-20T18:14:00Z">
        <w:r w:rsidRPr="00CF4CF0">
          <w:rPr>
            <w:rFonts w:ascii="Courier New" w:hAnsi="Courier New" w:cs="Courier New"/>
          </w:rPr>
          <w:t>Boardbooks</w:t>
        </w:r>
        <w:proofErr w:type="spellEnd"/>
        <w:r w:rsidRPr="00CF4CF0">
          <w:rPr>
            <w:rFonts w:ascii="Courier New" w:hAnsi="Courier New" w:cs="Courier New"/>
          </w:rPr>
          <w:t xml:space="preserve"> Print Wizard https://go.boardbooks.com/utoronto/PrintList.aspx?DB89OyvqIwpuCf...</w:t>
        </w:r>
      </w:ins>
    </w:p>
    <w:p w14:paraId="15257D40" w14:textId="77777777" w:rsidR="00CF4CF0" w:rsidRPr="00CF4CF0" w:rsidRDefault="00CF4CF0" w:rsidP="00CF4CF0">
      <w:pPr>
        <w:pStyle w:val="PlainText"/>
        <w:rPr>
          <w:ins w:id="1100" w:author="Author" w:date="2015-02-20T18:14:00Z"/>
          <w:rFonts w:ascii="Courier New" w:hAnsi="Courier New" w:cs="Courier New"/>
        </w:rPr>
      </w:pPr>
      <w:ins w:id="1101" w:author="Author" w:date="2015-02-20T18:14:00Z">
        <w:r w:rsidRPr="00CF4CF0">
          <w:rPr>
            <w:rFonts w:ascii="Courier New" w:hAnsi="Courier New" w:cs="Courier New"/>
          </w:rPr>
          <w:t>2/20/2015 5:53 PM 18 of 43</w:t>
        </w:r>
      </w:ins>
    </w:p>
    <w:p w14:paraId="5A42AC75" w14:textId="77777777" w:rsidR="00CF4CF0" w:rsidRPr="00CF4CF0" w:rsidRDefault="00CF4CF0" w:rsidP="00CF4CF0">
      <w:pPr>
        <w:pStyle w:val="PlainText"/>
        <w:rPr>
          <w:ins w:id="1102" w:author="Author" w:date="2015-02-20T18:14:00Z"/>
          <w:rFonts w:ascii="Courier New" w:hAnsi="Courier New" w:cs="Courier New"/>
        </w:rPr>
      </w:pPr>
      <w:ins w:id="1103" w:author="Author" w:date="2015-02-20T18:14:00Z">
        <w:r w:rsidRPr="00CF4CF0">
          <w:rPr>
            <w:rFonts w:ascii="Courier New" w:hAnsi="Courier New" w:cs="Courier New"/>
          </w:rPr>
          <w:t>Governing Counc.il Meeting 4:30 to 6:30 p.m</w:t>
        </w:r>
        <w:proofErr w:type="gramStart"/>
        <w:r w:rsidRPr="00CF4CF0">
          <w:rPr>
            <w:rFonts w:ascii="Courier New" w:hAnsi="Courier New" w:cs="Courier New"/>
          </w:rPr>
          <w:t>.-</w:t>
        </w:r>
        <w:proofErr w:type="gramEnd"/>
        <w:r w:rsidRPr="00CF4CF0">
          <w:rPr>
            <w:rFonts w:ascii="Courier New" w:hAnsi="Courier New" w:cs="Courier New"/>
          </w:rPr>
          <w:t xml:space="preserve"> Items for Governing Council Approval</w:t>
        </w:r>
      </w:ins>
    </w:p>
    <w:p w14:paraId="4ADEE4C9" w14:textId="77777777" w:rsidR="00CF4CF0" w:rsidRPr="00CF4CF0" w:rsidRDefault="00CF4CF0" w:rsidP="00CF4CF0">
      <w:pPr>
        <w:pStyle w:val="PlainText"/>
        <w:rPr>
          <w:ins w:id="1104" w:author="Author" w:date="2015-02-20T18:14:00Z"/>
          <w:rFonts w:ascii="Courier New" w:hAnsi="Courier New" w:cs="Courier New"/>
        </w:rPr>
      </w:pPr>
      <w:ins w:id="1105" w:author="Author" w:date="2015-02-20T18:14:00Z">
        <w:r w:rsidRPr="00CF4CF0">
          <w:rPr>
            <w:rFonts w:ascii="Courier New" w:hAnsi="Courier New" w:cs="Courier New"/>
          </w:rPr>
          <w:t>- 15 -</w:t>
        </w:r>
      </w:ins>
    </w:p>
    <w:p w14:paraId="63FBDC84" w14:textId="77777777" w:rsidR="00CF4CF0" w:rsidRPr="00CF4CF0" w:rsidRDefault="00CF4CF0" w:rsidP="00CF4CF0">
      <w:pPr>
        <w:pStyle w:val="PlainText"/>
        <w:rPr>
          <w:ins w:id="1106" w:author="Author" w:date="2015-02-20T18:14:00Z"/>
          <w:rFonts w:ascii="Courier New" w:hAnsi="Courier New" w:cs="Courier New"/>
        </w:rPr>
      </w:pPr>
      <w:ins w:id="1107" w:author="Author" w:date="2015-02-20T18:14:00Z">
        <w:r w:rsidRPr="00CF4CF0">
          <w:rPr>
            <w:rFonts w:ascii="Courier New" w:hAnsi="Courier New" w:cs="Courier New"/>
          </w:rPr>
          <w:t>(h) The following decisions of the Management Committee shall be decided by a</w:t>
        </w:r>
      </w:ins>
    </w:p>
    <w:p w14:paraId="5047AA90" w14:textId="77777777" w:rsidR="00CF4CF0" w:rsidRPr="00CF4CF0" w:rsidRDefault="00CF4CF0" w:rsidP="00CF4CF0">
      <w:pPr>
        <w:pStyle w:val="PlainText"/>
        <w:rPr>
          <w:ins w:id="1108" w:author="Author" w:date="2015-02-20T18:14:00Z"/>
          <w:rFonts w:ascii="Courier New" w:hAnsi="Courier New" w:cs="Courier New"/>
        </w:rPr>
      </w:pPr>
      <w:proofErr w:type="gramStart"/>
      <w:ins w:id="1109" w:author="Author" w:date="2015-02-20T18:14:00Z">
        <w:r w:rsidRPr="00CF4CF0">
          <w:rPr>
            <w:rFonts w:ascii="Courier New" w:hAnsi="Courier New" w:cs="Courier New"/>
          </w:rPr>
          <w:t>two-</w:t>
        </w:r>
        <w:proofErr w:type="gramEnd"/>
        <w:r w:rsidRPr="00CF4CF0">
          <w:rPr>
            <w:rFonts w:ascii="Courier New" w:hAnsi="Courier New" w:cs="Courier New"/>
          </w:rPr>
          <w:t>thirds majority of the voting Members:</w:t>
        </w:r>
      </w:ins>
    </w:p>
    <w:p w14:paraId="686744C1" w14:textId="77777777" w:rsidR="00CF4CF0" w:rsidRPr="00CF4CF0" w:rsidRDefault="00CF4CF0" w:rsidP="00CF4CF0">
      <w:pPr>
        <w:pStyle w:val="PlainText"/>
        <w:rPr>
          <w:ins w:id="1110" w:author="Author" w:date="2015-02-20T18:14:00Z"/>
          <w:rFonts w:ascii="Courier New" w:hAnsi="Courier New" w:cs="Courier New"/>
        </w:rPr>
      </w:pPr>
      <w:ins w:id="1111" w:author="Author" w:date="2015-02-20T18:14:00Z">
        <w:r w:rsidRPr="00CF4CF0">
          <w:rPr>
            <w:rFonts w:ascii="Courier New" w:hAnsi="Courier New" w:cs="Courier New"/>
          </w:rPr>
          <w:t>(</w:t>
        </w:r>
        <w:proofErr w:type="spellStart"/>
        <w:r w:rsidRPr="00CF4CF0">
          <w:rPr>
            <w:rFonts w:ascii="Courier New" w:hAnsi="Courier New" w:cs="Courier New"/>
          </w:rPr>
          <w:t>i</w:t>
        </w:r>
        <w:proofErr w:type="spellEnd"/>
        <w:r w:rsidRPr="00CF4CF0">
          <w:rPr>
            <w:rFonts w:ascii="Courier New" w:hAnsi="Courier New" w:cs="Courier New"/>
          </w:rPr>
          <w:t xml:space="preserve">) </w:t>
        </w:r>
        <w:proofErr w:type="gramStart"/>
        <w:r w:rsidRPr="00CF4CF0">
          <w:rPr>
            <w:rFonts w:ascii="Courier New" w:hAnsi="Courier New" w:cs="Courier New"/>
          </w:rPr>
          <w:t>matters</w:t>
        </w:r>
        <w:proofErr w:type="gramEnd"/>
        <w:r w:rsidRPr="00CF4CF0">
          <w:rPr>
            <w:rFonts w:ascii="Courier New" w:hAnsi="Courier New" w:cs="Courier New"/>
          </w:rPr>
          <w:t xml:space="preserve"> relating to SAC incurring legal obligations,</w:t>
        </w:r>
      </w:ins>
    </w:p>
    <w:p w14:paraId="5CC59646" w14:textId="77777777" w:rsidR="00CF4CF0" w:rsidRPr="00CF4CF0" w:rsidRDefault="00CF4CF0" w:rsidP="00CF4CF0">
      <w:pPr>
        <w:pStyle w:val="PlainText"/>
        <w:rPr>
          <w:ins w:id="1112" w:author="Author" w:date="2015-02-20T18:14:00Z"/>
          <w:rFonts w:ascii="Courier New" w:hAnsi="Courier New" w:cs="Courier New"/>
        </w:rPr>
      </w:pPr>
      <w:ins w:id="1113" w:author="Author" w:date="2015-02-20T18:14:00Z">
        <w:r w:rsidRPr="00CF4CF0">
          <w:rPr>
            <w:rFonts w:ascii="Courier New" w:hAnsi="Courier New" w:cs="Courier New"/>
          </w:rPr>
          <w:t xml:space="preserve">(ii) </w:t>
        </w:r>
        <w:proofErr w:type="gramStart"/>
        <w:r w:rsidRPr="00CF4CF0">
          <w:rPr>
            <w:rFonts w:ascii="Courier New" w:hAnsi="Courier New" w:cs="Courier New"/>
          </w:rPr>
          <w:t>matters</w:t>
        </w:r>
        <w:proofErr w:type="gramEnd"/>
        <w:r w:rsidRPr="00CF4CF0">
          <w:rPr>
            <w:rFonts w:ascii="Courier New" w:hAnsi="Courier New" w:cs="Courier New"/>
          </w:rPr>
          <w:t xml:space="preserve"> relating to SAC incurring financial obligations,</w:t>
        </w:r>
      </w:ins>
    </w:p>
    <w:p w14:paraId="2322E66E" w14:textId="77777777" w:rsidR="00CF4CF0" w:rsidRPr="00CF4CF0" w:rsidRDefault="00CF4CF0" w:rsidP="00CF4CF0">
      <w:pPr>
        <w:pStyle w:val="PlainText"/>
        <w:rPr>
          <w:ins w:id="1114" w:author="Author" w:date="2015-02-20T18:14:00Z"/>
          <w:rFonts w:ascii="Courier New" w:hAnsi="Courier New" w:cs="Courier New"/>
        </w:rPr>
      </w:pPr>
      <w:ins w:id="1115" w:author="Author" w:date="2015-02-20T18:14:00Z">
        <w:r w:rsidRPr="00CF4CF0">
          <w:rPr>
            <w:rFonts w:ascii="Courier New" w:hAnsi="Courier New" w:cs="Courier New"/>
          </w:rPr>
          <w:t xml:space="preserve">(iii) </w:t>
        </w:r>
        <w:proofErr w:type="gramStart"/>
        <w:r w:rsidRPr="00CF4CF0">
          <w:rPr>
            <w:rFonts w:ascii="Courier New" w:hAnsi="Courier New" w:cs="Courier New"/>
          </w:rPr>
          <w:t>setting</w:t>
        </w:r>
        <w:proofErr w:type="gramEnd"/>
        <w:r w:rsidRPr="00CF4CF0">
          <w:rPr>
            <w:rFonts w:ascii="Courier New" w:hAnsi="Courier New" w:cs="Courier New"/>
          </w:rPr>
          <w:t xml:space="preserve"> policies concerning the use of the Student Commons, and</w:t>
        </w:r>
      </w:ins>
    </w:p>
    <w:p w14:paraId="0CEECC20" w14:textId="77777777" w:rsidR="00CF4CF0" w:rsidRPr="00CF4CF0" w:rsidRDefault="00CF4CF0" w:rsidP="00CF4CF0">
      <w:pPr>
        <w:pStyle w:val="PlainText"/>
        <w:rPr>
          <w:ins w:id="1116" w:author="Author" w:date="2015-02-20T18:14:00Z"/>
          <w:rFonts w:ascii="Courier New" w:hAnsi="Courier New" w:cs="Courier New"/>
        </w:rPr>
      </w:pPr>
      <w:ins w:id="1117" w:author="Author" w:date="2015-02-20T18:14:00Z">
        <w:r w:rsidRPr="00CF4CF0">
          <w:rPr>
            <w:rFonts w:ascii="Courier New" w:hAnsi="Courier New" w:cs="Courier New"/>
          </w:rPr>
          <w:t xml:space="preserve">(iv) </w:t>
        </w:r>
        <w:proofErr w:type="gramStart"/>
        <w:r w:rsidRPr="00CF4CF0">
          <w:rPr>
            <w:rFonts w:ascii="Courier New" w:hAnsi="Courier New" w:cs="Courier New"/>
          </w:rPr>
          <w:t>making</w:t>
        </w:r>
        <w:proofErr w:type="gramEnd"/>
        <w:r w:rsidRPr="00CF4CF0">
          <w:rPr>
            <w:rFonts w:ascii="Courier New" w:hAnsi="Courier New" w:cs="Courier New"/>
          </w:rPr>
          <w:t xml:space="preserve"> provisions for capital renewal.</w:t>
        </w:r>
      </w:ins>
    </w:p>
    <w:p w14:paraId="4019AA03" w14:textId="77777777" w:rsidR="00CF4CF0" w:rsidRPr="00CF4CF0" w:rsidRDefault="00CF4CF0" w:rsidP="00CF4CF0">
      <w:pPr>
        <w:pStyle w:val="PlainText"/>
        <w:rPr>
          <w:rFonts w:ascii="Courier New" w:hAnsi="Courier New" w:cs="Courier New"/>
        </w:rPr>
      </w:pPr>
      <w:ins w:id="1118" w:author="Author" w:date="2015-02-20T18:14:00Z">
        <w:r w:rsidRPr="00CF4CF0">
          <w:rPr>
            <w:rFonts w:ascii="Courier New" w:hAnsi="Courier New" w:cs="Courier New"/>
          </w:rPr>
          <w:t>(</w:t>
        </w:r>
        <w:proofErr w:type="spellStart"/>
        <w:r w:rsidRPr="00CF4CF0">
          <w:rPr>
            <w:rFonts w:ascii="Courier New" w:hAnsi="Courier New" w:cs="Courier New"/>
          </w:rPr>
          <w:t>i</w:t>
        </w:r>
      </w:ins>
      <w:proofErr w:type="spellEnd"/>
      <w:r w:rsidRPr="00CF4CF0">
        <w:rPr>
          <w:rFonts w:ascii="Courier New" w:hAnsi="Courier New" w:cs="Courier New"/>
        </w:rPr>
        <w:t>) Each body entitled to appoint Members to the Management Committee:</w:t>
      </w:r>
    </w:p>
    <w:p w14:paraId="339C0C62"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w:t>
      </w:r>
      <w:proofErr w:type="spellStart"/>
      <w:r w:rsidRPr="00CF4CF0">
        <w:rPr>
          <w:rFonts w:ascii="Courier New" w:hAnsi="Courier New" w:cs="Courier New"/>
        </w:rPr>
        <w:t>i</w:t>
      </w:r>
      <w:proofErr w:type="spellEnd"/>
      <w:r w:rsidRPr="00CF4CF0">
        <w:rPr>
          <w:rFonts w:ascii="Courier New" w:hAnsi="Courier New" w:cs="Courier New"/>
        </w:rPr>
        <w:t xml:space="preserve">) </w:t>
      </w:r>
      <w:proofErr w:type="gramStart"/>
      <w:r w:rsidRPr="00CF4CF0">
        <w:rPr>
          <w:rFonts w:ascii="Courier New" w:hAnsi="Courier New" w:cs="Courier New"/>
        </w:rPr>
        <w:t>shall</w:t>
      </w:r>
      <w:proofErr w:type="gramEnd"/>
      <w:r w:rsidRPr="00CF4CF0">
        <w:rPr>
          <w:rFonts w:ascii="Courier New" w:hAnsi="Courier New" w:cs="Courier New"/>
        </w:rPr>
        <w:t xml:space="preserve"> ensure it maintains representatives on the Management Committee in</w:t>
      </w:r>
    </w:p>
    <w:p w14:paraId="0493D689"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accordance</w:t>
      </w:r>
      <w:proofErr w:type="gramEnd"/>
      <w:r w:rsidRPr="00CF4CF0">
        <w:rPr>
          <w:rFonts w:ascii="Courier New" w:hAnsi="Courier New" w:cs="Courier New"/>
        </w:rPr>
        <w:t xml:space="preserve"> with the number of seats specified herein;</w:t>
      </w:r>
    </w:p>
    <w:p w14:paraId="3699EB76"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(ii) </w:t>
      </w:r>
      <w:proofErr w:type="gramStart"/>
      <w:r w:rsidRPr="00CF4CF0">
        <w:rPr>
          <w:rFonts w:ascii="Courier New" w:hAnsi="Courier New" w:cs="Courier New"/>
        </w:rPr>
        <w:t>shall</w:t>
      </w:r>
      <w:proofErr w:type="gramEnd"/>
      <w:r w:rsidRPr="00CF4CF0">
        <w:rPr>
          <w:rFonts w:ascii="Courier New" w:hAnsi="Courier New" w:cs="Courier New"/>
        </w:rPr>
        <w:t xml:space="preserve"> provide for an annual appointment process resulting in representatives</w:t>
      </w:r>
    </w:p>
    <w:p w14:paraId="49EACF5B"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being</w:t>
      </w:r>
      <w:proofErr w:type="gramEnd"/>
      <w:r w:rsidRPr="00CF4CF0">
        <w:rPr>
          <w:rFonts w:ascii="Courier New" w:hAnsi="Courier New" w:cs="Courier New"/>
        </w:rPr>
        <w:t xml:space="preserve"> designated on or prior to May 31 in each year;</w:t>
      </w:r>
    </w:p>
    <w:p w14:paraId="5021A675"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(iii) </w:t>
      </w:r>
      <w:proofErr w:type="gramStart"/>
      <w:r w:rsidRPr="00CF4CF0">
        <w:rPr>
          <w:rFonts w:ascii="Courier New" w:hAnsi="Courier New" w:cs="Courier New"/>
        </w:rPr>
        <w:t>shall</w:t>
      </w:r>
      <w:proofErr w:type="gramEnd"/>
      <w:r w:rsidRPr="00CF4CF0">
        <w:rPr>
          <w:rFonts w:ascii="Courier New" w:hAnsi="Courier New" w:cs="Courier New"/>
        </w:rPr>
        <w:t>, in the event of a vacancy in one or several of the Member positions to</w:t>
      </w:r>
    </w:p>
    <w:p w14:paraId="35FBAC86"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which</w:t>
      </w:r>
      <w:proofErr w:type="gramEnd"/>
      <w:r w:rsidRPr="00CF4CF0">
        <w:rPr>
          <w:rFonts w:ascii="Courier New" w:hAnsi="Courier New" w:cs="Courier New"/>
        </w:rPr>
        <w:t xml:space="preserve"> is entitled to appoint a nominee, take such steps as are necessary to</w:t>
      </w:r>
    </w:p>
    <w:p w14:paraId="1316583D"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designate</w:t>
      </w:r>
      <w:proofErr w:type="gramEnd"/>
      <w:r w:rsidRPr="00CF4CF0">
        <w:rPr>
          <w:rFonts w:ascii="Courier New" w:hAnsi="Courier New" w:cs="Courier New"/>
        </w:rPr>
        <w:t xml:space="preserve"> a new Member or new Members, as the case may be, within</w:t>
      </w:r>
    </w:p>
    <w:p w14:paraId="5B43E18B"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fifteen</w:t>
      </w:r>
      <w:proofErr w:type="gramEnd"/>
      <w:r w:rsidRPr="00CF4CF0">
        <w:rPr>
          <w:rFonts w:ascii="Courier New" w:hAnsi="Courier New" w:cs="Courier New"/>
        </w:rPr>
        <w:t xml:space="preserve"> (15) Business Days of such vacancy; and</w:t>
      </w:r>
    </w:p>
    <w:p w14:paraId="563072FA"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(iv) </w:t>
      </w:r>
      <w:proofErr w:type="gramStart"/>
      <w:r w:rsidRPr="00CF4CF0">
        <w:rPr>
          <w:rFonts w:ascii="Courier New" w:hAnsi="Courier New" w:cs="Courier New"/>
        </w:rPr>
        <w:t>may</w:t>
      </w:r>
      <w:proofErr w:type="gramEnd"/>
      <w:r w:rsidRPr="00CF4CF0">
        <w:rPr>
          <w:rFonts w:ascii="Courier New" w:hAnsi="Courier New" w:cs="Courier New"/>
        </w:rPr>
        <w:t xml:space="preserve"> from time to time replace its nominee Member or Members.</w:t>
      </w:r>
    </w:p>
    <w:p w14:paraId="1BB7C6BA"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4.7 Facility Manager. On or before the License Commencement Date, the SAC Board shall</w:t>
      </w:r>
    </w:p>
    <w:p w14:paraId="744F823E" w14:textId="7EE67A9C"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hire</w:t>
      </w:r>
      <w:proofErr w:type="gramEnd"/>
      <w:r w:rsidRPr="00CF4CF0">
        <w:rPr>
          <w:rFonts w:ascii="Courier New" w:hAnsi="Courier New" w:cs="Courier New"/>
        </w:rPr>
        <w:t xml:space="preserve"> a facility manager (the </w:t>
      </w:r>
      <w:del w:id="1119" w:author="Author" w:date="2015-02-20T18:14:00Z">
        <w:r w:rsidR="0079210B" w:rsidRPr="0079210B">
          <w:rPr>
            <w:rFonts w:ascii="Courier New" w:hAnsi="Courier New" w:cs="Courier New"/>
          </w:rPr>
          <w:delText>“</w:delText>
        </w:r>
      </w:del>
      <w:ins w:id="1120" w:author="Author" w:date="2015-02-20T18:14:00Z">
        <w:r w:rsidRPr="00CF4CF0">
          <w:rPr>
            <w:rFonts w:ascii="Courier New" w:hAnsi="Courier New" w:cs="Courier New"/>
          </w:rPr>
          <w:t>"</w:t>
        </w:r>
      </w:ins>
      <w:r w:rsidRPr="00CF4CF0">
        <w:rPr>
          <w:rFonts w:ascii="Courier New" w:hAnsi="Courier New" w:cs="Courier New"/>
        </w:rPr>
        <w:t>Facility Manager</w:t>
      </w:r>
      <w:del w:id="1121" w:author="Author" w:date="2015-02-20T18:14:00Z">
        <w:r w:rsidR="0079210B" w:rsidRPr="0079210B">
          <w:rPr>
            <w:rFonts w:ascii="Courier New" w:hAnsi="Courier New" w:cs="Courier New"/>
          </w:rPr>
          <w:delText>”)</w:delText>
        </w:r>
      </w:del>
      <w:ins w:id="1122" w:author="Author" w:date="2015-02-20T18:14:00Z">
        <w:r w:rsidRPr="00CF4CF0">
          <w:rPr>
            <w:rFonts w:ascii="Courier New" w:hAnsi="Courier New" w:cs="Courier New"/>
          </w:rPr>
          <w:t>")</w:t>
        </w:r>
      </w:ins>
      <w:r w:rsidRPr="00CF4CF0">
        <w:rPr>
          <w:rFonts w:ascii="Courier New" w:hAnsi="Courier New" w:cs="Courier New"/>
        </w:rPr>
        <w:t xml:space="preserve"> of the Student Commons who shall be</w:t>
      </w:r>
    </w:p>
    <w:p w14:paraId="294478F7"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responsible</w:t>
      </w:r>
      <w:proofErr w:type="gramEnd"/>
      <w:r w:rsidRPr="00CF4CF0">
        <w:rPr>
          <w:rFonts w:ascii="Courier New" w:hAnsi="Courier New" w:cs="Courier New"/>
        </w:rPr>
        <w:t xml:space="preserve"> for those day-to-day operations of the Student Commons delegated to her/him</w:t>
      </w:r>
    </w:p>
    <w:p w14:paraId="42E159B2" w14:textId="77777777" w:rsidR="00CF4CF0" w:rsidRPr="00CF4CF0" w:rsidRDefault="00CF4CF0" w:rsidP="00CF4CF0">
      <w:pPr>
        <w:pStyle w:val="PlainText"/>
        <w:rPr>
          <w:ins w:id="1123" w:author="Author" w:date="2015-02-20T18:14:00Z"/>
          <w:rFonts w:ascii="Courier New" w:hAnsi="Courier New" w:cs="Courier New"/>
        </w:rPr>
      </w:pPr>
      <w:proofErr w:type="gramStart"/>
      <w:r w:rsidRPr="00CF4CF0">
        <w:rPr>
          <w:rFonts w:ascii="Courier New" w:hAnsi="Courier New" w:cs="Courier New"/>
        </w:rPr>
        <w:t>by</w:t>
      </w:r>
      <w:proofErr w:type="gramEnd"/>
      <w:r w:rsidRPr="00CF4CF0">
        <w:rPr>
          <w:rFonts w:ascii="Courier New" w:hAnsi="Courier New" w:cs="Courier New"/>
        </w:rPr>
        <w:t xml:space="preserve"> the Management Committee</w:t>
      </w:r>
      <w:ins w:id="1124" w:author="Author" w:date="2015-02-20T18:14:00Z">
        <w:r w:rsidRPr="00CF4CF0">
          <w:rPr>
            <w:rFonts w:ascii="Courier New" w:hAnsi="Courier New" w:cs="Courier New"/>
          </w:rPr>
          <w:t>, including without limitation negotiating, implementing</w:t>
        </w:r>
      </w:ins>
    </w:p>
    <w:p w14:paraId="5A3AE3D2" w14:textId="77777777" w:rsidR="00CF4CF0" w:rsidRPr="00CF4CF0" w:rsidRDefault="00CF4CF0" w:rsidP="00CF4CF0">
      <w:pPr>
        <w:pStyle w:val="PlainText"/>
        <w:rPr>
          <w:ins w:id="1125" w:author="Author" w:date="2015-02-20T18:14:00Z"/>
          <w:rFonts w:ascii="Courier New" w:hAnsi="Courier New" w:cs="Courier New"/>
        </w:rPr>
      </w:pPr>
      <w:proofErr w:type="gramStart"/>
      <w:ins w:id="1126" w:author="Author" w:date="2015-02-20T18:14:00Z">
        <w:r w:rsidRPr="00CF4CF0">
          <w:rPr>
            <w:rFonts w:ascii="Courier New" w:hAnsi="Courier New" w:cs="Courier New"/>
          </w:rPr>
          <w:t>and</w:t>
        </w:r>
        <w:proofErr w:type="gramEnd"/>
        <w:r w:rsidRPr="00CF4CF0">
          <w:rPr>
            <w:rFonts w:ascii="Courier New" w:hAnsi="Courier New" w:cs="Courier New"/>
          </w:rPr>
          <w:t xml:space="preserve"> administering the terms of agreements between SAC and sub-licensees and SAC and</w:t>
        </w:r>
      </w:ins>
    </w:p>
    <w:p w14:paraId="2042C72F" w14:textId="77777777" w:rsidR="00CF4CF0" w:rsidRPr="00CF4CF0" w:rsidRDefault="00CF4CF0" w:rsidP="00CF4CF0">
      <w:pPr>
        <w:pStyle w:val="PlainText"/>
        <w:rPr>
          <w:ins w:id="1127" w:author="Author" w:date="2015-02-20T18:14:00Z"/>
          <w:rFonts w:ascii="Courier New" w:hAnsi="Courier New" w:cs="Courier New"/>
        </w:rPr>
      </w:pPr>
      <w:proofErr w:type="gramStart"/>
      <w:ins w:id="1128" w:author="Author" w:date="2015-02-20T18:14:00Z">
        <w:r w:rsidRPr="00CF4CF0">
          <w:rPr>
            <w:rFonts w:ascii="Courier New" w:hAnsi="Courier New" w:cs="Courier New"/>
          </w:rPr>
          <w:t>any</w:t>
        </w:r>
        <w:proofErr w:type="gramEnd"/>
        <w:r w:rsidRPr="00CF4CF0">
          <w:rPr>
            <w:rFonts w:ascii="Courier New" w:hAnsi="Courier New" w:cs="Courier New"/>
          </w:rPr>
          <w:t xml:space="preserve"> other third party in accordance with the Agreement and any Management Committee</w:t>
        </w:r>
      </w:ins>
    </w:p>
    <w:p w14:paraId="3CE00C06" w14:textId="77777777" w:rsidR="00CF4CF0" w:rsidRPr="00CF4CF0" w:rsidRDefault="00CF4CF0" w:rsidP="00CF4CF0">
      <w:pPr>
        <w:pStyle w:val="PlainText"/>
        <w:rPr>
          <w:rFonts w:ascii="Courier New" w:hAnsi="Courier New" w:cs="Courier New"/>
        </w:rPr>
      </w:pPr>
      <w:ins w:id="1129" w:author="Author" w:date="2015-02-20T18:14:00Z">
        <w:r w:rsidRPr="00CF4CF0">
          <w:rPr>
            <w:rFonts w:ascii="Courier New" w:hAnsi="Courier New" w:cs="Courier New"/>
          </w:rPr>
          <w:t>Policies</w:t>
        </w:r>
      </w:ins>
      <w:r w:rsidRPr="00CF4CF0">
        <w:rPr>
          <w:rFonts w:ascii="Courier New" w:hAnsi="Courier New" w:cs="Courier New"/>
        </w:rPr>
        <w:t>. The Facility Manager shall also be responsible for</w:t>
      </w:r>
      <w:ins w:id="1130" w:author="Author" w:date="2015-02-20T18:14:00Z">
        <w:r w:rsidRPr="00CF4CF0">
          <w:rPr>
            <w:rFonts w:ascii="Courier New" w:hAnsi="Courier New" w:cs="Courier New"/>
          </w:rPr>
          <w:t>:</w:t>
        </w:r>
      </w:ins>
      <w:r w:rsidRPr="00CF4CF0">
        <w:rPr>
          <w:rFonts w:ascii="Courier New" w:hAnsi="Courier New" w:cs="Courier New"/>
        </w:rPr>
        <w:t xml:space="preserve"> implementing policies passed</w:t>
      </w:r>
    </w:p>
    <w:p w14:paraId="7A3A13A0" w14:textId="6AFAAD07" w:rsidR="00CF4CF0" w:rsidRPr="00CF4CF0" w:rsidRDefault="00CF4CF0" w:rsidP="00CF4CF0">
      <w:pPr>
        <w:pStyle w:val="PlainText"/>
        <w:rPr>
          <w:ins w:id="1131" w:author="Author" w:date="2015-02-20T18:14:00Z"/>
          <w:rFonts w:ascii="Courier New" w:hAnsi="Courier New" w:cs="Courier New"/>
        </w:rPr>
      </w:pPr>
      <w:proofErr w:type="gramStart"/>
      <w:r w:rsidRPr="00CF4CF0">
        <w:rPr>
          <w:rFonts w:ascii="Courier New" w:hAnsi="Courier New" w:cs="Courier New"/>
        </w:rPr>
        <w:t>by</w:t>
      </w:r>
      <w:proofErr w:type="gramEnd"/>
      <w:r w:rsidRPr="00CF4CF0">
        <w:rPr>
          <w:rFonts w:ascii="Courier New" w:hAnsi="Courier New" w:cs="Courier New"/>
        </w:rPr>
        <w:t xml:space="preserve"> the Management Committee</w:t>
      </w:r>
      <w:ins w:id="1132" w:author="Author" w:date="2015-02-20T18:14:00Z">
        <w:r w:rsidRPr="00CF4CF0">
          <w:rPr>
            <w:rFonts w:ascii="Courier New" w:hAnsi="Courier New" w:cs="Courier New"/>
          </w:rPr>
          <w:t>, including without limitation,</w:t>
        </w:r>
      </w:ins>
      <w:r w:rsidRPr="00CF4CF0">
        <w:rPr>
          <w:rFonts w:ascii="Courier New" w:hAnsi="Courier New" w:cs="Courier New"/>
        </w:rPr>
        <w:t xml:space="preserve"> and </w:t>
      </w:r>
      <w:del w:id="1133" w:author="Author" w:date="2015-02-20T18:14:00Z">
        <w:r w:rsidR="0079210B" w:rsidRPr="0079210B">
          <w:rPr>
            <w:rFonts w:ascii="Courier New" w:hAnsi="Courier New" w:cs="Courier New"/>
          </w:rPr>
          <w:delText>for</w:delText>
        </w:r>
      </w:del>
      <w:ins w:id="1134" w:author="Author" w:date="2015-02-20T18:14:00Z">
        <w:r w:rsidRPr="00CF4CF0">
          <w:rPr>
            <w:rFonts w:ascii="Courier New" w:hAnsi="Courier New" w:cs="Courier New"/>
          </w:rPr>
          <w:t>in accordance with the</w:t>
        </w:r>
      </w:ins>
    </w:p>
    <w:p w14:paraId="210FCBFA" w14:textId="77777777" w:rsidR="00CF4CF0" w:rsidRPr="00CF4CF0" w:rsidRDefault="00CF4CF0" w:rsidP="00CF4CF0">
      <w:pPr>
        <w:pStyle w:val="PlainText"/>
        <w:rPr>
          <w:ins w:id="1135" w:author="Author" w:date="2015-02-20T18:14:00Z"/>
          <w:rFonts w:ascii="Courier New" w:hAnsi="Courier New" w:cs="Courier New"/>
        </w:rPr>
      </w:pPr>
      <w:proofErr w:type="spellStart"/>
      <w:ins w:id="1136" w:author="Author" w:date="2015-02-20T18:14:00Z">
        <w:r w:rsidRPr="00CF4CF0">
          <w:rPr>
            <w:rFonts w:ascii="Courier New" w:hAnsi="Courier New" w:cs="Courier New"/>
          </w:rPr>
          <w:t>Agrement</w:t>
        </w:r>
        <w:proofErr w:type="spellEnd"/>
        <w:r w:rsidRPr="00CF4CF0">
          <w:rPr>
            <w:rFonts w:ascii="Courier New" w:hAnsi="Courier New" w:cs="Courier New"/>
          </w:rPr>
          <w:t xml:space="preserve"> and any Management Committee Policies, allocating space within the Building</w:t>
        </w:r>
        <w:proofErr w:type="gramStart"/>
        <w:r w:rsidRPr="00CF4CF0">
          <w:rPr>
            <w:rFonts w:ascii="Courier New" w:hAnsi="Courier New" w:cs="Courier New"/>
          </w:rPr>
          <w:t>, ,</w:t>
        </w:r>
        <w:proofErr w:type="gramEnd"/>
      </w:ins>
    </w:p>
    <w:p w14:paraId="7610EA31" w14:textId="77777777" w:rsidR="00CF4CF0" w:rsidRPr="00CF4CF0" w:rsidRDefault="00CF4CF0" w:rsidP="00CF4CF0">
      <w:pPr>
        <w:pStyle w:val="PlainText"/>
        <w:rPr>
          <w:ins w:id="1137" w:author="Author" w:date="2015-02-20T18:14:00Z"/>
          <w:rFonts w:ascii="Courier New" w:hAnsi="Courier New" w:cs="Courier New"/>
        </w:rPr>
      </w:pPr>
      <w:proofErr w:type="gramStart"/>
      <w:ins w:id="1138" w:author="Author" w:date="2015-02-20T18:14:00Z">
        <w:r w:rsidRPr="00CF4CF0">
          <w:rPr>
            <w:rFonts w:ascii="Courier New" w:hAnsi="Courier New" w:cs="Courier New"/>
          </w:rPr>
          <w:t>enforcing</w:t>
        </w:r>
        <w:proofErr w:type="gramEnd"/>
        <w:r w:rsidRPr="00CF4CF0">
          <w:rPr>
            <w:rFonts w:ascii="Courier New" w:hAnsi="Courier New" w:cs="Courier New"/>
          </w:rPr>
          <w:t xml:space="preserve"> standards concerning the use of the common facilities of the Student Commons</w:t>
        </w:r>
      </w:ins>
    </w:p>
    <w:p w14:paraId="01F558BC" w14:textId="77777777" w:rsidR="00CF4CF0" w:rsidRPr="00CF4CF0" w:rsidRDefault="00CF4CF0" w:rsidP="00CF4CF0">
      <w:pPr>
        <w:pStyle w:val="PlainText"/>
        <w:rPr>
          <w:rFonts w:ascii="Courier New" w:hAnsi="Courier New" w:cs="Courier New"/>
        </w:rPr>
      </w:pPr>
      <w:proofErr w:type="gramStart"/>
      <w:ins w:id="1139" w:author="Author" w:date="2015-02-20T18:14:00Z">
        <w:r w:rsidRPr="00CF4CF0">
          <w:rPr>
            <w:rFonts w:ascii="Courier New" w:hAnsi="Courier New" w:cs="Courier New"/>
          </w:rPr>
          <w:t>and</w:t>
        </w:r>
      </w:ins>
      <w:proofErr w:type="gramEnd"/>
      <w:r w:rsidRPr="00CF4CF0">
        <w:rPr>
          <w:rFonts w:ascii="Courier New" w:hAnsi="Courier New" w:cs="Courier New"/>
        </w:rPr>
        <w:t xml:space="preserve"> implementing the hiring, supervising and disciplining staff, including dismissal and</w:t>
      </w:r>
    </w:p>
    <w:p w14:paraId="3C59CC62"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termination</w:t>
      </w:r>
      <w:proofErr w:type="gramEnd"/>
      <w:r w:rsidRPr="00CF4CF0">
        <w:rPr>
          <w:rFonts w:ascii="Courier New" w:hAnsi="Courier New" w:cs="Courier New"/>
        </w:rPr>
        <w:t>, except decisions on the general structure of the senior staff positions, which</w:t>
      </w:r>
    </w:p>
    <w:p w14:paraId="5C02AC43"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must</w:t>
      </w:r>
      <w:proofErr w:type="gramEnd"/>
      <w:r w:rsidRPr="00CF4CF0">
        <w:rPr>
          <w:rFonts w:ascii="Courier New" w:hAnsi="Courier New" w:cs="Courier New"/>
        </w:rPr>
        <w:t xml:space="preserve"> be approved by the Management Committee.</w:t>
      </w:r>
    </w:p>
    <w:p w14:paraId="6D975CF4"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4.8 Application of University Laws and Policies. Subject to Sections 4.9, 4.10 and 7.8, all</w:t>
      </w:r>
    </w:p>
    <w:p w14:paraId="62D5FBF1"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applicable</w:t>
      </w:r>
      <w:proofErr w:type="gramEnd"/>
      <w:r w:rsidRPr="00CF4CF0">
        <w:rPr>
          <w:rFonts w:ascii="Courier New" w:hAnsi="Courier New" w:cs="Courier New"/>
        </w:rPr>
        <w:t xml:space="preserve"> laws, regulations and by-laws and all University published policies, procedures</w:t>
      </w:r>
    </w:p>
    <w:p w14:paraId="462F3DC4"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and</w:t>
      </w:r>
      <w:proofErr w:type="gramEnd"/>
      <w:r w:rsidRPr="00CF4CF0">
        <w:rPr>
          <w:rFonts w:ascii="Courier New" w:hAnsi="Courier New" w:cs="Courier New"/>
        </w:rPr>
        <w:t xml:space="preserve"> legal obligations must be complied with in the conduct of the activities taking place</w:t>
      </w:r>
    </w:p>
    <w:p w14:paraId="1D6173A7"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within</w:t>
      </w:r>
      <w:proofErr w:type="gramEnd"/>
      <w:r w:rsidRPr="00CF4CF0">
        <w:rPr>
          <w:rFonts w:ascii="Courier New" w:hAnsi="Courier New" w:cs="Courier New"/>
        </w:rPr>
        <w:t xml:space="preserve"> the Student Commons including with respect to sub-licenses. These include but are</w:t>
      </w:r>
    </w:p>
    <w:p w14:paraId="3E9E9347"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not</w:t>
      </w:r>
      <w:proofErr w:type="gramEnd"/>
      <w:r w:rsidRPr="00CF4CF0">
        <w:rPr>
          <w:rFonts w:ascii="Courier New" w:hAnsi="Courier New" w:cs="Courier New"/>
        </w:rPr>
        <w:t xml:space="preserve"> limited to University Policies and Procedures and legal obligations of the University</w:t>
      </w:r>
    </w:p>
    <w:p w14:paraId="6484DAD1" w14:textId="77777777" w:rsidR="00CF4CF0" w:rsidRPr="00CF4CF0" w:rsidRDefault="00CF4CF0" w:rsidP="00CF4CF0">
      <w:pPr>
        <w:pStyle w:val="PlainText"/>
        <w:rPr>
          <w:ins w:id="1140" w:author="Author" w:date="2015-02-20T18:14:00Z"/>
          <w:rFonts w:ascii="Courier New" w:hAnsi="Courier New" w:cs="Courier New"/>
        </w:rPr>
      </w:pPr>
      <w:proofErr w:type="gramStart"/>
      <w:r w:rsidRPr="00CF4CF0">
        <w:rPr>
          <w:rFonts w:ascii="Courier New" w:hAnsi="Courier New" w:cs="Courier New"/>
        </w:rPr>
        <w:t>relating</w:t>
      </w:r>
      <w:proofErr w:type="gramEnd"/>
      <w:r w:rsidRPr="00CF4CF0">
        <w:rPr>
          <w:rFonts w:ascii="Courier New" w:hAnsi="Courier New" w:cs="Courier New"/>
        </w:rPr>
        <w:t xml:space="preserve"> to:</w:t>
      </w:r>
    </w:p>
    <w:p w14:paraId="57CB5D77" w14:textId="77777777" w:rsidR="00CF4CF0" w:rsidRPr="00CF4CF0" w:rsidRDefault="00CF4CF0" w:rsidP="00CF4CF0">
      <w:pPr>
        <w:pStyle w:val="PlainText"/>
        <w:rPr>
          <w:ins w:id="1141" w:author="Author" w:date="2015-02-20T18:14:00Z"/>
          <w:rFonts w:ascii="Courier New" w:hAnsi="Courier New" w:cs="Courier New"/>
        </w:rPr>
      </w:pPr>
      <w:ins w:id="1142" w:author="Author" w:date="2015-02-20T18:14:00Z">
        <w:r w:rsidRPr="00CF4CF0">
          <w:rPr>
            <w:rFonts w:ascii="Courier New" w:hAnsi="Courier New" w:cs="Courier New"/>
          </w:rPr>
          <w:t>100</w:t>
        </w:r>
      </w:ins>
    </w:p>
    <w:p w14:paraId="2FCD7A65" w14:textId="77777777" w:rsidR="00CF4CF0" w:rsidRPr="00CF4CF0" w:rsidRDefault="00CF4CF0" w:rsidP="00CF4CF0">
      <w:pPr>
        <w:pStyle w:val="PlainText"/>
        <w:rPr>
          <w:ins w:id="1143" w:author="Author" w:date="2015-02-20T18:14:00Z"/>
          <w:rFonts w:ascii="Courier New" w:hAnsi="Courier New" w:cs="Courier New"/>
        </w:rPr>
      </w:pPr>
      <w:proofErr w:type="spellStart"/>
      <w:ins w:id="1144" w:author="Author" w:date="2015-02-20T18:14:00Z">
        <w:r w:rsidRPr="00CF4CF0">
          <w:rPr>
            <w:rFonts w:ascii="Courier New" w:hAnsi="Courier New" w:cs="Courier New"/>
          </w:rPr>
          <w:t>Boardbooks</w:t>
        </w:r>
        <w:proofErr w:type="spellEnd"/>
        <w:r w:rsidRPr="00CF4CF0">
          <w:rPr>
            <w:rFonts w:ascii="Courier New" w:hAnsi="Courier New" w:cs="Courier New"/>
          </w:rPr>
          <w:t xml:space="preserve"> Print Wizard https://go.boardbooks.com/utoronto/PrintList.aspx?DB89OyvqIwpuCf...</w:t>
        </w:r>
      </w:ins>
    </w:p>
    <w:p w14:paraId="78DD3833" w14:textId="77777777" w:rsidR="00CF4CF0" w:rsidRPr="00CF4CF0" w:rsidRDefault="00CF4CF0" w:rsidP="00CF4CF0">
      <w:pPr>
        <w:pStyle w:val="PlainText"/>
        <w:rPr>
          <w:ins w:id="1145" w:author="Author" w:date="2015-02-20T18:14:00Z"/>
          <w:rFonts w:ascii="Courier New" w:hAnsi="Courier New" w:cs="Courier New"/>
        </w:rPr>
      </w:pPr>
      <w:ins w:id="1146" w:author="Author" w:date="2015-02-20T18:14:00Z">
        <w:r w:rsidRPr="00CF4CF0">
          <w:rPr>
            <w:rFonts w:ascii="Courier New" w:hAnsi="Courier New" w:cs="Courier New"/>
          </w:rPr>
          <w:t>2/20/2015 5:53 PM 19 of 43</w:t>
        </w:r>
      </w:ins>
    </w:p>
    <w:p w14:paraId="59C1EF9E" w14:textId="77777777" w:rsidR="00CF4CF0" w:rsidRPr="00CF4CF0" w:rsidRDefault="00CF4CF0" w:rsidP="00CF4CF0">
      <w:pPr>
        <w:pStyle w:val="PlainText"/>
        <w:rPr>
          <w:ins w:id="1147" w:author="Author" w:date="2015-02-20T18:14:00Z"/>
          <w:rFonts w:ascii="Courier New" w:hAnsi="Courier New" w:cs="Courier New"/>
        </w:rPr>
      </w:pPr>
      <w:ins w:id="1148" w:author="Author" w:date="2015-02-20T18:14:00Z">
        <w:r w:rsidRPr="00CF4CF0">
          <w:rPr>
            <w:rFonts w:ascii="Courier New" w:hAnsi="Courier New" w:cs="Courier New"/>
          </w:rPr>
          <w:t>Governing Counc.il Meeting 4:30 to 6:30 p.m</w:t>
        </w:r>
        <w:proofErr w:type="gramStart"/>
        <w:r w:rsidRPr="00CF4CF0">
          <w:rPr>
            <w:rFonts w:ascii="Courier New" w:hAnsi="Courier New" w:cs="Courier New"/>
          </w:rPr>
          <w:t>.-</w:t>
        </w:r>
        <w:proofErr w:type="gramEnd"/>
        <w:r w:rsidRPr="00CF4CF0">
          <w:rPr>
            <w:rFonts w:ascii="Courier New" w:hAnsi="Courier New" w:cs="Courier New"/>
          </w:rPr>
          <w:t xml:space="preserve"> Items for Governing Council Approval</w:t>
        </w:r>
      </w:ins>
    </w:p>
    <w:p w14:paraId="00125A3E" w14:textId="77777777" w:rsidR="00CF4CF0" w:rsidRPr="00CF4CF0" w:rsidRDefault="00CF4CF0" w:rsidP="00CF4CF0">
      <w:pPr>
        <w:pStyle w:val="PlainText"/>
        <w:rPr>
          <w:rFonts w:ascii="Courier New" w:hAnsi="Courier New" w:cs="Courier New"/>
        </w:rPr>
      </w:pPr>
      <w:ins w:id="1149" w:author="Author" w:date="2015-02-20T18:14:00Z">
        <w:r w:rsidRPr="00CF4CF0">
          <w:rPr>
            <w:rFonts w:ascii="Courier New" w:hAnsi="Courier New" w:cs="Courier New"/>
          </w:rPr>
          <w:t>- 16-</w:t>
        </w:r>
      </w:ins>
    </w:p>
    <w:p w14:paraId="5B1CA7D5" w14:textId="2DCCD736" w:rsidR="00CF4CF0" w:rsidRPr="00CF4CF0" w:rsidRDefault="00CF4CF0" w:rsidP="00CF4CF0">
      <w:pPr>
        <w:pStyle w:val="PlainText"/>
        <w:rPr>
          <w:rFonts w:ascii="Courier New" w:hAnsi="Courier New" w:cs="Courier New"/>
        </w:rPr>
      </w:pPr>
      <w:r w:rsidRPr="00CF4CF0">
        <w:rPr>
          <w:rFonts w:ascii="Courier New" w:hAnsi="Courier New" w:cs="Courier New"/>
        </w:rPr>
        <w:t xml:space="preserve">(a) </w:t>
      </w:r>
      <w:proofErr w:type="gramStart"/>
      <w:r w:rsidRPr="00CF4CF0">
        <w:rPr>
          <w:rFonts w:ascii="Courier New" w:hAnsi="Courier New" w:cs="Courier New"/>
        </w:rPr>
        <w:t>use</w:t>
      </w:r>
      <w:proofErr w:type="gramEnd"/>
      <w:r w:rsidRPr="00CF4CF0">
        <w:rPr>
          <w:rFonts w:ascii="Courier New" w:hAnsi="Courier New" w:cs="Courier New"/>
        </w:rPr>
        <w:t xml:space="preserve"> of the </w:t>
      </w:r>
      <w:del w:id="1150" w:author="Author" w:date="2015-02-20T18:14:00Z">
        <w:r w:rsidR="0079210B" w:rsidRPr="0079210B">
          <w:rPr>
            <w:rFonts w:ascii="Courier New" w:hAnsi="Courier New" w:cs="Courier New"/>
          </w:rPr>
          <w:delText>University’s</w:delText>
        </w:r>
      </w:del>
      <w:ins w:id="1151" w:author="Author" w:date="2015-02-20T18:14:00Z">
        <w:r w:rsidRPr="00CF4CF0">
          <w:rPr>
            <w:rFonts w:ascii="Courier New" w:hAnsi="Courier New" w:cs="Courier New"/>
          </w:rPr>
          <w:t>University's</w:t>
        </w:r>
      </w:ins>
      <w:r w:rsidRPr="00CF4CF0">
        <w:rPr>
          <w:rFonts w:ascii="Courier New" w:hAnsi="Courier New" w:cs="Courier New"/>
        </w:rPr>
        <w:t xml:space="preserve"> names, name abbreviations, logos, crests, trade-marks,</w:t>
      </w:r>
    </w:p>
    <w:p w14:paraId="755F6FC4"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official</w:t>
      </w:r>
      <w:proofErr w:type="gramEnd"/>
      <w:r w:rsidRPr="00CF4CF0">
        <w:rPr>
          <w:rFonts w:ascii="Courier New" w:hAnsi="Courier New" w:cs="Courier New"/>
        </w:rPr>
        <w:t xml:space="preserve"> marks, trade names, and other intellectual property;</w:t>
      </w:r>
    </w:p>
    <w:p w14:paraId="694FB46D"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(b) </w:t>
      </w:r>
      <w:proofErr w:type="gramStart"/>
      <w:r w:rsidRPr="00CF4CF0">
        <w:rPr>
          <w:rFonts w:ascii="Courier New" w:hAnsi="Courier New" w:cs="Courier New"/>
        </w:rPr>
        <w:t>alcohol</w:t>
      </w:r>
      <w:proofErr w:type="gramEnd"/>
      <w:r w:rsidRPr="00CF4CF0">
        <w:rPr>
          <w:rFonts w:ascii="Courier New" w:hAnsi="Courier New" w:cs="Courier New"/>
        </w:rPr>
        <w:t xml:space="preserve"> consumption, sale and service;</w:t>
      </w:r>
    </w:p>
    <w:p w14:paraId="31C9AE1D"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(c) </w:t>
      </w:r>
      <w:proofErr w:type="gramStart"/>
      <w:r w:rsidRPr="00CF4CF0">
        <w:rPr>
          <w:rFonts w:ascii="Courier New" w:hAnsi="Courier New" w:cs="Courier New"/>
        </w:rPr>
        <w:t>sale</w:t>
      </w:r>
      <w:proofErr w:type="gramEnd"/>
      <w:r w:rsidRPr="00CF4CF0">
        <w:rPr>
          <w:rFonts w:ascii="Courier New" w:hAnsi="Courier New" w:cs="Courier New"/>
        </w:rPr>
        <w:t xml:space="preserve"> and use of tobacco products;</w:t>
      </w:r>
    </w:p>
    <w:p w14:paraId="21295352"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(d) </w:t>
      </w:r>
      <w:proofErr w:type="gramStart"/>
      <w:r w:rsidRPr="00CF4CF0">
        <w:rPr>
          <w:rFonts w:ascii="Courier New" w:hAnsi="Courier New" w:cs="Courier New"/>
        </w:rPr>
        <w:t>copyright</w:t>
      </w:r>
      <w:proofErr w:type="gramEnd"/>
      <w:r w:rsidRPr="00CF4CF0">
        <w:rPr>
          <w:rFonts w:ascii="Courier New" w:hAnsi="Courier New" w:cs="Courier New"/>
        </w:rPr>
        <w:t>;</w:t>
      </w:r>
    </w:p>
    <w:p w14:paraId="496E40E3"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(e) </w:t>
      </w:r>
      <w:proofErr w:type="gramStart"/>
      <w:r w:rsidRPr="00CF4CF0">
        <w:rPr>
          <w:rFonts w:ascii="Courier New" w:hAnsi="Courier New" w:cs="Courier New"/>
        </w:rPr>
        <w:t>licenses</w:t>
      </w:r>
      <w:proofErr w:type="gramEnd"/>
      <w:r w:rsidRPr="00CF4CF0">
        <w:rPr>
          <w:rFonts w:ascii="Courier New" w:hAnsi="Courier New" w:cs="Courier New"/>
        </w:rPr>
        <w:t xml:space="preserve"> of general application relating to intellectual property;</w:t>
      </w:r>
    </w:p>
    <w:p w14:paraId="25BC24F9"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(f) </w:t>
      </w:r>
      <w:proofErr w:type="gramStart"/>
      <w:r w:rsidRPr="00CF4CF0">
        <w:rPr>
          <w:rFonts w:ascii="Courier New" w:hAnsi="Courier New" w:cs="Courier New"/>
        </w:rPr>
        <w:t>health</w:t>
      </w:r>
      <w:proofErr w:type="gramEnd"/>
      <w:r w:rsidRPr="00CF4CF0">
        <w:rPr>
          <w:rFonts w:ascii="Courier New" w:hAnsi="Courier New" w:cs="Courier New"/>
        </w:rPr>
        <w:t xml:space="preserve"> and safety;</w:t>
      </w:r>
    </w:p>
    <w:p w14:paraId="3DE33C80"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(g) </w:t>
      </w:r>
      <w:proofErr w:type="gramStart"/>
      <w:r w:rsidRPr="00CF4CF0">
        <w:rPr>
          <w:rFonts w:ascii="Courier New" w:hAnsi="Courier New" w:cs="Courier New"/>
        </w:rPr>
        <w:t>food</w:t>
      </w:r>
      <w:proofErr w:type="gramEnd"/>
      <w:r w:rsidRPr="00CF4CF0">
        <w:rPr>
          <w:rFonts w:ascii="Courier New" w:hAnsi="Courier New" w:cs="Courier New"/>
        </w:rPr>
        <w:t xml:space="preserve"> service regulations;</w:t>
      </w:r>
    </w:p>
    <w:p w14:paraId="5194BE62"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w:t>
      </w:r>
      <w:proofErr w:type="gramStart"/>
      <w:r w:rsidRPr="00CF4CF0">
        <w:rPr>
          <w:rFonts w:ascii="Courier New" w:hAnsi="Courier New" w:cs="Courier New"/>
        </w:rPr>
        <w:t>h</w:t>
      </w:r>
      <w:proofErr w:type="gramEnd"/>
      <w:r w:rsidRPr="00CF4CF0">
        <w:rPr>
          <w:rFonts w:ascii="Courier New" w:hAnsi="Courier New" w:cs="Courier New"/>
        </w:rPr>
        <w:t>) posted fire legal room capacities;</w:t>
      </w:r>
    </w:p>
    <w:p w14:paraId="5258A52B"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w:t>
      </w:r>
      <w:proofErr w:type="spellStart"/>
      <w:r w:rsidRPr="00CF4CF0">
        <w:rPr>
          <w:rFonts w:ascii="Courier New" w:hAnsi="Courier New" w:cs="Courier New"/>
        </w:rPr>
        <w:t>i</w:t>
      </w:r>
      <w:proofErr w:type="spellEnd"/>
      <w:r w:rsidRPr="00CF4CF0">
        <w:rPr>
          <w:rFonts w:ascii="Courier New" w:hAnsi="Courier New" w:cs="Courier New"/>
        </w:rPr>
        <w:t xml:space="preserve">) </w:t>
      </w:r>
      <w:proofErr w:type="gramStart"/>
      <w:r w:rsidRPr="00CF4CF0">
        <w:rPr>
          <w:rFonts w:ascii="Courier New" w:hAnsi="Courier New" w:cs="Courier New"/>
        </w:rPr>
        <w:t>advertising</w:t>
      </w:r>
      <w:proofErr w:type="gramEnd"/>
      <w:r w:rsidRPr="00CF4CF0">
        <w:rPr>
          <w:rFonts w:ascii="Courier New" w:hAnsi="Courier New" w:cs="Courier New"/>
        </w:rPr>
        <w:t>, publicity and signage;</w:t>
      </w:r>
    </w:p>
    <w:p w14:paraId="2DC54E38"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(j) </w:t>
      </w:r>
      <w:proofErr w:type="gramStart"/>
      <w:r w:rsidRPr="00CF4CF0">
        <w:rPr>
          <w:rFonts w:ascii="Courier New" w:hAnsi="Courier New" w:cs="Courier New"/>
        </w:rPr>
        <w:t>non-affinity</w:t>
      </w:r>
      <w:proofErr w:type="gramEnd"/>
      <w:r w:rsidRPr="00CF4CF0">
        <w:rPr>
          <w:rFonts w:ascii="Courier New" w:hAnsi="Courier New" w:cs="Courier New"/>
        </w:rPr>
        <w:t xml:space="preserve"> exclusivity agreements in place at the time of signing;</w:t>
      </w:r>
    </w:p>
    <w:p w14:paraId="2668FB39" w14:textId="77777777" w:rsidR="0079210B" w:rsidRPr="0079210B" w:rsidRDefault="00CF4CF0" w:rsidP="0079210B">
      <w:pPr>
        <w:pStyle w:val="PlainText"/>
        <w:rPr>
          <w:del w:id="1152" w:author="Author" w:date="2015-02-20T18:14:00Z"/>
          <w:rFonts w:ascii="Courier New" w:hAnsi="Courier New" w:cs="Courier New"/>
        </w:rPr>
      </w:pPr>
      <w:r w:rsidRPr="00CF4CF0">
        <w:rPr>
          <w:rFonts w:ascii="Courier New" w:hAnsi="Courier New" w:cs="Courier New"/>
        </w:rPr>
        <w:t xml:space="preserve">(k) </w:t>
      </w:r>
      <w:proofErr w:type="gramStart"/>
      <w:r w:rsidRPr="00CF4CF0">
        <w:rPr>
          <w:rFonts w:ascii="Courier New" w:hAnsi="Courier New" w:cs="Courier New"/>
        </w:rPr>
        <w:t>fundraising</w:t>
      </w:r>
      <w:proofErr w:type="gramEnd"/>
      <w:r w:rsidRPr="00CF4CF0">
        <w:rPr>
          <w:rFonts w:ascii="Courier New" w:hAnsi="Courier New" w:cs="Courier New"/>
        </w:rPr>
        <w:t>, sponsorship, and affinity exclusivity agreements;</w:t>
      </w:r>
      <w:del w:id="1153" w:author="Author" w:date="2015-02-20T18:14:00Z">
        <w:r w:rsidR="0079210B" w:rsidRPr="0079210B">
          <w:rPr>
            <w:rFonts w:ascii="Courier New" w:hAnsi="Courier New" w:cs="Courier New"/>
          </w:rPr>
          <w:delText xml:space="preserve"> </w:delText>
        </w:r>
      </w:del>
    </w:p>
    <w:p w14:paraId="05568DE5" w14:textId="247A93EC" w:rsidR="00CF4CF0" w:rsidRPr="00CF4CF0" w:rsidRDefault="0079210B" w:rsidP="00CF4CF0">
      <w:pPr>
        <w:pStyle w:val="PlainText"/>
        <w:rPr>
          <w:ins w:id="1154" w:author="Author" w:date="2015-02-20T18:14:00Z"/>
          <w:rFonts w:ascii="Courier New" w:hAnsi="Courier New" w:cs="Courier New"/>
        </w:rPr>
      </w:pPr>
      <w:del w:id="1155" w:author="Author" w:date="2015-02-20T18:14:00Z">
        <w:r w:rsidRPr="0079210B">
          <w:rPr>
            <w:rFonts w:ascii="Courier New" w:hAnsi="Courier New" w:cs="Courier New"/>
          </w:rPr>
          <w:delText>(l</w:delText>
        </w:r>
      </w:del>
    </w:p>
    <w:p w14:paraId="648E2B9C" w14:textId="77777777" w:rsidR="00CF4CF0" w:rsidRPr="00CF4CF0" w:rsidRDefault="00CF4CF0" w:rsidP="00CF4CF0">
      <w:pPr>
        <w:pStyle w:val="PlainText"/>
        <w:rPr>
          <w:rFonts w:ascii="Courier New" w:hAnsi="Courier New" w:cs="Courier New"/>
        </w:rPr>
      </w:pPr>
      <w:ins w:id="1156" w:author="Author" w:date="2015-02-20T18:14:00Z">
        <w:r w:rsidRPr="00CF4CF0">
          <w:rPr>
            <w:rFonts w:ascii="Courier New" w:hAnsi="Courier New" w:cs="Courier New"/>
          </w:rPr>
          <w:t>(I</w:t>
        </w:r>
      </w:ins>
      <w:r w:rsidRPr="00CF4CF0">
        <w:rPr>
          <w:rFonts w:ascii="Courier New" w:hAnsi="Courier New" w:cs="Courier New"/>
        </w:rPr>
        <w:t>) union and other labour agreements;</w:t>
      </w:r>
    </w:p>
    <w:p w14:paraId="3D2BD9F6"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(m) </w:t>
      </w:r>
      <w:proofErr w:type="gramStart"/>
      <w:r w:rsidRPr="00CF4CF0">
        <w:rPr>
          <w:rFonts w:ascii="Courier New" w:hAnsi="Courier New" w:cs="Courier New"/>
        </w:rPr>
        <w:t>human</w:t>
      </w:r>
      <w:proofErr w:type="gramEnd"/>
      <w:r w:rsidRPr="00CF4CF0">
        <w:rPr>
          <w:rFonts w:ascii="Courier New" w:hAnsi="Courier New" w:cs="Courier New"/>
        </w:rPr>
        <w:t xml:space="preserve"> rights;</w:t>
      </w:r>
    </w:p>
    <w:p w14:paraId="5655877C"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(n) </w:t>
      </w:r>
      <w:proofErr w:type="gramStart"/>
      <w:r w:rsidRPr="00CF4CF0">
        <w:rPr>
          <w:rFonts w:ascii="Courier New" w:hAnsi="Courier New" w:cs="Courier New"/>
        </w:rPr>
        <w:t>academic</w:t>
      </w:r>
      <w:proofErr w:type="gramEnd"/>
      <w:r w:rsidRPr="00CF4CF0">
        <w:rPr>
          <w:rFonts w:ascii="Courier New" w:hAnsi="Courier New" w:cs="Courier New"/>
        </w:rPr>
        <w:t xml:space="preserve"> freedom; and</w:t>
      </w:r>
    </w:p>
    <w:p w14:paraId="2A3B8713"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(o) </w:t>
      </w:r>
      <w:proofErr w:type="gramStart"/>
      <w:r w:rsidRPr="00CF4CF0">
        <w:rPr>
          <w:rFonts w:ascii="Courier New" w:hAnsi="Courier New" w:cs="Courier New"/>
        </w:rPr>
        <w:t>environmental</w:t>
      </w:r>
      <w:proofErr w:type="gramEnd"/>
      <w:r w:rsidRPr="00CF4CF0">
        <w:rPr>
          <w:rFonts w:ascii="Courier New" w:hAnsi="Courier New" w:cs="Courier New"/>
        </w:rPr>
        <w:t xml:space="preserve"> protection.</w:t>
      </w:r>
    </w:p>
    <w:p w14:paraId="48B9B460"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4.9 Qualifications.</w:t>
      </w:r>
    </w:p>
    <w:p w14:paraId="1749A3DD"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(a) Notwithstanding subsections 4.8(j) and (k), above, the University:</w:t>
      </w:r>
    </w:p>
    <w:p w14:paraId="7F2018B8"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w:t>
      </w:r>
      <w:proofErr w:type="spellStart"/>
      <w:r w:rsidRPr="00CF4CF0">
        <w:rPr>
          <w:rFonts w:ascii="Courier New" w:hAnsi="Courier New" w:cs="Courier New"/>
        </w:rPr>
        <w:t>i</w:t>
      </w:r>
      <w:proofErr w:type="spellEnd"/>
      <w:r w:rsidRPr="00CF4CF0">
        <w:rPr>
          <w:rFonts w:ascii="Courier New" w:hAnsi="Courier New" w:cs="Courier New"/>
        </w:rPr>
        <w:t xml:space="preserve">) </w:t>
      </w:r>
      <w:proofErr w:type="gramStart"/>
      <w:r w:rsidRPr="00CF4CF0">
        <w:rPr>
          <w:rFonts w:ascii="Courier New" w:hAnsi="Courier New" w:cs="Courier New"/>
        </w:rPr>
        <w:t>confirms</w:t>
      </w:r>
      <w:proofErr w:type="gramEnd"/>
      <w:r w:rsidRPr="00CF4CF0">
        <w:rPr>
          <w:rFonts w:ascii="Courier New" w:hAnsi="Courier New" w:cs="Courier New"/>
        </w:rPr>
        <w:t xml:space="preserve"> that there are no fundraising or sponsorship agreements nor</w:t>
      </w:r>
    </w:p>
    <w:p w14:paraId="0D6136F8"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non-affinity</w:t>
      </w:r>
      <w:proofErr w:type="gramEnd"/>
      <w:r w:rsidRPr="00CF4CF0">
        <w:rPr>
          <w:rFonts w:ascii="Courier New" w:hAnsi="Courier New" w:cs="Courier New"/>
        </w:rPr>
        <w:t xml:space="preserve"> exclusivity agreements that would restrict the operation of the</w:t>
      </w:r>
    </w:p>
    <w:p w14:paraId="65867FC3"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Student Commons;</w:t>
      </w:r>
    </w:p>
    <w:p w14:paraId="73E05A77" w14:textId="0D8992E3" w:rsidR="00CF4CF0" w:rsidRPr="00CF4CF0" w:rsidRDefault="00CF4CF0" w:rsidP="00CF4CF0">
      <w:pPr>
        <w:pStyle w:val="PlainText"/>
        <w:rPr>
          <w:rFonts w:ascii="Courier New" w:hAnsi="Courier New" w:cs="Courier New"/>
        </w:rPr>
      </w:pPr>
      <w:r w:rsidRPr="00CF4CF0">
        <w:rPr>
          <w:rFonts w:ascii="Courier New" w:hAnsi="Courier New" w:cs="Courier New"/>
        </w:rPr>
        <w:t xml:space="preserve">(ii) </w:t>
      </w:r>
      <w:proofErr w:type="gramStart"/>
      <w:r w:rsidRPr="00CF4CF0">
        <w:rPr>
          <w:rFonts w:ascii="Courier New" w:hAnsi="Courier New" w:cs="Courier New"/>
        </w:rPr>
        <w:t>agrees</w:t>
      </w:r>
      <w:proofErr w:type="gramEnd"/>
      <w:r w:rsidRPr="00CF4CF0">
        <w:rPr>
          <w:rFonts w:ascii="Courier New" w:hAnsi="Courier New" w:cs="Courier New"/>
        </w:rPr>
        <w:t xml:space="preserve"> that, throughout the </w:t>
      </w:r>
      <w:del w:id="1157" w:author="Author" w:date="2015-02-20T18:14:00Z">
        <w:r w:rsidR="0079210B" w:rsidRPr="0079210B">
          <w:rPr>
            <w:rFonts w:ascii="Courier New" w:hAnsi="Courier New" w:cs="Courier New"/>
          </w:rPr>
          <w:delText>Term</w:delText>
        </w:r>
      </w:del>
      <w:proofErr w:type="spellStart"/>
      <w:ins w:id="1158" w:author="Author" w:date="2015-02-20T18:14:00Z">
        <w:r w:rsidRPr="00CF4CF0">
          <w:rPr>
            <w:rFonts w:ascii="Courier New" w:hAnsi="Courier New" w:cs="Courier New"/>
          </w:rPr>
          <w:t>Tenn</w:t>
        </w:r>
      </w:ins>
      <w:proofErr w:type="spellEnd"/>
      <w:r w:rsidRPr="00CF4CF0">
        <w:rPr>
          <w:rFonts w:ascii="Courier New" w:hAnsi="Courier New" w:cs="Courier New"/>
        </w:rPr>
        <w:t>, SAC may continue to offer insurance to</w:t>
      </w:r>
    </w:p>
    <w:p w14:paraId="00FB8663"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its</w:t>
      </w:r>
      <w:proofErr w:type="gramEnd"/>
      <w:r w:rsidRPr="00CF4CF0">
        <w:rPr>
          <w:rFonts w:ascii="Courier New" w:hAnsi="Courier New" w:cs="Courier New"/>
        </w:rPr>
        <w:t xml:space="preserve"> members and to student clubs at its discretion despite any conflict or</w:t>
      </w:r>
    </w:p>
    <w:p w14:paraId="4C5F40E2"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perceived</w:t>
      </w:r>
      <w:proofErr w:type="gramEnd"/>
      <w:r w:rsidRPr="00CF4CF0">
        <w:rPr>
          <w:rFonts w:ascii="Courier New" w:hAnsi="Courier New" w:cs="Courier New"/>
        </w:rPr>
        <w:t xml:space="preserve"> conflict with the obligations of the University pursuant to affinity</w:t>
      </w:r>
    </w:p>
    <w:p w14:paraId="7D48EB6D"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agreements</w:t>
      </w:r>
      <w:proofErr w:type="gramEnd"/>
      <w:r w:rsidRPr="00CF4CF0">
        <w:rPr>
          <w:rFonts w:ascii="Courier New" w:hAnsi="Courier New" w:cs="Courier New"/>
        </w:rPr>
        <w:t xml:space="preserve"> between the University and its insurance providers, including</w:t>
      </w:r>
    </w:p>
    <w:p w14:paraId="717CAB48"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but</w:t>
      </w:r>
      <w:proofErr w:type="gramEnd"/>
      <w:r w:rsidRPr="00CF4CF0">
        <w:rPr>
          <w:rFonts w:ascii="Courier New" w:hAnsi="Courier New" w:cs="Courier New"/>
        </w:rPr>
        <w:t xml:space="preserve"> not limited to TD Meloche-Monnex and Manulife or any subsequent</w:t>
      </w:r>
    </w:p>
    <w:p w14:paraId="56C3DE91"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provider</w:t>
      </w:r>
      <w:proofErr w:type="gramEnd"/>
      <w:r w:rsidRPr="00CF4CF0">
        <w:rPr>
          <w:rFonts w:ascii="Courier New" w:hAnsi="Courier New" w:cs="Courier New"/>
        </w:rPr>
        <w:t xml:space="preserve"> during the Term;</w:t>
      </w:r>
    </w:p>
    <w:p w14:paraId="333E52CB"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(iii) </w:t>
      </w:r>
      <w:proofErr w:type="gramStart"/>
      <w:r w:rsidRPr="00CF4CF0">
        <w:rPr>
          <w:rFonts w:ascii="Courier New" w:hAnsi="Courier New" w:cs="Courier New"/>
        </w:rPr>
        <w:t>confirms</w:t>
      </w:r>
      <w:proofErr w:type="gramEnd"/>
      <w:r w:rsidRPr="00CF4CF0">
        <w:rPr>
          <w:rFonts w:ascii="Courier New" w:hAnsi="Courier New" w:cs="Courier New"/>
        </w:rPr>
        <w:t xml:space="preserve"> that the exclusive affinity agreement in place between the</w:t>
      </w:r>
    </w:p>
    <w:p w14:paraId="78FB01B8"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University and Zoom Media does not require SAC to retain Zoom Media if</w:t>
      </w:r>
    </w:p>
    <w:p w14:paraId="507DF717" w14:textId="71D4D33F"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it</w:t>
      </w:r>
      <w:proofErr w:type="gramEnd"/>
      <w:r w:rsidRPr="00CF4CF0">
        <w:rPr>
          <w:rFonts w:ascii="Courier New" w:hAnsi="Courier New" w:cs="Courier New"/>
        </w:rPr>
        <w:t xml:space="preserve"> wishes to </w:t>
      </w:r>
      <w:del w:id="1159" w:author="Author" w:date="2015-02-20T18:14:00Z">
        <w:r w:rsidR="0079210B" w:rsidRPr="0079210B">
          <w:rPr>
            <w:rFonts w:ascii="Courier New" w:hAnsi="Courier New" w:cs="Courier New"/>
          </w:rPr>
          <w:delText>advertise</w:delText>
        </w:r>
      </w:del>
      <w:proofErr w:type="spellStart"/>
      <w:ins w:id="1160" w:author="Author" w:date="2015-02-20T18:14:00Z">
        <w:r w:rsidRPr="00CF4CF0">
          <w:rPr>
            <w:rFonts w:ascii="Courier New" w:hAnsi="Courier New" w:cs="Courier New"/>
          </w:rPr>
          <w:t>advettise</w:t>
        </w:r>
      </w:ins>
      <w:proofErr w:type="spellEnd"/>
      <w:r w:rsidRPr="00CF4CF0">
        <w:rPr>
          <w:rFonts w:ascii="Courier New" w:hAnsi="Courier New" w:cs="Courier New"/>
        </w:rPr>
        <w:t xml:space="preserve"> in any area of the Student Commons; and</w:t>
      </w:r>
    </w:p>
    <w:p w14:paraId="0B7D01F4"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(iv) </w:t>
      </w:r>
      <w:proofErr w:type="gramStart"/>
      <w:r w:rsidRPr="00CF4CF0">
        <w:rPr>
          <w:rFonts w:ascii="Courier New" w:hAnsi="Courier New" w:cs="Courier New"/>
        </w:rPr>
        <w:t>shall</w:t>
      </w:r>
      <w:proofErr w:type="gramEnd"/>
      <w:r w:rsidRPr="00CF4CF0">
        <w:rPr>
          <w:rFonts w:ascii="Courier New" w:hAnsi="Courier New" w:cs="Courier New"/>
        </w:rPr>
        <w:t xml:space="preserve"> not enter into agreements or contracts, including any sponsorship</w:t>
      </w:r>
    </w:p>
    <w:p w14:paraId="55C0A3E3"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agreements</w:t>
      </w:r>
      <w:proofErr w:type="gramEnd"/>
      <w:r w:rsidRPr="00CF4CF0">
        <w:rPr>
          <w:rFonts w:ascii="Courier New" w:hAnsi="Courier New" w:cs="Courier New"/>
        </w:rPr>
        <w:t xml:space="preserve"> or non-affinity exclusivity agreements, or implement policy</w:t>
      </w:r>
    </w:p>
    <w:p w14:paraId="5A5C28C9"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after</w:t>
      </w:r>
      <w:proofErr w:type="gramEnd"/>
      <w:r w:rsidRPr="00CF4CF0">
        <w:rPr>
          <w:rFonts w:ascii="Courier New" w:hAnsi="Courier New" w:cs="Courier New"/>
        </w:rPr>
        <w:t xml:space="preserve"> the date hereof that are contrary to this Agreement.</w:t>
      </w:r>
    </w:p>
    <w:p w14:paraId="1C958163" w14:textId="0CB90E5A" w:rsidR="00CF4CF0" w:rsidRPr="00CF4CF0" w:rsidRDefault="00CF4CF0" w:rsidP="00CF4CF0">
      <w:pPr>
        <w:pStyle w:val="PlainText"/>
        <w:rPr>
          <w:rFonts w:ascii="Courier New" w:hAnsi="Courier New" w:cs="Courier New"/>
        </w:rPr>
      </w:pPr>
      <w:r w:rsidRPr="00CF4CF0">
        <w:rPr>
          <w:rFonts w:ascii="Courier New" w:hAnsi="Courier New" w:cs="Courier New"/>
        </w:rPr>
        <w:t xml:space="preserve">(b) </w:t>
      </w:r>
      <w:del w:id="1161" w:author="Author" w:date="2015-02-20T18:14:00Z">
        <w:r w:rsidR="0079210B" w:rsidRPr="0079210B">
          <w:rPr>
            <w:rFonts w:ascii="Courier New" w:hAnsi="Courier New" w:cs="Courier New"/>
          </w:rPr>
          <w:delText>SAC’s</w:delText>
        </w:r>
      </w:del>
      <w:ins w:id="1162" w:author="Author" w:date="2015-02-20T18:14:00Z">
        <w:r w:rsidRPr="00CF4CF0">
          <w:rPr>
            <w:rFonts w:ascii="Courier New" w:hAnsi="Courier New" w:cs="Courier New"/>
          </w:rPr>
          <w:t>SAC's</w:t>
        </w:r>
      </w:ins>
      <w:r w:rsidRPr="00CF4CF0">
        <w:rPr>
          <w:rFonts w:ascii="Courier New" w:hAnsi="Courier New" w:cs="Courier New"/>
        </w:rPr>
        <w:t xml:space="preserve"> obligations in respect of Section 4.8, above, shall commence on the</w:t>
      </w:r>
    </w:p>
    <w:p w14:paraId="2E9168B1"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License Commencement Date.</w:t>
      </w:r>
    </w:p>
    <w:p w14:paraId="1B6A0AD8"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4.10 No Exclusivity Agreements. No exclusivity agreements with respect to the supply of</w:t>
      </w:r>
    </w:p>
    <w:p w14:paraId="4E2ED151"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goods</w:t>
      </w:r>
      <w:proofErr w:type="gramEnd"/>
      <w:r w:rsidRPr="00CF4CF0">
        <w:rPr>
          <w:rFonts w:ascii="Courier New" w:hAnsi="Courier New" w:cs="Courier New"/>
        </w:rPr>
        <w:t xml:space="preserve"> or products, including, without limitation, with respect to the supply of food, that</w:t>
      </w:r>
    </w:p>
    <w:p w14:paraId="7520E9E3" w14:textId="77777777" w:rsidR="00CF4CF0" w:rsidRPr="00CF4CF0" w:rsidRDefault="00CF4CF0" w:rsidP="00CF4CF0">
      <w:pPr>
        <w:pStyle w:val="PlainText"/>
        <w:rPr>
          <w:ins w:id="1163" w:author="Author" w:date="2015-02-20T18:14:00Z"/>
          <w:rFonts w:ascii="Courier New" w:hAnsi="Courier New" w:cs="Courier New"/>
        </w:rPr>
      </w:pPr>
      <w:proofErr w:type="gramStart"/>
      <w:r w:rsidRPr="00CF4CF0">
        <w:rPr>
          <w:rFonts w:ascii="Courier New" w:hAnsi="Courier New" w:cs="Courier New"/>
        </w:rPr>
        <w:t>either</w:t>
      </w:r>
      <w:proofErr w:type="gramEnd"/>
      <w:r w:rsidRPr="00CF4CF0">
        <w:rPr>
          <w:rFonts w:ascii="Courier New" w:hAnsi="Courier New" w:cs="Courier New"/>
        </w:rPr>
        <w:t>:</w:t>
      </w:r>
    </w:p>
    <w:p w14:paraId="0AB9A506" w14:textId="77777777" w:rsidR="00CF4CF0" w:rsidRPr="00CF4CF0" w:rsidRDefault="00CF4CF0" w:rsidP="00CF4CF0">
      <w:pPr>
        <w:pStyle w:val="PlainText"/>
        <w:rPr>
          <w:ins w:id="1164" w:author="Author" w:date="2015-02-20T18:14:00Z"/>
          <w:rFonts w:ascii="Courier New" w:hAnsi="Courier New" w:cs="Courier New"/>
        </w:rPr>
      </w:pPr>
      <w:ins w:id="1165" w:author="Author" w:date="2015-02-20T18:14:00Z">
        <w:r w:rsidRPr="00CF4CF0">
          <w:rPr>
            <w:rFonts w:ascii="Courier New" w:hAnsi="Courier New" w:cs="Courier New"/>
          </w:rPr>
          <w:t>101</w:t>
        </w:r>
      </w:ins>
    </w:p>
    <w:p w14:paraId="0EFC9EE4" w14:textId="77777777" w:rsidR="00CF4CF0" w:rsidRPr="00CF4CF0" w:rsidRDefault="00CF4CF0" w:rsidP="00CF4CF0">
      <w:pPr>
        <w:pStyle w:val="PlainText"/>
        <w:rPr>
          <w:ins w:id="1166" w:author="Author" w:date="2015-02-20T18:14:00Z"/>
          <w:rFonts w:ascii="Courier New" w:hAnsi="Courier New" w:cs="Courier New"/>
        </w:rPr>
      </w:pPr>
      <w:proofErr w:type="spellStart"/>
      <w:ins w:id="1167" w:author="Author" w:date="2015-02-20T18:14:00Z">
        <w:r w:rsidRPr="00CF4CF0">
          <w:rPr>
            <w:rFonts w:ascii="Courier New" w:hAnsi="Courier New" w:cs="Courier New"/>
          </w:rPr>
          <w:t>Boardbooks</w:t>
        </w:r>
        <w:proofErr w:type="spellEnd"/>
        <w:r w:rsidRPr="00CF4CF0">
          <w:rPr>
            <w:rFonts w:ascii="Courier New" w:hAnsi="Courier New" w:cs="Courier New"/>
          </w:rPr>
          <w:t xml:space="preserve"> Print Wizard https://go.boardbooks.com/utoronto/PrintList.aspx?DB89OyvqIwpuCf...</w:t>
        </w:r>
      </w:ins>
    </w:p>
    <w:p w14:paraId="0C683DCA" w14:textId="77777777" w:rsidR="00CF4CF0" w:rsidRPr="00CF4CF0" w:rsidRDefault="00CF4CF0" w:rsidP="00CF4CF0">
      <w:pPr>
        <w:pStyle w:val="PlainText"/>
        <w:rPr>
          <w:ins w:id="1168" w:author="Author" w:date="2015-02-20T18:14:00Z"/>
          <w:rFonts w:ascii="Courier New" w:hAnsi="Courier New" w:cs="Courier New"/>
        </w:rPr>
      </w:pPr>
      <w:ins w:id="1169" w:author="Author" w:date="2015-02-20T18:14:00Z">
        <w:r w:rsidRPr="00CF4CF0">
          <w:rPr>
            <w:rFonts w:ascii="Courier New" w:hAnsi="Courier New" w:cs="Courier New"/>
          </w:rPr>
          <w:t>2/20/2015 5:53 PM 20 of 43</w:t>
        </w:r>
      </w:ins>
    </w:p>
    <w:p w14:paraId="16172143" w14:textId="77777777" w:rsidR="00CF4CF0" w:rsidRPr="00CF4CF0" w:rsidRDefault="00CF4CF0" w:rsidP="00CF4CF0">
      <w:pPr>
        <w:pStyle w:val="PlainText"/>
        <w:rPr>
          <w:ins w:id="1170" w:author="Author" w:date="2015-02-20T18:14:00Z"/>
          <w:rFonts w:ascii="Courier New" w:hAnsi="Courier New" w:cs="Courier New"/>
        </w:rPr>
      </w:pPr>
      <w:ins w:id="1171" w:author="Author" w:date="2015-02-20T18:14:00Z">
        <w:r w:rsidRPr="00CF4CF0">
          <w:rPr>
            <w:rFonts w:ascii="Courier New" w:hAnsi="Courier New" w:cs="Courier New"/>
          </w:rPr>
          <w:t>Governing Counc.il Meeting 4:30 to 6:30 p.m</w:t>
        </w:r>
        <w:proofErr w:type="gramStart"/>
        <w:r w:rsidRPr="00CF4CF0">
          <w:rPr>
            <w:rFonts w:ascii="Courier New" w:hAnsi="Courier New" w:cs="Courier New"/>
          </w:rPr>
          <w:t>.-</w:t>
        </w:r>
        <w:proofErr w:type="gramEnd"/>
        <w:r w:rsidRPr="00CF4CF0">
          <w:rPr>
            <w:rFonts w:ascii="Courier New" w:hAnsi="Courier New" w:cs="Courier New"/>
          </w:rPr>
          <w:t xml:space="preserve"> Items for Governing Council Approval</w:t>
        </w:r>
      </w:ins>
    </w:p>
    <w:p w14:paraId="1063C7A2" w14:textId="77777777" w:rsidR="00CF4CF0" w:rsidRPr="00CF4CF0" w:rsidRDefault="00CF4CF0" w:rsidP="00CF4CF0">
      <w:pPr>
        <w:pStyle w:val="PlainText"/>
        <w:rPr>
          <w:rFonts w:ascii="Courier New" w:hAnsi="Courier New" w:cs="Courier New"/>
        </w:rPr>
      </w:pPr>
      <w:ins w:id="1172" w:author="Author" w:date="2015-02-20T18:14:00Z">
        <w:r w:rsidRPr="00CF4CF0">
          <w:rPr>
            <w:rFonts w:ascii="Courier New" w:hAnsi="Courier New" w:cs="Courier New"/>
          </w:rPr>
          <w:t>- 17-</w:t>
        </w:r>
      </w:ins>
    </w:p>
    <w:p w14:paraId="5EEE3F7B" w14:textId="77777777" w:rsidR="00CF4CF0" w:rsidRPr="00CF4CF0" w:rsidRDefault="00CF4CF0" w:rsidP="00CF4CF0">
      <w:pPr>
        <w:pStyle w:val="PlainText"/>
        <w:rPr>
          <w:ins w:id="1173" w:author="Author" w:date="2015-02-20T18:14:00Z"/>
          <w:rFonts w:ascii="Courier New" w:hAnsi="Courier New" w:cs="Courier New"/>
        </w:rPr>
      </w:pPr>
      <w:r w:rsidRPr="00CF4CF0">
        <w:rPr>
          <w:rFonts w:ascii="Courier New" w:hAnsi="Courier New" w:cs="Courier New"/>
        </w:rPr>
        <w:t xml:space="preserve">(a) </w:t>
      </w:r>
      <w:proofErr w:type="gramStart"/>
      <w:r w:rsidRPr="00CF4CF0">
        <w:rPr>
          <w:rFonts w:ascii="Courier New" w:hAnsi="Courier New" w:cs="Courier New"/>
        </w:rPr>
        <w:t>the</w:t>
      </w:r>
      <w:proofErr w:type="gramEnd"/>
      <w:r w:rsidRPr="00CF4CF0">
        <w:rPr>
          <w:rFonts w:ascii="Courier New" w:hAnsi="Courier New" w:cs="Courier New"/>
        </w:rPr>
        <w:t xml:space="preserve"> University has not disclosed to SAC at the time that this Agreement has been</w:t>
      </w:r>
    </w:p>
    <w:p w14:paraId="75064346" w14:textId="77777777" w:rsidR="00CF4CF0" w:rsidRPr="00CF4CF0" w:rsidRDefault="00CF4CF0" w:rsidP="00CF4CF0">
      <w:pPr>
        <w:pStyle w:val="PlainText"/>
        <w:rPr>
          <w:ins w:id="1174" w:author="Author" w:date="2015-02-20T18:14:00Z"/>
          <w:rFonts w:ascii="Courier New" w:hAnsi="Courier New" w:cs="Courier New"/>
        </w:rPr>
      </w:pPr>
      <w:proofErr w:type="gramStart"/>
      <w:ins w:id="1175" w:author="Author" w:date="2015-02-20T18:14:00Z">
        <w:r w:rsidRPr="00CF4CF0">
          <w:rPr>
            <w:rFonts w:ascii="Courier New" w:hAnsi="Courier New" w:cs="Courier New"/>
          </w:rPr>
          <w:t>entered</w:t>
        </w:r>
        <w:proofErr w:type="gramEnd"/>
        <w:r w:rsidRPr="00CF4CF0">
          <w:rPr>
            <w:rFonts w:ascii="Courier New" w:hAnsi="Courier New" w:cs="Courier New"/>
          </w:rPr>
          <w:t xml:space="preserve"> into; or</w:t>
        </w:r>
      </w:ins>
    </w:p>
    <w:p w14:paraId="32684CEA" w14:textId="77777777" w:rsidR="0079210B" w:rsidRPr="0079210B" w:rsidRDefault="00CF4CF0" w:rsidP="0079210B">
      <w:pPr>
        <w:pStyle w:val="PlainText"/>
        <w:rPr>
          <w:del w:id="1176" w:author="Author" w:date="2015-02-20T18:14:00Z"/>
          <w:rFonts w:ascii="Courier New" w:hAnsi="Courier New" w:cs="Courier New"/>
        </w:rPr>
      </w:pPr>
      <w:ins w:id="1177" w:author="Author" w:date="2015-02-20T18:14:00Z">
        <w:r w:rsidRPr="00CF4CF0">
          <w:rPr>
            <w:rFonts w:ascii="Courier New" w:hAnsi="Courier New" w:cs="Courier New"/>
          </w:rPr>
          <w:t xml:space="preserve">(b) </w:t>
        </w:r>
        <w:proofErr w:type="gramStart"/>
        <w:r w:rsidRPr="00CF4CF0">
          <w:rPr>
            <w:rFonts w:ascii="Courier New" w:hAnsi="Courier New" w:cs="Courier New"/>
          </w:rPr>
          <w:t>have</w:t>
        </w:r>
        <w:proofErr w:type="gramEnd"/>
        <w:r w:rsidRPr="00CF4CF0">
          <w:rPr>
            <w:rFonts w:ascii="Courier New" w:hAnsi="Courier New" w:cs="Courier New"/>
          </w:rPr>
          <w:t xml:space="preserve"> been</w:t>
        </w:r>
      </w:ins>
      <w:r w:rsidRPr="00CF4CF0">
        <w:rPr>
          <w:rFonts w:ascii="Courier New" w:hAnsi="Courier New" w:cs="Courier New"/>
        </w:rPr>
        <w:t xml:space="preserve"> entered into</w:t>
      </w:r>
      <w:del w:id="1178" w:author="Author" w:date="2015-02-20T18:14:00Z">
        <w:r w:rsidR="0079210B" w:rsidRPr="0079210B">
          <w:rPr>
            <w:rFonts w:ascii="Courier New" w:hAnsi="Courier New" w:cs="Courier New"/>
          </w:rPr>
          <w:delText xml:space="preserve">; or  </w:delText>
        </w:r>
      </w:del>
    </w:p>
    <w:p w14:paraId="0C4FBC5C" w14:textId="665B8C04" w:rsidR="00CF4CF0" w:rsidRPr="00CF4CF0" w:rsidRDefault="0079210B" w:rsidP="00CF4CF0">
      <w:pPr>
        <w:pStyle w:val="PlainText"/>
        <w:rPr>
          <w:rFonts w:ascii="Courier New" w:hAnsi="Courier New" w:cs="Courier New"/>
        </w:rPr>
      </w:pPr>
      <w:del w:id="1179" w:author="Author" w:date="2015-02-20T18:14:00Z">
        <w:r w:rsidRPr="0079210B">
          <w:rPr>
            <w:rFonts w:ascii="Courier New" w:hAnsi="Courier New" w:cs="Courier New"/>
          </w:rPr>
          <w:delText>(b) have been entered into</w:delText>
        </w:r>
      </w:del>
      <w:r w:rsidR="00CF4CF0" w:rsidRPr="00CF4CF0">
        <w:rPr>
          <w:rFonts w:ascii="Courier New" w:hAnsi="Courier New" w:cs="Courier New"/>
        </w:rPr>
        <w:t xml:space="preserve"> </w:t>
      </w:r>
      <w:proofErr w:type="gramStart"/>
      <w:r w:rsidR="00CF4CF0" w:rsidRPr="00CF4CF0">
        <w:rPr>
          <w:rFonts w:ascii="Courier New" w:hAnsi="Courier New" w:cs="Courier New"/>
        </w:rPr>
        <w:t>by</w:t>
      </w:r>
      <w:proofErr w:type="gramEnd"/>
      <w:r w:rsidR="00CF4CF0" w:rsidRPr="00CF4CF0">
        <w:rPr>
          <w:rFonts w:ascii="Courier New" w:hAnsi="Courier New" w:cs="Courier New"/>
        </w:rPr>
        <w:t xml:space="preserve"> the University after the date of this Agreement,</w:t>
      </w:r>
    </w:p>
    <w:p w14:paraId="69F9C67F"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will</w:t>
      </w:r>
      <w:proofErr w:type="gramEnd"/>
      <w:r w:rsidRPr="00CF4CF0">
        <w:rPr>
          <w:rFonts w:ascii="Courier New" w:hAnsi="Courier New" w:cs="Courier New"/>
        </w:rPr>
        <w:t xml:space="preserve"> be imposed on or apply to the Student Commons unless SAC provides its prior written</w:t>
      </w:r>
    </w:p>
    <w:p w14:paraId="2E40F55E"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consent</w:t>
      </w:r>
      <w:proofErr w:type="gramEnd"/>
      <w:r w:rsidRPr="00CF4CF0">
        <w:rPr>
          <w:rFonts w:ascii="Courier New" w:hAnsi="Courier New" w:cs="Courier New"/>
        </w:rPr>
        <w:t>. This does not apply to utilities, or affinity exclusivity agreements other than those</w:t>
      </w:r>
    </w:p>
    <w:p w14:paraId="0D11DAF6"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described</w:t>
      </w:r>
      <w:proofErr w:type="gramEnd"/>
      <w:r w:rsidRPr="00CF4CF0">
        <w:rPr>
          <w:rFonts w:ascii="Courier New" w:hAnsi="Courier New" w:cs="Courier New"/>
        </w:rPr>
        <w:t xml:space="preserve"> in Section 4.9(a)(ii) and (iii). Notwithstanding the foregoing, the University</w:t>
      </w:r>
    </w:p>
    <w:p w14:paraId="0109D19C"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shall</w:t>
      </w:r>
      <w:proofErr w:type="gramEnd"/>
      <w:r w:rsidRPr="00CF4CF0">
        <w:rPr>
          <w:rFonts w:ascii="Courier New" w:hAnsi="Courier New" w:cs="Courier New"/>
        </w:rPr>
        <w:t xml:space="preserve"> not enter into agreements or contracts or implement policy after the date hereof that</w:t>
      </w:r>
    </w:p>
    <w:p w14:paraId="70BAF0A9" w14:textId="61175B94"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materially</w:t>
      </w:r>
      <w:proofErr w:type="gramEnd"/>
      <w:r w:rsidRPr="00CF4CF0">
        <w:rPr>
          <w:rFonts w:ascii="Courier New" w:hAnsi="Courier New" w:cs="Courier New"/>
        </w:rPr>
        <w:t xml:space="preserve"> limits </w:t>
      </w:r>
      <w:del w:id="1180" w:author="Author" w:date="2015-02-20T18:14:00Z">
        <w:r w:rsidR="0079210B" w:rsidRPr="0079210B">
          <w:rPr>
            <w:rFonts w:ascii="Courier New" w:hAnsi="Courier New" w:cs="Courier New"/>
          </w:rPr>
          <w:delText>SAC’s</w:delText>
        </w:r>
      </w:del>
      <w:ins w:id="1181" w:author="Author" w:date="2015-02-20T18:14:00Z">
        <w:r w:rsidRPr="00CF4CF0">
          <w:rPr>
            <w:rFonts w:ascii="Courier New" w:hAnsi="Courier New" w:cs="Courier New"/>
          </w:rPr>
          <w:t>SAC's</w:t>
        </w:r>
      </w:ins>
      <w:r w:rsidRPr="00CF4CF0">
        <w:rPr>
          <w:rFonts w:ascii="Courier New" w:hAnsi="Courier New" w:cs="Courier New"/>
        </w:rPr>
        <w:t xml:space="preserve"> right to control the management and operation of the Student</w:t>
      </w:r>
    </w:p>
    <w:p w14:paraId="4EAF7CEE"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Commons.</w:t>
      </w:r>
    </w:p>
    <w:p w14:paraId="3D588D4E" w14:textId="58212CB5" w:rsidR="00CF4CF0" w:rsidRPr="00CF4CF0" w:rsidRDefault="00CF4CF0" w:rsidP="00CF4CF0">
      <w:pPr>
        <w:pStyle w:val="PlainText"/>
        <w:rPr>
          <w:rFonts w:ascii="Courier New" w:hAnsi="Courier New" w:cs="Courier New"/>
        </w:rPr>
      </w:pPr>
      <w:r w:rsidRPr="00CF4CF0">
        <w:rPr>
          <w:rFonts w:ascii="Courier New" w:hAnsi="Courier New" w:cs="Courier New"/>
        </w:rPr>
        <w:t xml:space="preserve">ARTICLE 5 - </w:t>
      </w:r>
      <w:del w:id="1182" w:author="Author" w:date="2015-02-20T18:14:00Z">
        <w:r w:rsidR="0079210B" w:rsidRPr="0079210B">
          <w:rPr>
            <w:rFonts w:ascii="Courier New" w:hAnsi="Courier New" w:cs="Courier New"/>
          </w:rPr>
          <w:delText>OWNERSHIP</w:delText>
        </w:r>
      </w:del>
      <w:ins w:id="1183" w:author="Author" w:date="2015-02-20T18:14:00Z">
        <w:r w:rsidRPr="00CF4CF0">
          <w:rPr>
            <w:rFonts w:ascii="Courier New" w:hAnsi="Courier New" w:cs="Courier New"/>
          </w:rPr>
          <w:t>OWNERSIDP</w:t>
        </w:r>
      </w:ins>
      <w:r w:rsidRPr="00CF4CF0">
        <w:rPr>
          <w:rFonts w:ascii="Courier New" w:hAnsi="Courier New" w:cs="Courier New"/>
        </w:rPr>
        <w:t>, LICENSE AND ACCESS</w:t>
      </w:r>
    </w:p>
    <w:p w14:paraId="0931B0D2"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5.1 Obligation to Provide the Building. The University shall provide the Building, which</w:t>
      </w:r>
    </w:p>
    <w:p w14:paraId="525926B4"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will</w:t>
      </w:r>
      <w:proofErr w:type="gramEnd"/>
      <w:r w:rsidRPr="00CF4CF0">
        <w:rPr>
          <w:rFonts w:ascii="Courier New" w:hAnsi="Courier New" w:cs="Courier New"/>
        </w:rPr>
        <w:t xml:space="preserve"> contain the Student Commons.</w:t>
      </w:r>
    </w:p>
    <w:p w14:paraId="412EACFE" w14:textId="0BBD03D5" w:rsidR="00CF4CF0" w:rsidRPr="00CF4CF0" w:rsidRDefault="00CF4CF0" w:rsidP="00CF4CF0">
      <w:pPr>
        <w:pStyle w:val="PlainText"/>
        <w:rPr>
          <w:rFonts w:ascii="Courier New" w:hAnsi="Courier New" w:cs="Courier New"/>
        </w:rPr>
      </w:pPr>
      <w:r w:rsidRPr="00CF4CF0">
        <w:rPr>
          <w:rFonts w:ascii="Courier New" w:hAnsi="Courier New" w:cs="Courier New"/>
        </w:rPr>
        <w:t xml:space="preserve">5.2 Title to Real </w:t>
      </w:r>
      <w:del w:id="1184" w:author="Author" w:date="2015-02-20T18:14:00Z">
        <w:r w:rsidR="0079210B" w:rsidRPr="0079210B">
          <w:rPr>
            <w:rFonts w:ascii="Courier New" w:hAnsi="Courier New" w:cs="Courier New"/>
          </w:rPr>
          <w:delText xml:space="preserve">Property. </w:delText>
        </w:r>
      </w:del>
      <w:ins w:id="1185" w:author="Author" w:date="2015-02-20T18:14:00Z">
        <w:r w:rsidRPr="00CF4CF0">
          <w:rPr>
            <w:rFonts w:ascii="Courier New" w:hAnsi="Courier New" w:cs="Courier New"/>
          </w:rPr>
          <w:t>Proper ty.</w:t>
        </w:r>
      </w:ins>
      <w:r w:rsidRPr="00CF4CF0">
        <w:rPr>
          <w:rFonts w:ascii="Courier New" w:hAnsi="Courier New" w:cs="Courier New"/>
        </w:rPr>
        <w:t xml:space="preserve"> Legal and beneficial title to the Building and the real property on</w:t>
      </w:r>
    </w:p>
    <w:p w14:paraId="36AF71CD"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which</w:t>
      </w:r>
      <w:proofErr w:type="gramEnd"/>
      <w:r w:rsidRPr="00CF4CF0">
        <w:rPr>
          <w:rFonts w:ascii="Courier New" w:hAnsi="Courier New" w:cs="Courier New"/>
        </w:rPr>
        <w:t xml:space="preserve"> it is located rests with the University.</w:t>
      </w:r>
    </w:p>
    <w:p w14:paraId="03ADA409"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5.3 Title to Personal Property, Furnishing and Equipment. As between the Parties, legal</w:t>
      </w:r>
    </w:p>
    <w:p w14:paraId="377AA996"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and</w:t>
      </w:r>
      <w:proofErr w:type="gramEnd"/>
      <w:r w:rsidRPr="00CF4CF0">
        <w:rPr>
          <w:rFonts w:ascii="Courier New" w:hAnsi="Courier New" w:cs="Courier New"/>
        </w:rPr>
        <w:t xml:space="preserve"> beneficial title to the personal property in the Student Commons, including without</w:t>
      </w:r>
    </w:p>
    <w:p w14:paraId="77C8C1CC"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limitation</w:t>
      </w:r>
      <w:proofErr w:type="gramEnd"/>
      <w:r w:rsidRPr="00CF4CF0">
        <w:rPr>
          <w:rFonts w:ascii="Courier New" w:hAnsi="Courier New" w:cs="Courier New"/>
        </w:rPr>
        <w:t xml:space="preserve"> furnishings and equipment, will rest with SAC.</w:t>
      </w:r>
    </w:p>
    <w:p w14:paraId="6BBF94EF"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5 .4 License.</w:t>
      </w:r>
    </w:p>
    <w:p w14:paraId="2FC18F55"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(a) The University agrees and acknowledges that the Student Commons shall be set</w:t>
      </w:r>
    </w:p>
    <w:p w14:paraId="2FA4891F"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aside</w:t>
      </w:r>
      <w:proofErr w:type="gramEnd"/>
      <w:r w:rsidRPr="00CF4CF0">
        <w:rPr>
          <w:rFonts w:ascii="Courier New" w:hAnsi="Courier New" w:cs="Courier New"/>
        </w:rPr>
        <w:t xml:space="preserve"> for the exclusive use of the Students, and the University hereby grants to the</w:t>
      </w:r>
    </w:p>
    <w:p w14:paraId="562D2A8D"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Students, represented in this Agreement by SAC as their agent, the exclusive,</w:t>
      </w:r>
    </w:p>
    <w:p w14:paraId="1DC63738"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irrevocable</w:t>
      </w:r>
      <w:proofErr w:type="gramEnd"/>
      <w:r w:rsidRPr="00CF4CF0">
        <w:rPr>
          <w:rFonts w:ascii="Courier New" w:hAnsi="Courier New" w:cs="Courier New"/>
        </w:rPr>
        <w:t>, non-assignable license to occupy and use the Building, from the</w:t>
      </w:r>
    </w:p>
    <w:p w14:paraId="58412A92" w14:textId="6D48C151" w:rsidR="00CF4CF0" w:rsidRPr="00CF4CF0" w:rsidRDefault="00CF4CF0" w:rsidP="00CF4CF0">
      <w:pPr>
        <w:pStyle w:val="PlainText"/>
        <w:rPr>
          <w:rFonts w:ascii="Courier New" w:hAnsi="Courier New" w:cs="Courier New"/>
        </w:rPr>
      </w:pPr>
      <w:r w:rsidRPr="00CF4CF0">
        <w:rPr>
          <w:rFonts w:ascii="Courier New" w:hAnsi="Courier New" w:cs="Courier New"/>
        </w:rPr>
        <w:t xml:space="preserve">License Commencement Date to the expiry of the Term and Renewal </w:t>
      </w:r>
      <w:del w:id="1186" w:author="Author" w:date="2015-02-20T18:14:00Z">
        <w:r w:rsidR="0079210B" w:rsidRPr="0079210B">
          <w:rPr>
            <w:rFonts w:ascii="Courier New" w:hAnsi="Courier New" w:cs="Courier New"/>
          </w:rPr>
          <w:delText>Terms</w:delText>
        </w:r>
      </w:del>
      <w:ins w:id="1187" w:author="Author" w:date="2015-02-20T18:14:00Z">
        <w:r w:rsidRPr="00CF4CF0">
          <w:rPr>
            <w:rFonts w:ascii="Courier New" w:hAnsi="Courier New" w:cs="Courier New"/>
          </w:rPr>
          <w:t>Tem1s</w:t>
        </w:r>
      </w:ins>
      <w:r w:rsidRPr="00CF4CF0">
        <w:rPr>
          <w:rFonts w:ascii="Courier New" w:hAnsi="Courier New" w:cs="Courier New"/>
        </w:rPr>
        <w:t>, as</w:t>
      </w:r>
    </w:p>
    <w:p w14:paraId="570B0AF7" w14:textId="2FA84E2C"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applicable</w:t>
      </w:r>
      <w:proofErr w:type="gramEnd"/>
      <w:r w:rsidRPr="00CF4CF0">
        <w:rPr>
          <w:rFonts w:ascii="Courier New" w:hAnsi="Courier New" w:cs="Courier New"/>
        </w:rPr>
        <w:t xml:space="preserve">, for the purposes herein set out (the </w:t>
      </w:r>
      <w:del w:id="1188" w:author="Author" w:date="2015-02-20T18:14:00Z">
        <w:r w:rsidR="0079210B" w:rsidRPr="0079210B">
          <w:rPr>
            <w:rFonts w:ascii="Courier New" w:hAnsi="Courier New" w:cs="Courier New"/>
          </w:rPr>
          <w:delText>“</w:delText>
        </w:r>
      </w:del>
      <w:ins w:id="1189" w:author="Author" w:date="2015-02-20T18:14:00Z">
        <w:r w:rsidRPr="00CF4CF0">
          <w:rPr>
            <w:rFonts w:ascii="Courier New" w:hAnsi="Courier New" w:cs="Courier New"/>
          </w:rPr>
          <w:t>"</w:t>
        </w:r>
      </w:ins>
      <w:r w:rsidRPr="00CF4CF0">
        <w:rPr>
          <w:rFonts w:ascii="Courier New" w:hAnsi="Courier New" w:cs="Courier New"/>
        </w:rPr>
        <w:t>License</w:t>
      </w:r>
      <w:del w:id="1190" w:author="Author" w:date="2015-02-20T18:14:00Z">
        <w:r w:rsidR="0079210B" w:rsidRPr="0079210B">
          <w:rPr>
            <w:rFonts w:ascii="Courier New" w:hAnsi="Courier New" w:cs="Courier New"/>
          </w:rPr>
          <w:delText xml:space="preserve">”). </w:delText>
        </w:r>
      </w:del>
      <w:ins w:id="1191" w:author="Author" w:date="2015-02-20T18:14:00Z">
        <w:r w:rsidRPr="00CF4CF0">
          <w:rPr>
            <w:rFonts w:ascii="Courier New" w:hAnsi="Courier New" w:cs="Courier New"/>
          </w:rPr>
          <w:t>").</w:t>
        </w:r>
      </w:ins>
      <w:r w:rsidRPr="00CF4CF0">
        <w:rPr>
          <w:rFonts w:ascii="Courier New" w:hAnsi="Courier New" w:cs="Courier New"/>
        </w:rPr>
        <w:t xml:space="preserve"> In the event that</w:t>
      </w:r>
    </w:p>
    <w:p w14:paraId="5DB07D18"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SAC's entitlement to manage and operate the Student Commons in accordance</w:t>
      </w:r>
    </w:p>
    <w:p w14:paraId="56BBF9FA"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with</w:t>
      </w:r>
      <w:proofErr w:type="gramEnd"/>
      <w:r w:rsidRPr="00CF4CF0">
        <w:rPr>
          <w:rFonts w:ascii="Courier New" w:hAnsi="Courier New" w:cs="Courier New"/>
        </w:rPr>
        <w:t xml:space="preserve"> this Agreement is terminated, such termination shall in no way impair or</w:t>
      </w:r>
    </w:p>
    <w:p w14:paraId="0471DA1E"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affect</w:t>
      </w:r>
      <w:proofErr w:type="gramEnd"/>
      <w:r w:rsidRPr="00CF4CF0">
        <w:rPr>
          <w:rFonts w:ascii="Courier New" w:hAnsi="Courier New" w:cs="Courier New"/>
        </w:rPr>
        <w:t xml:space="preserve"> the rights of the Students pursuant to the License, which shall continue on</w:t>
      </w:r>
    </w:p>
    <w:p w14:paraId="1EC972C3" w14:textId="6D7D71A3"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the</w:t>
      </w:r>
      <w:proofErr w:type="gramEnd"/>
      <w:r w:rsidRPr="00CF4CF0">
        <w:rPr>
          <w:rFonts w:ascii="Courier New" w:hAnsi="Courier New" w:cs="Courier New"/>
        </w:rPr>
        <w:t xml:space="preserve"> terms set out in Schedule </w:t>
      </w:r>
      <w:del w:id="1192" w:author="Author" w:date="2015-02-20T18:14:00Z">
        <w:r w:rsidR="0079210B" w:rsidRPr="0079210B">
          <w:rPr>
            <w:rFonts w:ascii="Courier New" w:hAnsi="Courier New" w:cs="Courier New"/>
          </w:rPr>
          <w:delText>“</w:delText>
        </w:r>
      </w:del>
      <w:ins w:id="1193" w:author="Author" w:date="2015-02-20T18:14:00Z">
        <w:r w:rsidRPr="00CF4CF0">
          <w:rPr>
            <w:rFonts w:ascii="Courier New" w:hAnsi="Courier New" w:cs="Courier New"/>
          </w:rPr>
          <w:t>"</w:t>
        </w:r>
      </w:ins>
      <w:r w:rsidRPr="00CF4CF0">
        <w:rPr>
          <w:rFonts w:ascii="Courier New" w:hAnsi="Courier New" w:cs="Courier New"/>
        </w:rPr>
        <w:t>E</w:t>
      </w:r>
      <w:del w:id="1194" w:author="Author" w:date="2015-02-20T18:14:00Z">
        <w:r w:rsidR="0079210B" w:rsidRPr="0079210B">
          <w:rPr>
            <w:rFonts w:ascii="Courier New" w:hAnsi="Courier New" w:cs="Courier New"/>
          </w:rPr>
          <w:delText xml:space="preserve">”. </w:delText>
        </w:r>
      </w:del>
      <w:ins w:id="1195" w:author="Author" w:date="2015-02-20T18:14:00Z">
        <w:r w:rsidRPr="00CF4CF0">
          <w:rPr>
            <w:rFonts w:ascii="Courier New" w:hAnsi="Courier New" w:cs="Courier New"/>
          </w:rPr>
          <w:t>".</w:t>
        </w:r>
      </w:ins>
      <w:r w:rsidRPr="00CF4CF0">
        <w:rPr>
          <w:rFonts w:ascii="Courier New" w:hAnsi="Courier New" w:cs="Courier New"/>
        </w:rPr>
        <w:t xml:space="preserve"> For clarity, in addition to the </w:t>
      </w:r>
      <w:del w:id="1196" w:author="Author" w:date="2015-02-20T18:14:00Z">
        <w:r w:rsidR="0079210B" w:rsidRPr="0079210B">
          <w:rPr>
            <w:rFonts w:ascii="Courier New" w:hAnsi="Courier New" w:cs="Courier New"/>
          </w:rPr>
          <w:delText>terms</w:delText>
        </w:r>
      </w:del>
      <w:ins w:id="1197" w:author="Author" w:date="2015-02-20T18:14:00Z">
        <w:r w:rsidRPr="00CF4CF0">
          <w:rPr>
            <w:rFonts w:ascii="Courier New" w:hAnsi="Courier New" w:cs="Courier New"/>
          </w:rPr>
          <w:t>tem1s</w:t>
        </w:r>
      </w:ins>
      <w:r w:rsidRPr="00CF4CF0">
        <w:rPr>
          <w:rFonts w:ascii="Courier New" w:hAnsi="Courier New" w:cs="Courier New"/>
        </w:rPr>
        <w:t xml:space="preserve"> of the</w:t>
      </w:r>
    </w:p>
    <w:p w14:paraId="31446FB8" w14:textId="007D69A3" w:rsidR="00CF4CF0" w:rsidRPr="00CF4CF0" w:rsidRDefault="00CF4CF0" w:rsidP="00CF4CF0">
      <w:pPr>
        <w:pStyle w:val="PlainText"/>
        <w:rPr>
          <w:ins w:id="1198" w:author="Author" w:date="2015-02-20T18:14:00Z"/>
          <w:rFonts w:ascii="Courier New" w:hAnsi="Courier New" w:cs="Courier New"/>
        </w:rPr>
      </w:pPr>
      <w:r w:rsidRPr="00CF4CF0">
        <w:rPr>
          <w:rFonts w:ascii="Courier New" w:hAnsi="Courier New" w:cs="Courier New"/>
        </w:rPr>
        <w:t>License the Parties agree that access to the roof by SAC shall be subject to the</w:t>
      </w:r>
      <w:del w:id="1199" w:author="Author" w:date="2015-02-20T18:14:00Z">
        <w:r w:rsidR="0079210B" w:rsidRPr="0079210B">
          <w:rPr>
            <w:rFonts w:ascii="Courier New" w:hAnsi="Courier New" w:cs="Courier New"/>
          </w:rPr>
          <w:delText xml:space="preserve"> “</w:delText>
        </w:r>
      </w:del>
    </w:p>
    <w:p w14:paraId="297EA742" w14:textId="55F57FA0" w:rsidR="00CF4CF0" w:rsidRPr="00CF4CF0" w:rsidRDefault="00CF4CF0" w:rsidP="00CF4CF0">
      <w:pPr>
        <w:pStyle w:val="PlainText"/>
        <w:rPr>
          <w:rFonts w:ascii="Courier New" w:hAnsi="Courier New" w:cs="Courier New"/>
        </w:rPr>
      </w:pPr>
      <w:ins w:id="1200" w:author="Author" w:date="2015-02-20T18:14:00Z">
        <w:r w:rsidRPr="00CF4CF0">
          <w:rPr>
            <w:rFonts w:ascii="Courier New" w:hAnsi="Courier New" w:cs="Courier New"/>
          </w:rPr>
          <w:t>"</w:t>
        </w:r>
      </w:ins>
      <w:r w:rsidRPr="00CF4CF0">
        <w:rPr>
          <w:rFonts w:ascii="Courier New" w:hAnsi="Courier New" w:cs="Courier New"/>
        </w:rPr>
        <w:t>Green Roof Garden Operational Policy</w:t>
      </w:r>
      <w:del w:id="1201" w:author="Author" w:date="2015-02-20T18:14:00Z">
        <w:r w:rsidR="0079210B" w:rsidRPr="0079210B">
          <w:rPr>
            <w:rFonts w:ascii="Courier New" w:hAnsi="Courier New" w:cs="Courier New"/>
          </w:rPr>
          <w:delText>”,</w:delText>
        </w:r>
      </w:del>
      <w:ins w:id="1202" w:author="Author" w:date="2015-02-20T18:14:00Z">
        <w:r w:rsidRPr="00CF4CF0">
          <w:rPr>
            <w:rFonts w:ascii="Courier New" w:hAnsi="Courier New" w:cs="Courier New"/>
          </w:rPr>
          <w:t>",</w:t>
        </w:r>
      </w:ins>
      <w:r w:rsidRPr="00CF4CF0">
        <w:rPr>
          <w:rFonts w:ascii="Courier New" w:hAnsi="Courier New" w:cs="Courier New"/>
        </w:rPr>
        <w:t xml:space="preserve"> attached as Schedule </w:t>
      </w:r>
      <w:del w:id="1203" w:author="Author" w:date="2015-02-20T18:14:00Z">
        <w:r w:rsidR="0079210B" w:rsidRPr="0079210B">
          <w:rPr>
            <w:rFonts w:ascii="Courier New" w:hAnsi="Courier New" w:cs="Courier New"/>
          </w:rPr>
          <w:delText>”</w:delText>
        </w:r>
      </w:del>
      <w:ins w:id="1204" w:author="Author" w:date="2015-02-20T18:14:00Z">
        <w:r w:rsidRPr="00CF4CF0">
          <w:rPr>
            <w:rFonts w:ascii="Courier New" w:hAnsi="Courier New" w:cs="Courier New"/>
          </w:rPr>
          <w:t>"</w:t>
        </w:r>
      </w:ins>
      <w:r w:rsidRPr="00CF4CF0">
        <w:rPr>
          <w:rFonts w:ascii="Courier New" w:hAnsi="Courier New" w:cs="Courier New"/>
        </w:rPr>
        <w:t>F</w:t>
      </w:r>
      <w:del w:id="1205" w:author="Author" w:date="2015-02-20T18:14:00Z">
        <w:r w:rsidR="0079210B" w:rsidRPr="0079210B">
          <w:rPr>
            <w:rFonts w:ascii="Courier New" w:hAnsi="Courier New" w:cs="Courier New"/>
          </w:rPr>
          <w:delText>”</w:delText>
        </w:r>
      </w:del>
      <w:ins w:id="1206" w:author="Author" w:date="2015-02-20T18:14:00Z">
        <w:r w:rsidRPr="00CF4CF0">
          <w:rPr>
            <w:rFonts w:ascii="Courier New" w:hAnsi="Courier New" w:cs="Courier New"/>
          </w:rPr>
          <w:t>"</w:t>
        </w:r>
      </w:ins>
      <w:r w:rsidRPr="00CF4CF0">
        <w:rPr>
          <w:rFonts w:ascii="Courier New" w:hAnsi="Courier New" w:cs="Courier New"/>
        </w:rPr>
        <w:t xml:space="preserve"> hereto. Such</w:t>
      </w:r>
    </w:p>
    <w:p w14:paraId="7AE35867"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access</w:t>
      </w:r>
      <w:proofErr w:type="gramEnd"/>
      <w:r w:rsidRPr="00CF4CF0">
        <w:rPr>
          <w:rFonts w:ascii="Courier New" w:hAnsi="Courier New" w:cs="Courier New"/>
        </w:rPr>
        <w:t xml:space="preserve"> may commence only at the conclusion (including any funded extensions)</w:t>
      </w:r>
    </w:p>
    <w:p w14:paraId="7EC367EB"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of</w:t>
      </w:r>
      <w:proofErr w:type="gramEnd"/>
      <w:r w:rsidRPr="00CF4CF0">
        <w:rPr>
          <w:rFonts w:ascii="Courier New" w:hAnsi="Courier New" w:cs="Courier New"/>
        </w:rPr>
        <w:t xml:space="preserve"> the Green Roof experiment currently being conducted there by the Faculty of</w:t>
      </w:r>
    </w:p>
    <w:p w14:paraId="29768FFE"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Architecture, Landscape, and Design, and not earlier than January 1, 2018. For</w:t>
      </w:r>
    </w:p>
    <w:p w14:paraId="447ED339"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further</w:t>
      </w:r>
      <w:proofErr w:type="gramEnd"/>
      <w:r w:rsidRPr="00CF4CF0">
        <w:rPr>
          <w:rFonts w:ascii="Courier New" w:hAnsi="Courier New" w:cs="Courier New"/>
        </w:rPr>
        <w:t xml:space="preserve"> clarity, rooms 502 and 502A, which are required for ongoing use of the</w:t>
      </w:r>
    </w:p>
    <w:p w14:paraId="507A0447"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Daniels Faculty of Architecture, are also excluded from the License.</w:t>
      </w:r>
    </w:p>
    <w:p w14:paraId="7402F813"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(b) This Agreement and the aforesaid grant of license do not create the relationship</w:t>
      </w:r>
    </w:p>
    <w:p w14:paraId="30F3DA67"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of</w:t>
      </w:r>
      <w:proofErr w:type="gramEnd"/>
      <w:r w:rsidRPr="00CF4CF0">
        <w:rPr>
          <w:rFonts w:ascii="Courier New" w:hAnsi="Courier New" w:cs="Courier New"/>
        </w:rPr>
        <w:t xml:space="preserve"> landlord and tenant or principal and agent or joint or co-</w:t>
      </w:r>
      <w:proofErr w:type="spellStart"/>
      <w:r w:rsidRPr="00CF4CF0">
        <w:rPr>
          <w:rFonts w:ascii="Courier New" w:hAnsi="Courier New" w:cs="Courier New"/>
        </w:rPr>
        <w:t>venturers</w:t>
      </w:r>
      <w:proofErr w:type="spellEnd"/>
      <w:r w:rsidRPr="00CF4CF0">
        <w:rPr>
          <w:rFonts w:ascii="Courier New" w:hAnsi="Courier New" w:cs="Courier New"/>
        </w:rPr>
        <w:t xml:space="preserve"> between the</w:t>
      </w:r>
    </w:p>
    <w:p w14:paraId="160E71AB" w14:textId="462DF6D0" w:rsidR="00CF4CF0" w:rsidRPr="00CF4CF0" w:rsidRDefault="00CF4CF0" w:rsidP="00CF4CF0">
      <w:pPr>
        <w:pStyle w:val="PlainText"/>
        <w:rPr>
          <w:ins w:id="1207" w:author="Author" w:date="2015-02-20T18:14:00Z"/>
          <w:rFonts w:ascii="Courier New" w:hAnsi="Courier New" w:cs="Courier New"/>
        </w:rPr>
      </w:pPr>
      <w:r w:rsidRPr="00CF4CF0">
        <w:rPr>
          <w:rFonts w:ascii="Courier New" w:hAnsi="Courier New" w:cs="Courier New"/>
        </w:rPr>
        <w:t xml:space="preserve">Parties. For greater certainty, and subject to subsection (a) above, </w:t>
      </w:r>
      <w:del w:id="1208" w:author="Author" w:date="2015-02-20T18:14:00Z">
        <w:r w:rsidR="0079210B" w:rsidRPr="0079210B">
          <w:rPr>
            <w:rFonts w:ascii="Courier New" w:hAnsi="Courier New" w:cs="Courier New"/>
          </w:rPr>
          <w:delText xml:space="preserve">SAC’s </w:delText>
        </w:r>
      </w:del>
      <w:ins w:id="1209" w:author="Author" w:date="2015-02-20T18:14:00Z">
        <w:r w:rsidRPr="00CF4CF0">
          <w:rPr>
            <w:rFonts w:ascii="Courier New" w:hAnsi="Courier New" w:cs="Courier New"/>
          </w:rPr>
          <w:t>SAC's</w:t>
        </w:r>
      </w:ins>
    </w:p>
    <w:p w14:paraId="432B7534" w14:textId="77777777" w:rsidR="00CF4CF0" w:rsidRPr="00CF4CF0" w:rsidRDefault="00CF4CF0" w:rsidP="00CF4CF0">
      <w:pPr>
        <w:pStyle w:val="PlainText"/>
        <w:rPr>
          <w:ins w:id="1210" w:author="Author" w:date="2015-02-20T18:14:00Z"/>
          <w:rFonts w:ascii="Courier New" w:hAnsi="Courier New" w:cs="Courier New"/>
        </w:rPr>
      </w:pPr>
      <w:proofErr w:type="gramStart"/>
      <w:r w:rsidRPr="00CF4CF0">
        <w:rPr>
          <w:rFonts w:ascii="Courier New" w:hAnsi="Courier New" w:cs="Courier New"/>
        </w:rPr>
        <w:t>occupancy</w:t>
      </w:r>
      <w:proofErr w:type="gramEnd"/>
      <w:r w:rsidRPr="00CF4CF0">
        <w:rPr>
          <w:rFonts w:ascii="Courier New" w:hAnsi="Courier New" w:cs="Courier New"/>
        </w:rPr>
        <w:t xml:space="preserve"> of the Building is undertaken as a licensee of the University.</w:t>
      </w:r>
    </w:p>
    <w:p w14:paraId="753C1BB0" w14:textId="77777777" w:rsidR="00CF4CF0" w:rsidRPr="00CF4CF0" w:rsidRDefault="00CF4CF0" w:rsidP="00CF4CF0">
      <w:pPr>
        <w:pStyle w:val="PlainText"/>
        <w:rPr>
          <w:ins w:id="1211" w:author="Author" w:date="2015-02-20T18:14:00Z"/>
          <w:rFonts w:ascii="Courier New" w:hAnsi="Courier New" w:cs="Courier New"/>
        </w:rPr>
      </w:pPr>
      <w:ins w:id="1212" w:author="Author" w:date="2015-02-20T18:14:00Z">
        <w:r w:rsidRPr="00CF4CF0">
          <w:rPr>
            <w:rFonts w:ascii="Courier New" w:hAnsi="Courier New" w:cs="Courier New"/>
          </w:rPr>
          <w:t>102</w:t>
        </w:r>
      </w:ins>
    </w:p>
    <w:p w14:paraId="1DFF19F0" w14:textId="77777777" w:rsidR="00CF4CF0" w:rsidRPr="00CF4CF0" w:rsidRDefault="00CF4CF0" w:rsidP="00CF4CF0">
      <w:pPr>
        <w:pStyle w:val="PlainText"/>
        <w:rPr>
          <w:ins w:id="1213" w:author="Author" w:date="2015-02-20T18:14:00Z"/>
          <w:rFonts w:ascii="Courier New" w:hAnsi="Courier New" w:cs="Courier New"/>
        </w:rPr>
      </w:pPr>
      <w:proofErr w:type="spellStart"/>
      <w:ins w:id="1214" w:author="Author" w:date="2015-02-20T18:14:00Z">
        <w:r w:rsidRPr="00CF4CF0">
          <w:rPr>
            <w:rFonts w:ascii="Courier New" w:hAnsi="Courier New" w:cs="Courier New"/>
          </w:rPr>
          <w:t>Boardbooks</w:t>
        </w:r>
        <w:proofErr w:type="spellEnd"/>
        <w:r w:rsidRPr="00CF4CF0">
          <w:rPr>
            <w:rFonts w:ascii="Courier New" w:hAnsi="Courier New" w:cs="Courier New"/>
          </w:rPr>
          <w:t xml:space="preserve"> Print Wizard https://go.boardbooks.com/utoronto/PrintList.aspx?DB89OyvqIwpuCf...</w:t>
        </w:r>
      </w:ins>
    </w:p>
    <w:p w14:paraId="5E92CE59" w14:textId="77777777" w:rsidR="00CF4CF0" w:rsidRPr="00CF4CF0" w:rsidRDefault="00CF4CF0" w:rsidP="00CF4CF0">
      <w:pPr>
        <w:pStyle w:val="PlainText"/>
        <w:rPr>
          <w:ins w:id="1215" w:author="Author" w:date="2015-02-20T18:14:00Z"/>
          <w:rFonts w:ascii="Courier New" w:hAnsi="Courier New" w:cs="Courier New"/>
        </w:rPr>
      </w:pPr>
      <w:ins w:id="1216" w:author="Author" w:date="2015-02-20T18:14:00Z">
        <w:r w:rsidRPr="00CF4CF0">
          <w:rPr>
            <w:rFonts w:ascii="Courier New" w:hAnsi="Courier New" w:cs="Courier New"/>
          </w:rPr>
          <w:t>2/20/2015 5:53 PM 21 of 43</w:t>
        </w:r>
      </w:ins>
    </w:p>
    <w:p w14:paraId="41031515" w14:textId="77777777" w:rsidR="00CF4CF0" w:rsidRPr="00CF4CF0" w:rsidRDefault="00CF4CF0" w:rsidP="00CF4CF0">
      <w:pPr>
        <w:pStyle w:val="PlainText"/>
        <w:rPr>
          <w:ins w:id="1217" w:author="Author" w:date="2015-02-20T18:14:00Z"/>
          <w:rFonts w:ascii="Courier New" w:hAnsi="Courier New" w:cs="Courier New"/>
        </w:rPr>
      </w:pPr>
      <w:ins w:id="1218" w:author="Author" w:date="2015-02-20T18:14:00Z">
        <w:r w:rsidRPr="00CF4CF0">
          <w:rPr>
            <w:rFonts w:ascii="Courier New" w:hAnsi="Courier New" w:cs="Courier New"/>
          </w:rPr>
          <w:t>Governing Counc.il Meeting 4:30 to 6:30 p.m</w:t>
        </w:r>
        <w:proofErr w:type="gramStart"/>
        <w:r w:rsidRPr="00CF4CF0">
          <w:rPr>
            <w:rFonts w:ascii="Courier New" w:hAnsi="Courier New" w:cs="Courier New"/>
          </w:rPr>
          <w:t>.-</w:t>
        </w:r>
        <w:proofErr w:type="gramEnd"/>
        <w:r w:rsidRPr="00CF4CF0">
          <w:rPr>
            <w:rFonts w:ascii="Courier New" w:hAnsi="Courier New" w:cs="Courier New"/>
          </w:rPr>
          <w:t xml:space="preserve"> Items for Governing Council Approval</w:t>
        </w:r>
      </w:ins>
    </w:p>
    <w:p w14:paraId="2E4C9DEC" w14:textId="77777777" w:rsidR="00CF4CF0" w:rsidRPr="00CF4CF0" w:rsidRDefault="00CF4CF0" w:rsidP="00CF4CF0">
      <w:pPr>
        <w:pStyle w:val="PlainText"/>
        <w:rPr>
          <w:ins w:id="1219" w:author="Author" w:date="2015-02-20T18:14:00Z"/>
          <w:rFonts w:ascii="Courier New" w:hAnsi="Courier New" w:cs="Courier New"/>
        </w:rPr>
      </w:pPr>
      <w:ins w:id="1220" w:author="Author" w:date="2015-02-20T18:14:00Z">
        <w:r w:rsidRPr="00CF4CF0">
          <w:rPr>
            <w:rFonts w:ascii="Courier New" w:hAnsi="Courier New" w:cs="Courier New"/>
          </w:rPr>
          <w:t>- 18-</w:t>
        </w:r>
      </w:ins>
    </w:p>
    <w:p w14:paraId="4C5331AA"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Therefore, any rights and privileges which are available to a tenant or subtenant,</w:t>
      </w:r>
    </w:p>
    <w:p w14:paraId="2EA512D0"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whether</w:t>
      </w:r>
      <w:proofErr w:type="gramEnd"/>
      <w:r w:rsidRPr="00CF4CF0">
        <w:rPr>
          <w:rFonts w:ascii="Courier New" w:hAnsi="Courier New" w:cs="Courier New"/>
        </w:rPr>
        <w:t xml:space="preserve"> expressly under the Commercial Tenancies Act (Ontario) or otherwise,</w:t>
      </w:r>
    </w:p>
    <w:p w14:paraId="0DCF770E"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are</w:t>
      </w:r>
      <w:proofErr w:type="gramEnd"/>
      <w:r w:rsidRPr="00CF4CF0">
        <w:rPr>
          <w:rFonts w:ascii="Courier New" w:hAnsi="Courier New" w:cs="Courier New"/>
        </w:rPr>
        <w:t xml:space="preserve"> expressly waived by SAC. Nothing contained in this Agreement or in any</w:t>
      </w:r>
    </w:p>
    <w:p w14:paraId="6B16FE1E"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acts</w:t>
      </w:r>
      <w:proofErr w:type="gramEnd"/>
      <w:r w:rsidRPr="00CF4CF0">
        <w:rPr>
          <w:rFonts w:ascii="Courier New" w:hAnsi="Courier New" w:cs="Courier New"/>
        </w:rPr>
        <w:t xml:space="preserve"> of the Parties hereto shall be construed to create any relationship between the</w:t>
      </w:r>
    </w:p>
    <w:p w14:paraId="6C1FC147"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parties</w:t>
      </w:r>
      <w:proofErr w:type="gramEnd"/>
      <w:r w:rsidRPr="00CF4CF0">
        <w:rPr>
          <w:rFonts w:ascii="Courier New" w:hAnsi="Courier New" w:cs="Courier New"/>
        </w:rPr>
        <w:t xml:space="preserve"> other than that of licensor and licensee. Neither Party shall exercise</w:t>
      </w:r>
    </w:p>
    <w:p w14:paraId="1946AEB7" w14:textId="17FBFC07" w:rsidR="00CF4CF0" w:rsidRPr="00CF4CF0" w:rsidRDefault="00CF4CF0" w:rsidP="00CF4CF0">
      <w:pPr>
        <w:pStyle w:val="PlainText"/>
        <w:rPr>
          <w:ins w:id="1221" w:author="Author" w:date="2015-02-20T18:14:00Z"/>
          <w:rFonts w:ascii="Courier New" w:hAnsi="Courier New" w:cs="Courier New"/>
        </w:rPr>
      </w:pPr>
      <w:proofErr w:type="gramStart"/>
      <w:r w:rsidRPr="00CF4CF0">
        <w:rPr>
          <w:rFonts w:ascii="Courier New" w:hAnsi="Courier New" w:cs="Courier New"/>
        </w:rPr>
        <w:t>supervision</w:t>
      </w:r>
      <w:proofErr w:type="gramEnd"/>
      <w:r w:rsidRPr="00CF4CF0">
        <w:rPr>
          <w:rFonts w:ascii="Courier New" w:hAnsi="Courier New" w:cs="Courier New"/>
        </w:rPr>
        <w:t xml:space="preserve"> over the other </w:t>
      </w:r>
      <w:del w:id="1222" w:author="Author" w:date="2015-02-20T18:14:00Z">
        <w:r w:rsidR="0079210B" w:rsidRPr="0079210B">
          <w:rPr>
            <w:rFonts w:ascii="Courier New" w:hAnsi="Courier New" w:cs="Courier New"/>
          </w:rPr>
          <w:delText>Party’s</w:delText>
        </w:r>
      </w:del>
      <w:ins w:id="1223" w:author="Author" w:date="2015-02-20T18:14:00Z">
        <w:r w:rsidRPr="00CF4CF0">
          <w:rPr>
            <w:rFonts w:ascii="Courier New" w:hAnsi="Courier New" w:cs="Courier New"/>
          </w:rPr>
          <w:t>Party's</w:t>
        </w:r>
      </w:ins>
      <w:r w:rsidRPr="00CF4CF0">
        <w:rPr>
          <w:rFonts w:ascii="Courier New" w:hAnsi="Courier New" w:cs="Courier New"/>
        </w:rPr>
        <w:t xml:space="preserve"> mode and manner of performance and neither</w:t>
      </w:r>
      <w:del w:id="1224" w:author="Author" w:date="2015-02-20T18:14:00Z">
        <w:r w:rsidR="0079210B" w:rsidRPr="0079210B">
          <w:rPr>
            <w:rFonts w:ascii="Courier New" w:hAnsi="Courier New" w:cs="Courier New"/>
          </w:rPr>
          <w:delText xml:space="preserve"> Party’s</w:delText>
        </w:r>
      </w:del>
    </w:p>
    <w:p w14:paraId="47A967F0" w14:textId="77777777" w:rsidR="00CF4CF0" w:rsidRPr="00CF4CF0" w:rsidRDefault="00CF4CF0" w:rsidP="00CF4CF0">
      <w:pPr>
        <w:pStyle w:val="PlainText"/>
        <w:rPr>
          <w:rFonts w:ascii="Courier New" w:hAnsi="Courier New" w:cs="Courier New"/>
        </w:rPr>
      </w:pPr>
      <w:ins w:id="1225" w:author="Author" w:date="2015-02-20T18:14:00Z">
        <w:r w:rsidRPr="00CF4CF0">
          <w:rPr>
            <w:rFonts w:ascii="Courier New" w:hAnsi="Courier New" w:cs="Courier New"/>
          </w:rPr>
          <w:t>Party's</w:t>
        </w:r>
      </w:ins>
      <w:r w:rsidRPr="00CF4CF0">
        <w:rPr>
          <w:rFonts w:ascii="Courier New" w:hAnsi="Courier New" w:cs="Courier New"/>
        </w:rPr>
        <w:t xml:space="preserve"> employees or agents shall be deemed to be employees or agents of the</w:t>
      </w:r>
    </w:p>
    <w:p w14:paraId="49054AA3" w14:textId="39006618"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other</w:t>
      </w:r>
      <w:proofErr w:type="gramEnd"/>
      <w:r w:rsidRPr="00CF4CF0">
        <w:rPr>
          <w:rFonts w:ascii="Courier New" w:hAnsi="Courier New" w:cs="Courier New"/>
        </w:rPr>
        <w:t xml:space="preserve"> Party. SAC </w:t>
      </w:r>
      <w:del w:id="1226" w:author="Author" w:date="2015-02-20T18:14:00Z">
        <w:r w:rsidR="0079210B" w:rsidRPr="0079210B">
          <w:rPr>
            <w:rFonts w:ascii="Courier New" w:hAnsi="Courier New" w:cs="Courier New"/>
          </w:rPr>
          <w:delText>shall</w:delText>
        </w:r>
      </w:del>
      <w:proofErr w:type="spellStart"/>
      <w:ins w:id="1227" w:author="Author" w:date="2015-02-20T18:14:00Z">
        <w:r w:rsidRPr="00CF4CF0">
          <w:rPr>
            <w:rFonts w:ascii="Courier New" w:hAnsi="Courier New" w:cs="Courier New"/>
          </w:rPr>
          <w:t>sball</w:t>
        </w:r>
      </w:ins>
      <w:proofErr w:type="spellEnd"/>
      <w:r w:rsidRPr="00CF4CF0">
        <w:rPr>
          <w:rFonts w:ascii="Courier New" w:hAnsi="Courier New" w:cs="Courier New"/>
        </w:rPr>
        <w:t xml:space="preserve"> be solely responsible for the wages, benefits, taxes, and</w:t>
      </w:r>
    </w:p>
    <w:p w14:paraId="6B0D30FE"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any</w:t>
      </w:r>
      <w:proofErr w:type="gramEnd"/>
      <w:r w:rsidRPr="00CF4CF0">
        <w:rPr>
          <w:rFonts w:ascii="Courier New" w:hAnsi="Courier New" w:cs="Courier New"/>
        </w:rPr>
        <w:t xml:space="preserve"> other similar obligation, in connection with its employees, agents and</w:t>
      </w:r>
    </w:p>
    <w:p w14:paraId="741D820C"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servants</w:t>
      </w:r>
      <w:proofErr w:type="gramEnd"/>
      <w:r w:rsidRPr="00CF4CF0">
        <w:rPr>
          <w:rFonts w:ascii="Courier New" w:hAnsi="Courier New" w:cs="Courier New"/>
        </w:rPr>
        <w:t>.</w:t>
      </w:r>
    </w:p>
    <w:p w14:paraId="2B12F747"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5.5 Sub-Licenses.</w:t>
      </w:r>
    </w:p>
    <w:p w14:paraId="11A52E72"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(a) SAC shall be entitled to grant sub-licenses of portions of the Building in</w:t>
      </w:r>
    </w:p>
    <w:p w14:paraId="08F3821E"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accordance</w:t>
      </w:r>
      <w:proofErr w:type="gramEnd"/>
      <w:r w:rsidRPr="00CF4CF0">
        <w:rPr>
          <w:rFonts w:ascii="Courier New" w:hAnsi="Courier New" w:cs="Courier New"/>
        </w:rPr>
        <w:t xml:space="preserve"> with the terms of this Agreement to any party (including, for greater</w:t>
      </w:r>
    </w:p>
    <w:p w14:paraId="00D35CF1"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certainty</w:t>
      </w:r>
      <w:proofErr w:type="gramEnd"/>
      <w:r w:rsidRPr="00CF4CF0">
        <w:rPr>
          <w:rFonts w:ascii="Courier New" w:hAnsi="Courier New" w:cs="Courier New"/>
        </w:rPr>
        <w:t>, retailers) with the consent of the University, which may not be</w:t>
      </w:r>
    </w:p>
    <w:p w14:paraId="47A14B30"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unreasonably</w:t>
      </w:r>
      <w:proofErr w:type="gramEnd"/>
      <w:r w:rsidRPr="00CF4CF0">
        <w:rPr>
          <w:rFonts w:ascii="Courier New" w:hAnsi="Courier New" w:cs="Courier New"/>
        </w:rPr>
        <w:t xml:space="preserve"> withheld or delayed, as long as such parties are conducting</w:t>
      </w:r>
    </w:p>
    <w:p w14:paraId="11CE4EC7"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business</w:t>
      </w:r>
      <w:proofErr w:type="gramEnd"/>
      <w:r w:rsidRPr="00CF4CF0">
        <w:rPr>
          <w:rFonts w:ascii="Courier New" w:hAnsi="Courier New" w:cs="Courier New"/>
        </w:rPr>
        <w:t xml:space="preserve"> or activities that are compatible with the goals of the Student Commons</w:t>
      </w:r>
    </w:p>
    <w:p w14:paraId="32B0DB2C" w14:textId="5F59807B"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and</w:t>
      </w:r>
      <w:proofErr w:type="gramEnd"/>
      <w:r w:rsidRPr="00CF4CF0">
        <w:rPr>
          <w:rFonts w:ascii="Courier New" w:hAnsi="Courier New" w:cs="Courier New"/>
        </w:rPr>
        <w:t xml:space="preserve"> of the University. For clarity, if </w:t>
      </w:r>
      <w:del w:id="1228" w:author="Author" w:date="2015-02-20T18:14:00Z">
        <w:r w:rsidR="0079210B" w:rsidRPr="0079210B">
          <w:rPr>
            <w:rFonts w:ascii="Courier New" w:hAnsi="Courier New" w:cs="Courier New"/>
          </w:rPr>
          <w:delText>SAC’s</w:delText>
        </w:r>
      </w:del>
      <w:ins w:id="1229" w:author="Author" w:date="2015-02-20T18:14:00Z">
        <w:r w:rsidRPr="00CF4CF0">
          <w:rPr>
            <w:rFonts w:ascii="Courier New" w:hAnsi="Courier New" w:cs="Courier New"/>
          </w:rPr>
          <w:t>SAC's</w:t>
        </w:r>
      </w:ins>
      <w:r w:rsidRPr="00CF4CF0">
        <w:rPr>
          <w:rFonts w:ascii="Courier New" w:hAnsi="Courier New" w:cs="Courier New"/>
        </w:rPr>
        <w:t xml:space="preserve"> entitlement to manage and operate</w:t>
      </w:r>
    </w:p>
    <w:p w14:paraId="45D4E746" w14:textId="07A2DFC1"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the</w:t>
      </w:r>
      <w:proofErr w:type="gramEnd"/>
      <w:r w:rsidRPr="00CF4CF0">
        <w:rPr>
          <w:rFonts w:ascii="Courier New" w:hAnsi="Courier New" w:cs="Courier New"/>
        </w:rPr>
        <w:t xml:space="preserve"> Student Commons </w:t>
      </w:r>
      <w:del w:id="1230" w:author="Author" w:date="2015-02-20T18:14:00Z">
        <w:r w:rsidR="0079210B" w:rsidRPr="0079210B">
          <w:rPr>
            <w:rFonts w:ascii="Courier New" w:hAnsi="Courier New" w:cs="Courier New"/>
          </w:rPr>
          <w:delText>terminates</w:delText>
        </w:r>
      </w:del>
      <w:proofErr w:type="spellStart"/>
      <w:ins w:id="1231" w:author="Author" w:date="2015-02-20T18:14:00Z">
        <w:r w:rsidRPr="00CF4CF0">
          <w:rPr>
            <w:rFonts w:ascii="Courier New" w:hAnsi="Courier New" w:cs="Courier New"/>
          </w:rPr>
          <w:t>tenninates</w:t>
        </w:r>
      </w:ins>
      <w:proofErr w:type="spellEnd"/>
      <w:r w:rsidRPr="00CF4CF0">
        <w:rPr>
          <w:rFonts w:ascii="Courier New" w:hAnsi="Courier New" w:cs="Courier New"/>
        </w:rPr>
        <w:t>, the University shall be deemed to have granted</w:t>
      </w:r>
    </w:p>
    <w:p w14:paraId="13B93C6D"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its</w:t>
      </w:r>
      <w:proofErr w:type="gramEnd"/>
      <w:r w:rsidRPr="00CF4CF0">
        <w:rPr>
          <w:rFonts w:ascii="Courier New" w:hAnsi="Courier New" w:cs="Courier New"/>
        </w:rPr>
        <w:t xml:space="preserve"> consent to the SAC License. Sub-licensees of SAC, such as University</w:t>
      </w:r>
    </w:p>
    <w:p w14:paraId="444FECD3"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departments</w:t>
      </w:r>
      <w:proofErr w:type="gramEnd"/>
      <w:r w:rsidRPr="00CF4CF0">
        <w:rPr>
          <w:rFonts w:ascii="Courier New" w:hAnsi="Courier New" w:cs="Courier New"/>
        </w:rPr>
        <w:t>, will be subject to a license agreement, containing various terms</w:t>
      </w:r>
    </w:p>
    <w:p w14:paraId="493D4294"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including</w:t>
      </w:r>
      <w:proofErr w:type="gramEnd"/>
      <w:r w:rsidRPr="00CF4CF0">
        <w:rPr>
          <w:rFonts w:ascii="Courier New" w:hAnsi="Courier New" w:cs="Courier New"/>
        </w:rPr>
        <w:t xml:space="preserve"> those enumerated in Section 5.5(b) as well as applicable monthly rent,</w:t>
      </w:r>
    </w:p>
    <w:p w14:paraId="4E2FFF22"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to</w:t>
      </w:r>
      <w:proofErr w:type="gramEnd"/>
      <w:r w:rsidRPr="00CF4CF0">
        <w:rPr>
          <w:rFonts w:ascii="Courier New" w:hAnsi="Courier New" w:cs="Courier New"/>
        </w:rPr>
        <w:t xml:space="preserve"> be negotiated on an individual basis between the Management Committee and</w:t>
      </w:r>
    </w:p>
    <w:p w14:paraId="225B8D40"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the</w:t>
      </w:r>
      <w:proofErr w:type="gramEnd"/>
      <w:r w:rsidRPr="00CF4CF0">
        <w:rPr>
          <w:rFonts w:ascii="Courier New" w:hAnsi="Courier New" w:cs="Courier New"/>
        </w:rPr>
        <w:t xml:space="preserve"> individual sub-licensee.</w:t>
      </w:r>
    </w:p>
    <w:p w14:paraId="2D46982F"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(b) All sub-license agreements negotiated by the Management Committee with third</w:t>
      </w:r>
    </w:p>
    <w:p w14:paraId="084904F1"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parties</w:t>
      </w:r>
      <w:proofErr w:type="gramEnd"/>
      <w:r w:rsidRPr="00CF4CF0">
        <w:rPr>
          <w:rFonts w:ascii="Courier New" w:hAnsi="Courier New" w:cs="Courier New"/>
        </w:rPr>
        <w:t xml:space="preserve"> shall contain the following provisions:</w:t>
      </w:r>
    </w:p>
    <w:p w14:paraId="744F3810"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w:t>
      </w:r>
      <w:proofErr w:type="spellStart"/>
      <w:r w:rsidRPr="00CF4CF0">
        <w:rPr>
          <w:rFonts w:ascii="Courier New" w:hAnsi="Courier New" w:cs="Courier New"/>
        </w:rPr>
        <w:t>i</w:t>
      </w:r>
      <w:proofErr w:type="spellEnd"/>
      <w:r w:rsidRPr="00CF4CF0">
        <w:rPr>
          <w:rFonts w:ascii="Courier New" w:hAnsi="Courier New" w:cs="Courier New"/>
        </w:rPr>
        <w:t xml:space="preserve">) </w:t>
      </w:r>
      <w:proofErr w:type="gramStart"/>
      <w:r w:rsidRPr="00CF4CF0">
        <w:rPr>
          <w:rFonts w:ascii="Courier New" w:hAnsi="Courier New" w:cs="Courier New"/>
        </w:rPr>
        <w:t>all</w:t>
      </w:r>
      <w:proofErr w:type="gramEnd"/>
      <w:r w:rsidRPr="00CF4CF0">
        <w:rPr>
          <w:rFonts w:ascii="Courier New" w:hAnsi="Courier New" w:cs="Courier New"/>
        </w:rPr>
        <w:t xml:space="preserve"> third-party commercial operations shall pay market rent or better which</w:t>
      </w:r>
    </w:p>
    <w:p w14:paraId="1E26A597"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should</w:t>
      </w:r>
      <w:proofErr w:type="gramEnd"/>
      <w:r w:rsidRPr="00CF4CF0">
        <w:rPr>
          <w:rFonts w:ascii="Courier New" w:hAnsi="Courier New" w:cs="Courier New"/>
        </w:rPr>
        <w:t xml:space="preserve"> cover the pro rata portion of the Operating Costs and capital</w:t>
      </w:r>
    </w:p>
    <w:p w14:paraId="4BAB5B5C"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expenditures</w:t>
      </w:r>
      <w:proofErr w:type="gramEnd"/>
      <w:r w:rsidRPr="00CF4CF0">
        <w:rPr>
          <w:rFonts w:ascii="Courier New" w:hAnsi="Courier New" w:cs="Courier New"/>
        </w:rPr>
        <w:t xml:space="preserve"> related to those commercial operations;</w:t>
      </w:r>
    </w:p>
    <w:p w14:paraId="07DCB988"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(ii) </w:t>
      </w:r>
      <w:proofErr w:type="gramStart"/>
      <w:r w:rsidRPr="00CF4CF0">
        <w:rPr>
          <w:rFonts w:ascii="Courier New" w:hAnsi="Courier New" w:cs="Courier New"/>
        </w:rPr>
        <w:t>all</w:t>
      </w:r>
      <w:proofErr w:type="gramEnd"/>
      <w:r w:rsidRPr="00CF4CF0">
        <w:rPr>
          <w:rFonts w:ascii="Courier New" w:hAnsi="Courier New" w:cs="Courier New"/>
        </w:rPr>
        <w:t xml:space="preserve"> third-party commercial operations shall be responsible for any and all</w:t>
      </w:r>
    </w:p>
    <w:p w14:paraId="39C65978"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taxes</w:t>
      </w:r>
      <w:proofErr w:type="gramEnd"/>
      <w:r w:rsidRPr="00CF4CF0">
        <w:rPr>
          <w:rFonts w:ascii="Courier New" w:hAnsi="Courier New" w:cs="Courier New"/>
        </w:rPr>
        <w:t xml:space="preserve"> and other associated levies or fees assessed against the Student</w:t>
      </w:r>
    </w:p>
    <w:p w14:paraId="096319E1" w14:textId="0E6EA644" w:rsidR="00CF4CF0" w:rsidRPr="00CF4CF0" w:rsidRDefault="00CF4CF0" w:rsidP="00CF4CF0">
      <w:pPr>
        <w:pStyle w:val="PlainText"/>
        <w:rPr>
          <w:rFonts w:ascii="Courier New" w:hAnsi="Courier New" w:cs="Courier New"/>
        </w:rPr>
      </w:pPr>
      <w:r w:rsidRPr="00CF4CF0">
        <w:rPr>
          <w:rFonts w:ascii="Courier New" w:hAnsi="Courier New" w:cs="Courier New"/>
        </w:rPr>
        <w:t>Commons, the Building or SAC due to such third-</w:t>
      </w:r>
      <w:del w:id="1232" w:author="Author" w:date="2015-02-20T18:14:00Z">
        <w:r w:rsidR="0079210B" w:rsidRPr="0079210B">
          <w:rPr>
            <w:rFonts w:ascii="Courier New" w:hAnsi="Courier New" w:cs="Courier New"/>
          </w:rPr>
          <w:delText>party’s</w:delText>
        </w:r>
      </w:del>
      <w:ins w:id="1233" w:author="Author" w:date="2015-02-20T18:14:00Z">
        <w:r w:rsidRPr="00CF4CF0">
          <w:rPr>
            <w:rFonts w:ascii="Courier New" w:hAnsi="Courier New" w:cs="Courier New"/>
          </w:rPr>
          <w:t>party's</w:t>
        </w:r>
      </w:ins>
      <w:r w:rsidRPr="00CF4CF0">
        <w:rPr>
          <w:rFonts w:ascii="Courier New" w:hAnsi="Courier New" w:cs="Courier New"/>
        </w:rPr>
        <w:t xml:space="preserve"> occupation;</w:t>
      </w:r>
    </w:p>
    <w:p w14:paraId="39E47294"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(iii) </w:t>
      </w:r>
      <w:proofErr w:type="gramStart"/>
      <w:r w:rsidRPr="00CF4CF0">
        <w:rPr>
          <w:rFonts w:ascii="Courier New" w:hAnsi="Courier New" w:cs="Courier New"/>
        </w:rPr>
        <w:t>sub-licensees</w:t>
      </w:r>
      <w:proofErr w:type="gramEnd"/>
      <w:r w:rsidRPr="00CF4CF0">
        <w:rPr>
          <w:rFonts w:ascii="Courier New" w:hAnsi="Courier New" w:cs="Courier New"/>
        </w:rPr>
        <w:t xml:space="preserve"> shall either clean within their respective facilities or arrange</w:t>
      </w:r>
    </w:p>
    <w:p w14:paraId="0C0C6731" w14:textId="45ED2631" w:rsidR="00CF4CF0" w:rsidRPr="00CF4CF0" w:rsidRDefault="00CF4CF0" w:rsidP="00CF4CF0">
      <w:pPr>
        <w:pStyle w:val="PlainText"/>
        <w:rPr>
          <w:ins w:id="1234" w:author="Author" w:date="2015-02-20T18:14:00Z"/>
          <w:rFonts w:ascii="Courier New" w:hAnsi="Courier New" w:cs="Courier New"/>
        </w:rPr>
      </w:pPr>
      <w:proofErr w:type="gramStart"/>
      <w:r w:rsidRPr="00CF4CF0">
        <w:rPr>
          <w:rFonts w:ascii="Courier New" w:hAnsi="Courier New" w:cs="Courier New"/>
        </w:rPr>
        <w:t>through</w:t>
      </w:r>
      <w:proofErr w:type="gramEnd"/>
      <w:r w:rsidRPr="00CF4CF0">
        <w:rPr>
          <w:rFonts w:ascii="Courier New" w:hAnsi="Courier New" w:cs="Courier New"/>
        </w:rPr>
        <w:t xml:space="preserve"> the Management Committee for cleaning at the sub-</w:t>
      </w:r>
      <w:del w:id="1235" w:author="Author" w:date="2015-02-20T18:14:00Z">
        <w:r w:rsidR="0079210B" w:rsidRPr="0079210B">
          <w:rPr>
            <w:rFonts w:ascii="Courier New" w:hAnsi="Courier New" w:cs="Courier New"/>
          </w:rPr>
          <w:delText xml:space="preserve">licensee’s </w:delText>
        </w:r>
      </w:del>
      <w:ins w:id="1236" w:author="Author" w:date="2015-02-20T18:14:00Z">
        <w:r w:rsidRPr="00CF4CF0">
          <w:rPr>
            <w:rFonts w:ascii="Courier New" w:hAnsi="Courier New" w:cs="Courier New"/>
          </w:rPr>
          <w:t>licensee's</w:t>
        </w:r>
      </w:ins>
    </w:p>
    <w:p w14:paraId="52DF8AF5"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expense</w:t>
      </w:r>
      <w:proofErr w:type="gramEnd"/>
      <w:r w:rsidRPr="00CF4CF0">
        <w:rPr>
          <w:rFonts w:ascii="Courier New" w:hAnsi="Courier New" w:cs="Courier New"/>
        </w:rPr>
        <w:t>;</w:t>
      </w:r>
    </w:p>
    <w:p w14:paraId="64E2AFC5"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(iv) </w:t>
      </w:r>
      <w:proofErr w:type="gramStart"/>
      <w:r w:rsidRPr="00CF4CF0">
        <w:rPr>
          <w:rFonts w:ascii="Courier New" w:hAnsi="Courier New" w:cs="Courier New"/>
        </w:rPr>
        <w:t>sub-licensees</w:t>
      </w:r>
      <w:proofErr w:type="gramEnd"/>
      <w:r w:rsidRPr="00CF4CF0">
        <w:rPr>
          <w:rFonts w:ascii="Courier New" w:hAnsi="Courier New" w:cs="Courier New"/>
        </w:rPr>
        <w:t xml:space="preserve"> shall be responsible for cost and expense of improvements</w:t>
      </w:r>
    </w:p>
    <w:p w14:paraId="677DFF71"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which</w:t>
      </w:r>
      <w:proofErr w:type="gramEnd"/>
      <w:r w:rsidRPr="00CF4CF0">
        <w:rPr>
          <w:rFonts w:ascii="Courier New" w:hAnsi="Courier New" w:cs="Courier New"/>
        </w:rPr>
        <w:t xml:space="preserve"> must be approved by the University, such approval not to be</w:t>
      </w:r>
    </w:p>
    <w:p w14:paraId="67BD7AF3"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unreasonably</w:t>
      </w:r>
      <w:proofErr w:type="gramEnd"/>
      <w:r w:rsidRPr="00CF4CF0">
        <w:rPr>
          <w:rFonts w:ascii="Courier New" w:hAnsi="Courier New" w:cs="Courier New"/>
        </w:rPr>
        <w:t xml:space="preserve"> withheld or delayed;</w:t>
      </w:r>
    </w:p>
    <w:p w14:paraId="6B22A181"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(v) </w:t>
      </w:r>
      <w:proofErr w:type="gramStart"/>
      <w:r w:rsidRPr="00CF4CF0">
        <w:rPr>
          <w:rFonts w:ascii="Courier New" w:hAnsi="Courier New" w:cs="Courier New"/>
        </w:rPr>
        <w:t>sub-licensees</w:t>
      </w:r>
      <w:proofErr w:type="gramEnd"/>
      <w:r w:rsidRPr="00CF4CF0">
        <w:rPr>
          <w:rFonts w:ascii="Courier New" w:hAnsi="Courier New" w:cs="Courier New"/>
        </w:rPr>
        <w:t xml:space="preserve"> shall leave the premises occupied by them in good repair and</w:t>
      </w:r>
    </w:p>
    <w:p w14:paraId="2A9ABAEA" w14:textId="77777777" w:rsidR="00CF4CF0" w:rsidRPr="00CF4CF0" w:rsidRDefault="00CF4CF0" w:rsidP="00CF4CF0">
      <w:pPr>
        <w:pStyle w:val="PlainText"/>
        <w:rPr>
          <w:ins w:id="1237" w:author="Author" w:date="2015-02-20T18:14:00Z"/>
          <w:rFonts w:ascii="Courier New" w:hAnsi="Courier New" w:cs="Courier New"/>
        </w:rPr>
      </w:pPr>
      <w:proofErr w:type="gramStart"/>
      <w:r w:rsidRPr="00CF4CF0">
        <w:rPr>
          <w:rFonts w:ascii="Courier New" w:hAnsi="Courier New" w:cs="Courier New"/>
        </w:rPr>
        <w:t>pay</w:t>
      </w:r>
      <w:proofErr w:type="gramEnd"/>
      <w:r w:rsidRPr="00CF4CF0">
        <w:rPr>
          <w:rFonts w:ascii="Courier New" w:hAnsi="Courier New" w:cs="Courier New"/>
        </w:rPr>
        <w:t xml:space="preserve"> any costs of restoration for the premises;</w:t>
      </w:r>
    </w:p>
    <w:p w14:paraId="0D016FF6" w14:textId="77777777" w:rsidR="00CF4CF0" w:rsidRPr="00CF4CF0" w:rsidRDefault="00CF4CF0" w:rsidP="00CF4CF0">
      <w:pPr>
        <w:pStyle w:val="PlainText"/>
        <w:rPr>
          <w:ins w:id="1238" w:author="Author" w:date="2015-02-20T18:14:00Z"/>
          <w:rFonts w:ascii="Courier New" w:hAnsi="Courier New" w:cs="Courier New"/>
        </w:rPr>
      </w:pPr>
      <w:ins w:id="1239" w:author="Author" w:date="2015-02-20T18:14:00Z">
        <w:r w:rsidRPr="00CF4CF0">
          <w:rPr>
            <w:rFonts w:ascii="Courier New" w:hAnsi="Courier New" w:cs="Courier New"/>
          </w:rPr>
          <w:t>103</w:t>
        </w:r>
      </w:ins>
    </w:p>
    <w:p w14:paraId="0B30F8C0" w14:textId="77777777" w:rsidR="00CF4CF0" w:rsidRPr="00CF4CF0" w:rsidRDefault="00CF4CF0" w:rsidP="00CF4CF0">
      <w:pPr>
        <w:pStyle w:val="PlainText"/>
        <w:rPr>
          <w:ins w:id="1240" w:author="Author" w:date="2015-02-20T18:14:00Z"/>
          <w:rFonts w:ascii="Courier New" w:hAnsi="Courier New" w:cs="Courier New"/>
        </w:rPr>
      </w:pPr>
      <w:proofErr w:type="spellStart"/>
      <w:ins w:id="1241" w:author="Author" w:date="2015-02-20T18:14:00Z">
        <w:r w:rsidRPr="00CF4CF0">
          <w:rPr>
            <w:rFonts w:ascii="Courier New" w:hAnsi="Courier New" w:cs="Courier New"/>
          </w:rPr>
          <w:t>Boardbooks</w:t>
        </w:r>
        <w:proofErr w:type="spellEnd"/>
        <w:r w:rsidRPr="00CF4CF0">
          <w:rPr>
            <w:rFonts w:ascii="Courier New" w:hAnsi="Courier New" w:cs="Courier New"/>
          </w:rPr>
          <w:t xml:space="preserve"> Print Wizard https://go.boardbooks.com/utoronto/PrintList.aspx?DB89OyvqIwpuCf...</w:t>
        </w:r>
      </w:ins>
    </w:p>
    <w:p w14:paraId="70C3A30E" w14:textId="77777777" w:rsidR="00CF4CF0" w:rsidRPr="00CF4CF0" w:rsidRDefault="00CF4CF0" w:rsidP="00CF4CF0">
      <w:pPr>
        <w:pStyle w:val="PlainText"/>
        <w:rPr>
          <w:ins w:id="1242" w:author="Author" w:date="2015-02-20T18:14:00Z"/>
          <w:rFonts w:ascii="Courier New" w:hAnsi="Courier New" w:cs="Courier New"/>
        </w:rPr>
      </w:pPr>
      <w:ins w:id="1243" w:author="Author" w:date="2015-02-20T18:14:00Z">
        <w:r w:rsidRPr="00CF4CF0">
          <w:rPr>
            <w:rFonts w:ascii="Courier New" w:hAnsi="Courier New" w:cs="Courier New"/>
          </w:rPr>
          <w:t>2/20/2015 5:53 PM 22 of 43</w:t>
        </w:r>
      </w:ins>
    </w:p>
    <w:p w14:paraId="1C5350F7" w14:textId="77777777" w:rsidR="00CF4CF0" w:rsidRPr="00CF4CF0" w:rsidRDefault="00CF4CF0" w:rsidP="00CF4CF0">
      <w:pPr>
        <w:pStyle w:val="PlainText"/>
        <w:rPr>
          <w:ins w:id="1244" w:author="Author" w:date="2015-02-20T18:14:00Z"/>
          <w:rFonts w:ascii="Courier New" w:hAnsi="Courier New" w:cs="Courier New"/>
        </w:rPr>
      </w:pPr>
      <w:ins w:id="1245" w:author="Author" w:date="2015-02-20T18:14:00Z">
        <w:r w:rsidRPr="00CF4CF0">
          <w:rPr>
            <w:rFonts w:ascii="Courier New" w:hAnsi="Courier New" w:cs="Courier New"/>
          </w:rPr>
          <w:t>Governing Counc.il Meeting 4:30 to 6:30 p.m</w:t>
        </w:r>
        <w:proofErr w:type="gramStart"/>
        <w:r w:rsidRPr="00CF4CF0">
          <w:rPr>
            <w:rFonts w:ascii="Courier New" w:hAnsi="Courier New" w:cs="Courier New"/>
          </w:rPr>
          <w:t>.-</w:t>
        </w:r>
        <w:proofErr w:type="gramEnd"/>
        <w:r w:rsidRPr="00CF4CF0">
          <w:rPr>
            <w:rFonts w:ascii="Courier New" w:hAnsi="Courier New" w:cs="Courier New"/>
          </w:rPr>
          <w:t xml:space="preserve"> Items for Governing Council Approval</w:t>
        </w:r>
      </w:ins>
    </w:p>
    <w:p w14:paraId="4355D764" w14:textId="77777777" w:rsidR="00CF4CF0" w:rsidRPr="00CF4CF0" w:rsidRDefault="00CF4CF0" w:rsidP="00CF4CF0">
      <w:pPr>
        <w:pStyle w:val="PlainText"/>
        <w:rPr>
          <w:rFonts w:ascii="Courier New" w:hAnsi="Courier New" w:cs="Courier New"/>
        </w:rPr>
      </w:pPr>
      <w:ins w:id="1246" w:author="Author" w:date="2015-02-20T18:14:00Z">
        <w:r w:rsidRPr="00CF4CF0">
          <w:rPr>
            <w:rFonts w:ascii="Courier New" w:hAnsi="Courier New" w:cs="Courier New"/>
          </w:rPr>
          <w:t>- 19-</w:t>
        </w:r>
      </w:ins>
    </w:p>
    <w:p w14:paraId="4F34F1FE"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(vi) </w:t>
      </w:r>
      <w:proofErr w:type="gramStart"/>
      <w:r w:rsidRPr="00CF4CF0">
        <w:rPr>
          <w:rFonts w:ascii="Courier New" w:hAnsi="Courier New" w:cs="Courier New"/>
        </w:rPr>
        <w:t>no</w:t>
      </w:r>
      <w:proofErr w:type="gramEnd"/>
      <w:r w:rsidRPr="00CF4CF0">
        <w:rPr>
          <w:rFonts w:ascii="Courier New" w:hAnsi="Courier New" w:cs="Courier New"/>
        </w:rPr>
        <w:t xml:space="preserve"> sub-licensee shall be provided with any guarantees related to the use of</w:t>
      </w:r>
    </w:p>
    <w:p w14:paraId="3D346EDF"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reserved</w:t>
      </w:r>
      <w:proofErr w:type="gramEnd"/>
      <w:r w:rsidRPr="00CF4CF0">
        <w:rPr>
          <w:rFonts w:ascii="Courier New" w:hAnsi="Courier New" w:cs="Courier New"/>
        </w:rPr>
        <w:t xml:space="preserve"> parking spaces, or use of other facilities beyond the Student</w:t>
      </w:r>
    </w:p>
    <w:p w14:paraId="1F8E336F"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Commons; and</w:t>
      </w:r>
    </w:p>
    <w:p w14:paraId="2D57FBAC"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(vii) </w:t>
      </w:r>
      <w:proofErr w:type="gramStart"/>
      <w:r w:rsidRPr="00CF4CF0">
        <w:rPr>
          <w:rFonts w:ascii="Courier New" w:hAnsi="Courier New" w:cs="Courier New"/>
        </w:rPr>
        <w:t>sub-licensees</w:t>
      </w:r>
      <w:proofErr w:type="gramEnd"/>
      <w:r w:rsidRPr="00CF4CF0">
        <w:rPr>
          <w:rFonts w:ascii="Courier New" w:hAnsi="Courier New" w:cs="Courier New"/>
        </w:rPr>
        <w:t xml:space="preserve"> shall be required to comply will all applicable laws,</w:t>
      </w:r>
    </w:p>
    <w:p w14:paraId="235EC0DD"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University collective agreements and other general contractual</w:t>
      </w:r>
    </w:p>
    <w:p w14:paraId="0519ADCA"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commitments</w:t>
      </w:r>
      <w:proofErr w:type="gramEnd"/>
      <w:r w:rsidRPr="00CF4CF0">
        <w:rPr>
          <w:rFonts w:ascii="Courier New" w:hAnsi="Courier New" w:cs="Courier New"/>
        </w:rPr>
        <w:t>, and University policies of general application.</w:t>
      </w:r>
    </w:p>
    <w:p w14:paraId="452CC725"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5.6 University Access to the Student Commons.</w:t>
      </w:r>
    </w:p>
    <w:p w14:paraId="61E0A916"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(a) The University, by its employees, agents and contractors, including without</w:t>
      </w:r>
    </w:p>
    <w:p w14:paraId="02C3983F"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limitation</w:t>
      </w:r>
      <w:proofErr w:type="gramEnd"/>
      <w:r w:rsidRPr="00CF4CF0">
        <w:rPr>
          <w:rFonts w:ascii="Courier New" w:hAnsi="Courier New" w:cs="Courier New"/>
        </w:rPr>
        <w:t>, University of Toronto police, caretaking staff and the staff of the</w:t>
      </w:r>
    </w:p>
    <w:p w14:paraId="24B467E7"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Facilities and Services Department of the University, shall have access to all parts</w:t>
      </w:r>
    </w:p>
    <w:p w14:paraId="3802D98B"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of</w:t>
      </w:r>
      <w:proofErr w:type="gramEnd"/>
      <w:r w:rsidRPr="00CF4CF0">
        <w:rPr>
          <w:rFonts w:ascii="Courier New" w:hAnsi="Courier New" w:cs="Courier New"/>
        </w:rPr>
        <w:t xml:space="preserve"> the Student Commons for purposes of routine maintenance, safety and fire</w:t>
      </w:r>
    </w:p>
    <w:p w14:paraId="6060850F"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prevention</w:t>
      </w:r>
      <w:proofErr w:type="gramEnd"/>
      <w:r w:rsidRPr="00CF4CF0">
        <w:rPr>
          <w:rFonts w:ascii="Courier New" w:hAnsi="Courier New" w:cs="Courier New"/>
        </w:rPr>
        <w:t xml:space="preserve"> and hazard control whenever necessary to carry out the</w:t>
      </w:r>
    </w:p>
    <w:p w14:paraId="71DD68F0"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responsibilities</w:t>
      </w:r>
      <w:proofErr w:type="gramEnd"/>
      <w:r w:rsidRPr="00CF4CF0">
        <w:rPr>
          <w:rFonts w:ascii="Courier New" w:hAnsi="Courier New" w:cs="Courier New"/>
        </w:rPr>
        <w:t xml:space="preserve"> of their jobs. Notwithstanding the foregoing, advance written</w:t>
      </w:r>
    </w:p>
    <w:p w14:paraId="560FACE2"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notice</w:t>
      </w:r>
      <w:proofErr w:type="gramEnd"/>
      <w:r w:rsidRPr="00CF4CF0">
        <w:rPr>
          <w:rFonts w:ascii="Courier New" w:hAnsi="Courier New" w:cs="Courier New"/>
        </w:rPr>
        <w:t xml:space="preserve"> shall be given to SAC stating the reason for access to SAC offices and levy</w:t>
      </w:r>
    </w:p>
    <w:p w14:paraId="326830F2"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groups</w:t>
      </w:r>
      <w:proofErr w:type="gramEnd"/>
      <w:r w:rsidRPr="00CF4CF0">
        <w:rPr>
          <w:rFonts w:ascii="Courier New" w:hAnsi="Courier New" w:cs="Courier New"/>
        </w:rPr>
        <w:t xml:space="preserve"> stating the reason for the requested access, unless it is required in the case</w:t>
      </w:r>
    </w:p>
    <w:p w14:paraId="622A7B65"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of</w:t>
      </w:r>
      <w:proofErr w:type="gramEnd"/>
      <w:r w:rsidRPr="00CF4CF0">
        <w:rPr>
          <w:rFonts w:ascii="Courier New" w:hAnsi="Courier New" w:cs="Courier New"/>
        </w:rPr>
        <w:t xml:space="preserve"> an Emergency, in which case the said prior notice is not required (but the</w:t>
      </w:r>
    </w:p>
    <w:p w14:paraId="12CCB679"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reason</w:t>
      </w:r>
      <w:proofErr w:type="gramEnd"/>
      <w:r w:rsidRPr="00CF4CF0">
        <w:rPr>
          <w:rFonts w:ascii="Courier New" w:hAnsi="Courier New" w:cs="Courier New"/>
        </w:rPr>
        <w:t xml:space="preserve"> for the access in the case of an Emergency shall be provided to SAC in</w:t>
      </w:r>
    </w:p>
    <w:p w14:paraId="5280FF32"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writing</w:t>
      </w:r>
      <w:proofErr w:type="gramEnd"/>
      <w:r w:rsidRPr="00CF4CF0">
        <w:rPr>
          <w:rFonts w:ascii="Courier New" w:hAnsi="Courier New" w:cs="Courier New"/>
        </w:rPr>
        <w:t xml:space="preserve"> as soon as practicable after such emergency access).</w:t>
      </w:r>
    </w:p>
    <w:p w14:paraId="39CB06B1"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(b) The University shall retain a key or keys thereto accordingly, but this stipulation</w:t>
      </w:r>
    </w:p>
    <w:p w14:paraId="3CCC92DC"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does</w:t>
      </w:r>
      <w:proofErr w:type="gramEnd"/>
      <w:r w:rsidRPr="00CF4CF0">
        <w:rPr>
          <w:rFonts w:ascii="Courier New" w:hAnsi="Courier New" w:cs="Courier New"/>
        </w:rPr>
        <w:t xml:space="preserve"> not impose and shall not be deemed to impose any additional liability on the</w:t>
      </w:r>
    </w:p>
    <w:p w14:paraId="0F2AE49B"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University for the safety or security of the Student Commons.</w:t>
      </w:r>
    </w:p>
    <w:p w14:paraId="7B90CA3F"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(c) SAC will not, without the consent of the University, install or modify or permit to</w:t>
      </w:r>
    </w:p>
    <w:p w14:paraId="7CABDF13"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be</w:t>
      </w:r>
      <w:proofErr w:type="gramEnd"/>
      <w:r w:rsidRPr="00CF4CF0">
        <w:rPr>
          <w:rFonts w:ascii="Courier New" w:hAnsi="Courier New" w:cs="Courier New"/>
        </w:rPr>
        <w:t xml:space="preserve"> installed or modified any lock or other security device on the external or</w:t>
      </w:r>
    </w:p>
    <w:p w14:paraId="6899D668"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internal</w:t>
      </w:r>
      <w:proofErr w:type="gramEnd"/>
      <w:r w:rsidRPr="00CF4CF0">
        <w:rPr>
          <w:rFonts w:ascii="Courier New" w:hAnsi="Courier New" w:cs="Courier New"/>
        </w:rPr>
        <w:t xml:space="preserve"> doors or windows or any perimeter openings of or affecting ingress to or</w:t>
      </w:r>
    </w:p>
    <w:p w14:paraId="70C35362"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egress</w:t>
      </w:r>
      <w:proofErr w:type="gramEnd"/>
      <w:r w:rsidRPr="00CF4CF0">
        <w:rPr>
          <w:rFonts w:ascii="Courier New" w:hAnsi="Courier New" w:cs="Courier New"/>
        </w:rPr>
        <w:t xml:space="preserve"> from the Building.</w:t>
      </w:r>
    </w:p>
    <w:p w14:paraId="1062BD42"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5.7 Approvals. SAC will obtain all necessary approvals from the appropriate University</w:t>
      </w:r>
    </w:p>
    <w:p w14:paraId="37033AC2"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authorities</w:t>
      </w:r>
      <w:proofErr w:type="gramEnd"/>
      <w:r w:rsidRPr="00CF4CF0">
        <w:rPr>
          <w:rFonts w:ascii="Courier New" w:hAnsi="Courier New" w:cs="Courier New"/>
        </w:rPr>
        <w:t xml:space="preserve"> before making commitments that involve or impact on the areas outside of the</w:t>
      </w:r>
    </w:p>
    <w:p w14:paraId="11F1FDA5"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boundaries</w:t>
      </w:r>
      <w:proofErr w:type="gramEnd"/>
      <w:r w:rsidRPr="00CF4CF0">
        <w:rPr>
          <w:rFonts w:ascii="Courier New" w:hAnsi="Courier New" w:cs="Courier New"/>
        </w:rPr>
        <w:t xml:space="preserve"> of the Building.</w:t>
      </w:r>
    </w:p>
    <w:p w14:paraId="0B9C5C44" w14:textId="35DEF513" w:rsidR="00CF4CF0" w:rsidRPr="00CF4CF0" w:rsidRDefault="00CF4CF0" w:rsidP="00CF4CF0">
      <w:pPr>
        <w:pStyle w:val="PlainText"/>
        <w:rPr>
          <w:rFonts w:ascii="Courier New" w:hAnsi="Courier New" w:cs="Courier New"/>
        </w:rPr>
      </w:pPr>
      <w:r w:rsidRPr="00CF4CF0">
        <w:rPr>
          <w:rFonts w:ascii="Courier New" w:hAnsi="Courier New" w:cs="Courier New"/>
        </w:rPr>
        <w:t xml:space="preserve">5.8 Formal Name. The formal name of the Student </w:t>
      </w:r>
      <w:del w:id="1247" w:author="Author" w:date="2015-02-20T18:14:00Z">
        <w:r w:rsidR="0079210B" w:rsidRPr="0079210B">
          <w:rPr>
            <w:rFonts w:ascii="Courier New" w:hAnsi="Courier New" w:cs="Courier New"/>
          </w:rPr>
          <w:delText>Commons</w:delText>
        </w:r>
      </w:del>
      <w:proofErr w:type="spellStart"/>
      <w:ins w:id="1248" w:author="Author" w:date="2015-02-20T18:14:00Z">
        <w:r w:rsidRPr="00CF4CF0">
          <w:rPr>
            <w:rFonts w:ascii="Courier New" w:hAnsi="Courier New" w:cs="Courier New"/>
          </w:rPr>
          <w:t>Cormnons</w:t>
        </w:r>
      </w:ins>
      <w:proofErr w:type="spellEnd"/>
      <w:r w:rsidRPr="00CF4CF0">
        <w:rPr>
          <w:rFonts w:ascii="Courier New" w:hAnsi="Courier New" w:cs="Courier New"/>
        </w:rPr>
        <w:t xml:space="preserve"> as well as the name of any</w:t>
      </w:r>
    </w:p>
    <w:p w14:paraId="088C4E76"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space</w:t>
      </w:r>
      <w:proofErr w:type="gramEnd"/>
      <w:r w:rsidRPr="00CF4CF0">
        <w:rPr>
          <w:rFonts w:ascii="Courier New" w:hAnsi="Courier New" w:cs="Courier New"/>
        </w:rPr>
        <w:t>, area or equipment in the Student Commons shall be determined mutually by the</w:t>
      </w:r>
    </w:p>
    <w:p w14:paraId="09AAA95C"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President of the University (or his or her designate) and the President of SAC (or his or her</w:t>
      </w:r>
    </w:p>
    <w:p w14:paraId="732FF381"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designate</w:t>
      </w:r>
      <w:proofErr w:type="gramEnd"/>
      <w:r w:rsidRPr="00CF4CF0">
        <w:rPr>
          <w:rFonts w:ascii="Courier New" w:hAnsi="Courier New" w:cs="Courier New"/>
        </w:rPr>
        <w:t>) in a manner that is consistent with the policies of the University. For greater</w:t>
      </w:r>
    </w:p>
    <w:p w14:paraId="119D87D7"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certainty</w:t>
      </w:r>
      <w:proofErr w:type="gramEnd"/>
      <w:r w:rsidRPr="00CF4CF0">
        <w:rPr>
          <w:rFonts w:ascii="Courier New" w:hAnsi="Courier New" w:cs="Courier New"/>
        </w:rPr>
        <w:t>, the formal name of the Student Commons, or any part thereof, shall not be</w:t>
      </w:r>
    </w:p>
    <w:p w14:paraId="6370ECD7"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established</w:t>
      </w:r>
      <w:proofErr w:type="gramEnd"/>
      <w:r w:rsidRPr="00CF4CF0">
        <w:rPr>
          <w:rFonts w:ascii="Courier New" w:hAnsi="Courier New" w:cs="Courier New"/>
        </w:rPr>
        <w:t xml:space="preserve"> or thereafter changed without the express agreement of the President of SAC</w:t>
      </w:r>
    </w:p>
    <w:p w14:paraId="7E3AD49C"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w:t>
      </w:r>
      <w:proofErr w:type="gramStart"/>
      <w:r w:rsidRPr="00CF4CF0">
        <w:rPr>
          <w:rFonts w:ascii="Courier New" w:hAnsi="Courier New" w:cs="Courier New"/>
        </w:rPr>
        <w:t>or</w:t>
      </w:r>
      <w:proofErr w:type="gramEnd"/>
      <w:r w:rsidRPr="00CF4CF0">
        <w:rPr>
          <w:rFonts w:ascii="Courier New" w:hAnsi="Courier New" w:cs="Courier New"/>
        </w:rPr>
        <w:t xml:space="preserve"> his or her designate), despite any provision to the contrary in any policy of the</w:t>
      </w:r>
    </w:p>
    <w:p w14:paraId="31FB6314" w14:textId="77777777" w:rsidR="00CF4CF0" w:rsidRPr="00CF4CF0" w:rsidRDefault="00CF4CF0" w:rsidP="00CF4CF0">
      <w:pPr>
        <w:pStyle w:val="PlainText"/>
        <w:rPr>
          <w:ins w:id="1249" w:author="Author" w:date="2015-02-20T18:14:00Z"/>
          <w:rFonts w:ascii="Courier New" w:hAnsi="Courier New" w:cs="Courier New"/>
        </w:rPr>
      </w:pPr>
      <w:r w:rsidRPr="00CF4CF0">
        <w:rPr>
          <w:rFonts w:ascii="Courier New" w:hAnsi="Courier New" w:cs="Courier New"/>
        </w:rPr>
        <w:t>University.</w:t>
      </w:r>
    </w:p>
    <w:p w14:paraId="1414BA3B" w14:textId="77777777" w:rsidR="00CF4CF0" w:rsidRPr="00CF4CF0" w:rsidRDefault="00CF4CF0" w:rsidP="00CF4CF0">
      <w:pPr>
        <w:pStyle w:val="PlainText"/>
        <w:rPr>
          <w:ins w:id="1250" w:author="Author" w:date="2015-02-20T18:14:00Z"/>
          <w:rFonts w:ascii="Courier New" w:hAnsi="Courier New" w:cs="Courier New"/>
        </w:rPr>
      </w:pPr>
      <w:ins w:id="1251" w:author="Author" w:date="2015-02-20T18:14:00Z">
        <w:r w:rsidRPr="00CF4CF0">
          <w:rPr>
            <w:rFonts w:ascii="Courier New" w:hAnsi="Courier New" w:cs="Courier New"/>
          </w:rPr>
          <w:t>104</w:t>
        </w:r>
      </w:ins>
    </w:p>
    <w:p w14:paraId="7A39133E" w14:textId="77777777" w:rsidR="00CF4CF0" w:rsidRPr="00CF4CF0" w:rsidRDefault="00CF4CF0" w:rsidP="00CF4CF0">
      <w:pPr>
        <w:pStyle w:val="PlainText"/>
        <w:rPr>
          <w:ins w:id="1252" w:author="Author" w:date="2015-02-20T18:14:00Z"/>
          <w:rFonts w:ascii="Courier New" w:hAnsi="Courier New" w:cs="Courier New"/>
        </w:rPr>
      </w:pPr>
      <w:proofErr w:type="spellStart"/>
      <w:ins w:id="1253" w:author="Author" w:date="2015-02-20T18:14:00Z">
        <w:r w:rsidRPr="00CF4CF0">
          <w:rPr>
            <w:rFonts w:ascii="Courier New" w:hAnsi="Courier New" w:cs="Courier New"/>
          </w:rPr>
          <w:t>Boardbooks</w:t>
        </w:r>
        <w:proofErr w:type="spellEnd"/>
        <w:r w:rsidRPr="00CF4CF0">
          <w:rPr>
            <w:rFonts w:ascii="Courier New" w:hAnsi="Courier New" w:cs="Courier New"/>
          </w:rPr>
          <w:t xml:space="preserve"> Print Wizard https://go.boardbooks.com/utoronto/PrintList.aspx?DB89OyvqIwpuCf...</w:t>
        </w:r>
      </w:ins>
    </w:p>
    <w:p w14:paraId="7AA418FF" w14:textId="77777777" w:rsidR="00CF4CF0" w:rsidRPr="00CF4CF0" w:rsidRDefault="00CF4CF0" w:rsidP="00CF4CF0">
      <w:pPr>
        <w:pStyle w:val="PlainText"/>
        <w:rPr>
          <w:ins w:id="1254" w:author="Author" w:date="2015-02-20T18:14:00Z"/>
          <w:rFonts w:ascii="Courier New" w:hAnsi="Courier New" w:cs="Courier New"/>
        </w:rPr>
      </w:pPr>
      <w:ins w:id="1255" w:author="Author" w:date="2015-02-20T18:14:00Z">
        <w:r w:rsidRPr="00CF4CF0">
          <w:rPr>
            <w:rFonts w:ascii="Courier New" w:hAnsi="Courier New" w:cs="Courier New"/>
          </w:rPr>
          <w:t>2/20/2015 5:53 PM 23 of 43</w:t>
        </w:r>
      </w:ins>
    </w:p>
    <w:p w14:paraId="045FE900" w14:textId="77777777" w:rsidR="00CF4CF0" w:rsidRPr="00CF4CF0" w:rsidRDefault="00CF4CF0" w:rsidP="00CF4CF0">
      <w:pPr>
        <w:pStyle w:val="PlainText"/>
        <w:rPr>
          <w:ins w:id="1256" w:author="Author" w:date="2015-02-20T18:14:00Z"/>
          <w:rFonts w:ascii="Courier New" w:hAnsi="Courier New" w:cs="Courier New"/>
        </w:rPr>
      </w:pPr>
      <w:ins w:id="1257" w:author="Author" w:date="2015-02-20T18:14:00Z">
        <w:r w:rsidRPr="00CF4CF0">
          <w:rPr>
            <w:rFonts w:ascii="Courier New" w:hAnsi="Courier New" w:cs="Courier New"/>
          </w:rPr>
          <w:t>Governing Counc.il Meeting 4:30 to 6:30 p.m</w:t>
        </w:r>
        <w:proofErr w:type="gramStart"/>
        <w:r w:rsidRPr="00CF4CF0">
          <w:rPr>
            <w:rFonts w:ascii="Courier New" w:hAnsi="Courier New" w:cs="Courier New"/>
          </w:rPr>
          <w:t>.-</w:t>
        </w:r>
        <w:proofErr w:type="gramEnd"/>
        <w:r w:rsidRPr="00CF4CF0">
          <w:rPr>
            <w:rFonts w:ascii="Courier New" w:hAnsi="Courier New" w:cs="Courier New"/>
          </w:rPr>
          <w:t xml:space="preserve"> Items for Governing Council Approval</w:t>
        </w:r>
      </w:ins>
    </w:p>
    <w:p w14:paraId="6E7A49F0" w14:textId="77777777" w:rsidR="00CF4CF0" w:rsidRPr="00CF4CF0" w:rsidRDefault="00CF4CF0" w:rsidP="00CF4CF0">
      <w:pPr>
        <w:pStyle w:val="PlainText"/>
        <w:rPr>
          <w:rFonts w:ascii="Courier New" w:hAnsi="Courier New" w:cs="Courier New"/>
        </w:rPr>
      </w:pPr>
      <w:ins w:id="1258" w:author="Author" w:date="2015-02-20T18:14:00Z">
        <w:r w:rsidRPr="00CF4CF0">
          <w:rPr>
            <w:rFonts w:ascii="Courier New" w:hAnsi="Courier New" w:cs="Courier New"/>
          </w:rPr>
          <w:t>- 20-</w:t>
        </w:r>
      </w:ins>
    </w:p>
    <w:p w14:paraId="64736B14"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ARTICLE 6- OPERATIONS</w:t>
      </w:r>
    </w:p>
    <w:p w14:paraId="3ADFD7E0"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6.1 Operating Costs.</w:t>
      </w:r>
    </w:p>
    <w:p w14:paraId="38697EA6"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(a) Operating costs shall be costs, in relation to the Building and the Student Commons,</w:t>
      </w:r>
    </w:p>
    <w:p w14:paraId="422C6AB7"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associated</w:t>
      </w:r>
      <w:proofErr w:type="gramEnd"/>
      <w:r w:rsidRPr="00CF4CF0">
        <w:rPr>
          <w:rFonts w:ascii="Courier New" w:hAnsi="Courier New" w:cs="Courier New"/>
        </w:rPr>
        <w:t xml:space="preserve"> with:</w:t>
      </w:r>
    </w:p>
    <w:p w14:paraId="3D06C21A"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w:t>
      </w:r>
      <w:proofErr w:type="spellStart"/>
      <w:r w:rsidRPr="00CF4CF0">
        <w:rPr>
          <w:rFonts w:ascii="Courier New" w:hAnsi="Courier New" w:cs="Courier New"/>
        </w:rPr>
        <w:t>i</w:t>
      </w:r>
      <w:proofErr w:type="spellEnd"/>
      <w:r w:rsidRPr="00CF4CF0">
        <w:rPr>
          <w:rFonts w:ascii="Courier New" w:hAnsi="Courier New" w:cs="Courier New"/>
        </w:rPr>
        <w:t xml:space="preserve">) </w:t>
      </w:r>
      <w:proofErr w:type="gramStart"/>
      <w:r w:rsidRPr="00CF4CF0">
        <w:rPr>
          <w:rFonts w:ascii="Courier New" w:hAnsi="Courier New" w:cs="Courier New"/>
        </w:rPr>
        <w:t>building</w:t>
      </w:r>
      <w:proofErr w:type="gramEnd"/>
      <w:r w:rsidRPr="00CF4CF0">
        <w:rPr>
          <w:rFonts w:ascii="Courier New" w:hAnsi="Courier New" w:cs="Courier New"/>
        </w:rPr>
        <w:t xml:space="preserve"> services, including caretaking, maintenance and day-to-day repairs</w:t>
      </w:r>
    </w:p>
    <w:p w14:paraId="47512E32"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but</w:t>
      </w:r>
      <w:proofErr w:type="gramEnd"/>
      <w:r w:rsidRPr="00CF4CF0">
        <w:rPr>
          <w:rFonts w:ascii="Courier New" w:hAnsi="Courier New" w:cs="Courier New"/>
        </w:rPr>
        <w:t xml:space="preserve"> excluding repairs that are structural or capital in nature;</w:t>
      </w:r>
    </w:p>
    <w:p w14:paraId="10660A56"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(ii) </w:t>
      </w:r>
      <w:proofErr w:type="gramStart"/>
      <w:r w:rsidRPr="00CF4CF0">
        <w:rPr>
          <w:rFonts w:ascii="Courier New" w:hAnsi="Courier New" w:cs="Courier New"/>
        </w:rPr>
        <w:t>maintenance</w:t>
      </w:r>
      <w:proofErr w:type="gramEnd"/>
      <w:r w:rsidRPr="00CF4CF0">
        <w:rPr>
          <w:rFonts w:ascii="Courier New" w:hAnsi="Courier New" w:cs="Courier New"/>
        </w:rPr>
        <w:t xml:space="preserve"> of exterior land and amenities (waste, recycling and grounds</w:t>
      </w:r>
    </w:p>
    <w:p w14:paraId="35A7345F"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maintenance</w:t>
      </w:r>
      <w:proofErr w:type="gramEnd"/>
      <w:r w:rsidRPr="00CF4CF0">
        <w:rPr>
          <w:rFonts w:ascii="Courier New" w:hAnsi="Courier New" w:cs="Courier New"/>
        </w:rPr>
        <w:t>);</w:t>
      </w:r>
    </w:p>
    <w:p w14:paraId="6A910404"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(iii) </w:t>
      </w:r>
      <w:proofErr w:type="gramStart"/>
      <w:r w:rsidRPr="00CF4CF0">
        <w:rPr>
          <w:rFonts w:ascii="Courier New" w:hAnsi="Courier New" w:cs="Courier New"/>
        </w:rPr>
        <w:t>police</w:t>
      </w:r>
      <w:proofErr w:type="gramEnd"/>
      <w:r w:rsidRPr="00CF4CF0">
        <w:rPr>
          <w:rFonts w:ascii="Courier New" w:hAnsi="Courier New" w:cs="Courier New"/>
        </w:rPr>
        <w:t xml:space="preserve"> services; and</w:t>
      </w:r>
    </w:p>
    <w:p w14:paraId="5853EFAF" w14:textId="773B060E" w:rsidR="00CF4CF0" w:rsidRPr="00CF4CF0" w:rsidRDefault="00CF4CF0" w:rsidP="00CF4CF0">
      <w:pPr>
        <w:pStyle w:val="PlainText"/>
        <w:rPr>
          <w:rFonts w:ascii="Courier New" w:hAnsi="Courier New" w:cs="Courier New"/>
        </w:rPr>
      </w:pPr>
      <w:r w:rsidRPr="00CF4CF0">
        <w:rPr>
          <w:rFonts w:ascii="Courier New" w:hAnsi="Courier New" w:cs="Courier New"/>
        </w:rPr>
        <w:t xml:space="preserve">(iv) </w:t>
      </w:r>
      <w:proofErr w:type="gramStart"/>
      <w:r w:rsidRPr="00CF4CF0">
        <w:rPr>
          <w:rFonts w:ascii="Courier New" w:hAnsi="Courier New" w:cs="Courier New"/>
        </w:rPr>
        <w:t>utilities</w:t>
      </w:r>
      <w:proofErr w:type="gramEnd"/>
      <w:r w:rsidRPr="00CF4CF0">
        <w:rPr>
          <w:rFonts w:ascii="Courier New" w:hAnsi="Courier New" w:cs="Courier New"/>
        </w:rPr>
        <w:t xml:space="preserve">, in accordance with Section 6.4 (collectively, </w:t>
      </w:r>
      <w:del w:id="1259" w:author="Author" w:date="2015-02-20T18:14:00Z">
        <w:r w:rsidR="0079210B" w:rsidRPr="0079210B">
          <w:rPr>
            <w:rFonts w:ascii="Courier New" w:hAnsi="Courier New" w:cs="Courier New"/>
          </w:rPr>
          <w:delText>“</w:delText>
        </w:r>
      </w:del>
      <w:ins w:id="1260" w:author="Author" w:date="2015-02-20T18:14:00Z">
        <w:r w:rsidRPr="00CF4CF0">
          <w:rPr>
            <w:rFonts w:ascii="Courier New" w:hAnsi="Courier New" w:cs="Courier New"/>
          </w:rPr>
          <w:t>"</w:t>
        </w:r>
      </w:ins>
      <w:r w:rsidRPr="00CF4CF0">
        <w:rPr>
          <w:rFonts w:ascii="Courier New" w:hAnsi="Courier New" w:cs="Courier New"/>
        </w:rPr>
        <w:t>Operating Costs</w:t>
      </w:r>
      <w:del w:id="1261" w:author="Author" w:date="2015-02-20T18:14:00Z">
        <w:r w:rsidR="0079210B" w:rsidRPr="0079210B">
          <w:rPr>
            <w:rFonts w:ascii="Courier New" w:hAnsi="Courier New" w:cs="Courier New"/>
          </w:rPr>
          <w:delText xml:space="preserve">”). </w:delText>
        </w:r>
      </w:del>
      <w:ins w:id="1262" w:author="Author" w:date="2015-02-20T18:14:00Z">
        <w:r w:rsidRPr="00CF4CF0">
          <w:rPr>
            <w:rFonts w:ascii="Courier New" w:hAnsi="Courier New" w:cs="Courier New"/>
          </w:rPr>
          <w:t>").</w:t>
        </w:r>
      </w:ins>
    </w:p>
    <w:p w14:paraId="271EEB6F"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(b) SAC shall not be assessed Operating Costs on terms less favourable than those</w:t>
      </w:r>
    </w:p>
    <w:p w14:paraId="683AD983"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assessed</w:t>
      </w:r>
      <w:proofErr w:type="gramEnd"/>
      <w:r w:rsidRPr="00CF4CF0">
        <w:rPr>
          <w:rFonts w:ascii="Courier New" w:hAnsi="Courier New" w:cs="Courier New"/>
        </w:rPr>
        <w:t xml:space="preserve"> to any other faculty or tenant on the St. George Campus that uses space in</w:t>
      </w:r>
    </w:p>
    <w:p w14:paraId="34B76EC7"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w:t>
      </w:r>
      <w:proofErr w:type="gramEnd"/>
      <w:r w:rsidRPr="00CF4CF0">
        <w:rPr>
          <w:rFonts w:ascii="Courier New" w:hAnsi="Courier New" w:cs="Courier New"/>
        </w:rPr>
        <w:t xml:space="preserve"> manner similar to that of the Student Commons.</w:t>
      </w:r>
    </w:p>
    <w:p w14:paraId="7C218941"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(c) The Parties will agree from time to time on a schedule and mechanism for the</w:t>
      </w:r>
    </w:p>
    <w:p w14:paraId="2D9B6EF6"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remittance</w:t>
      </w:r>
      <w:proofErr w:type="gramEnd"/>
      <w:r w:rsidRPr="00CF4CF0">
        <w:rPr>
          <w:rFonts w:ascii="Courier New" w:hAnsi="Courier New" w:cs="Courier New"/>
        </w:rPr>
        <w:t xml:space="preserve"> of Operating Costs by SAC. A principle to be applied to any such</w:t>
      </w:r>
    </w:p>
    <w:p w14:paraId="3EFCA005"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schedule</w:t>
      </w:r>
      <w:proofErr w:type="gramEnd"/>
      <w:r w:rsidRPr="00CF4CF0">
        <w:rPr>
          <w:rFonts w:ascii="Courier New" w:hAnsi="Courier New" w:cs="Courier New"/>
        </w:rPr>
        <w:t xml:space="preserve"> will be to link the timing of the Student Commons Levy remittances to</w:t>
      </w:r>
    </w:p>
    <w:p w14:paraId="7C93B2AF"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SAC to the timing of the remittances of Operating Costs by SAC.</w:t>
      </w:r>
    </w:p>
    <w:p w14:paraId="493ADFBB"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(d) Space currently occupied by some student groups or student-related activities (e.g.</w:t>
      </w:r>
    </w:p>
    <w:p w14:paraId="72A5E205"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SAC, bike chain, women's centre) will be vacated if those groups or activities move</w:t>
      </w:r>
    </w:p>
    <w:p w14:paraId="60DCD8E5"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into</w:t>
      </w:r>
      <w:proofErr w:type="gramEnd"/>
      <w:r w:rsidRPr="00CF4CF0">
        <w:rPr>
          <w:rFonts w:ascii="Courier New" w:hAnsi="Courier New" w:cs="Courier New"/>
        </w:rPr>
        <w:t xml:space="preserve"> the Building. The occupancy costs for these groups and activities are now paid</w:t>
      </w:r>
    </w:p>
    <w:p w14:paraId="1379A56E"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by</w:t>
      </w:r>
      <w:proofErr w:type="gramEnd"/>
      <w:r w:rsidRPr="00CF4CF0">
        <w:rPr>
          <w:rFonts w:ascii="Courier New" w:hAnsi="Courier New" w:cs="Courier New"/>
        </w:rPr>
        <w:t xml:space="preserve"> student fees collected for the Student Life Portfolio. If any of these groups or</w:t>
      </w:r>
    </w:p>
    <w:p w14:paraId="3CCC3771"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activities</w:t>
      </w:r>
      <w:proofErr w:type="gramEnd"/>
      <w:r w:rsidRPr="00CF4CF0">
        <w:rPr>
          <w:rFonts w:ascii="Courier New" w:hAnsi="Courier New" w:cs="Courier New"/>
        </w:rPr>
        <w:t xml:space="preserve"> move into the Building, and if the space they now occupy is not occupied</w:t>
      </w:r>
    </w:p>
    <w:p w14:paraId="0177B2A9"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by</w:t>
      </w:r>
      <w:proofErr w:type="gramEnd"/>
      <w:r w:rsidRPr="00CF4CF0">
        <w:rPr>
          <w:rFonts w:ascii="Courier New" w:hAnsi="Courier New" w:cs="Courier New"/>
        </w:rPr>
        <w:t xml:space="preserve"> student groups or student-related activities, the funds now being paid for their</w:t>
      </w:r>
    </w:p>
    <w:p w14:paraId="680DB13E"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occupancy</w:t>
      </w:r>
      <w:proofErr w:type="gramEnd"/>
      <w:r w:rsidRPr="00CF4CF0">
        <w:rPr>
          <w:rFonts w:ascii="Courier New" w:hAnsi="Courier New" w:cs="Courier New"/>
        </w:rPr>
        <w:t xml:space="preserve"> will be subtracted from the Student Life Portfolio budget. In other</w:t>
      </w:r>
    </w:p>
    <w:p w14:paraId="70558C09"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words</w:t>
      </w:r>
      <w:proofErr w:type="gramEnd"/>
      <w:r w:rsidRPr="00CF4CF0">
        <w:rPr>
          <w:rFonts w:ascii="Courier New" w:hAnsi="Courier New" w:cs="Courier New"/>
        </w:rPr>
        <w:t>, if the occupancy costs are no longer being paid by the Student Life Portfolio,</w:t>
      </w:r>
    </w:p>
    <w:p w14:paraId="1CEA2BE2"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those</w:t>
      </w:r>
      <w:proofErr w:type="gramEnd"/>
      <w:r w:rsidRPr="00CF4CF0">
        <w:rPr>
          <w:rFonts w:ascii="Courier New" w:hAnsi="Courier New" w:cs="Courier New"/>
        </w:rPr>
        <w:t xml:space="preserve"> costs will no longer be collected from student fees.</w:t>
      </w:r>
    </w:p>
    <w:p w14:paraId="5EA24542"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(e) The Operating Cost Levy will be adjusted pursuant to Section 7.7(d).</w:t>
      </w:r>
    </w:p>
    <w:p w14:paraId="1247CBBF"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6.2 Building Repairs, Etc.</w:t>
      </w:r>
    </w:p>
    <w:p w14:paraId="67601EE6"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(a) During the Term and any Renewal Term, the University shall be financially</w:t>
      </w:r>
    </w:p>
    <w:p w14:paraId="6D8E4674"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responsible</w:t>
      </w:r>
      <w:proofErr w:type="gramEnd"/>
      <w:r w:rsidRPr="00CF4CF0">
        <w:rPr>
          <w:rFonts w:ascii="Courier New" w:hAnsi="Courier New" w:cs="Courier New"/>
        </w:rPr>
        <w:t xml:space="preserve"> for and carry out all Building and Building systems facility</w:t>
      </w:r>
    </w:p>
    <w:p w14:paraId="0631B55F"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operations</w:t>
      </w:r>
      <w:proofErr w:type="gramEnd"/>
      <w:r w:rsidRPr="00CF4CF0">
        <w:rPr>
          <w:rFonts w:ascii="Courier New" w:hAnsi="Courier New" w:cs="Courier New"/>
        </w:rPr>
        <w:t xml:space="preserve"> and maintenance, including without limitation major structural or</w:t>
      </w:r>
    </w:p>
    <w:p w14:paraId="3C07C046" w14:textId="2E642D3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capital</w:t>
      </w:r>
      <w:proofErr w:type="gramEnd"/>
      <w:r w:rsidRPr="00CF4CF0">
        <w:rPr>
          <w:rFonts w:ascii="Courier New" w:hAnsi="Courier New" w:cs="Courier New"/>
        </w:rPr>
        <w:t xml:space="preserve"> repairs and replacements in accordance with the </w:t>
      </w:r>
      <w:del w:id="1263" w:author="Author" w:date="2015-02-20T18:14:00Z">
        <w:r w:rsidR="0079210B" w:rsidRPr="0079210B">
          <w:rPr>
            <w:rFonts w:ascii="Courier New" w:hAnsi="Courier New" w:cs="Courier New"/>
          </w:rPr>
          <w:delText>University’s</w:delText>
        </w:r>
      </w:del>
      <w:ins w:id="1264" w:author="Author" w:date="2015-02-20T18:14:00Z">
        <w:r w:rsidRPr="00CF4CF0">
          <w:rPr>
            <w:rFonts w:ascii="Courier New" w:hAnsi="Courier New" w:cs="Courier New"/>
          </w:rPr>
          <w:t>University's</w:t>
        </w:r>
      </w:ins>
      <w:r w:rsidRPr="00CF4CF0">
        <w:rPr>
          <w:rFonts w:ascii="Courier New" w:hAnsi="Courier New" w:cs="Courier New"/>
        </w:rPr>
        <w:t xml:space="preserve"> general</w:t>
      </w:r>
    </w:p>
    <w:p w14:paraId="10681134"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standards</w:t>
      </w:r>
      <w:proofErr w:type="gramEnd"/>
      <w:r w:rsidRPr="00CF4CF0">
        <w:rPr>
          <w:rFonts w:ascii="Courier New" w:hAnsi="Courier New" w:cs="Courier New"/>
        </w:rPr>
        <w:t xml:space="preserve"> of keeping its buildings on the St. George Campus in good operating</w:t>
      </w:r>
    </w:p>
    <w:p w14:paraId="0368AE38"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condition</w:t>
      </w:r>
      <w:proofErr w:type="gramEnd"/>
      <w:r w:rsidRPr="00CF4CF0">
        <w:rPr>
          <w:rFonts w:ascii="Courier New" w:hAnsi="Courier New" w:cs="Courier New"/>
        </w:rPr>
        <w:t xml:space="preserve"> and in compliance with all applicable laws and regulations including</w:t>
      </w:r>
    </w:p>
    <w:p w14:paraId="61F041E7" w14:textId="77777777" w:rsidR="00CF4CF0" w:rsidRPr="00CF4CF0" w:rsidRDefault="00CF4CF0" w:rsidP="00CF4CF0">
      <w:pPr>
        <w:pStyle w:val="PlainText"/>
        <w:rPr>
          <w:ins w:id="1265" w:author="Author" w:date="2015-02-20T18:14:00Z"/>
          <w:rFonts w:ascii="Courier New" w:hAnsi="Courier New" w:cs="Courier New"/>
        </w:rPr>
      </w:pPr>
      <w:proofErr w:type="gramStart"/>
      <w:r w:rsidRPr="00CF4CF0">
        <w:rPr>
          <w:rFonts w:ascii="Courier New" w:hAnsi="Courier New" w:cs="Courier New"/>
        </w:rPr>
        <w:t>municipal</w:t>
      </w:r>
      <w:proofErr w:type="gramEnd"/>
      <w:r w:rsidRPr="00CF4CF0">
        <w:rPr>
          <w:rFonts w:ascii="Courier New" w:hAnsi="Courier New" w:cs="Courier New"/>
        </w:rPr>
        <w:t xml:space="preserve"> zoning and Building Code requirements, subject to Section 6.2(c).</w:t>
      </w:r>
    </w:p>
    <w:p w14:paraId="591D3786" w14:textId="77777777" w:rsidR="00CF4CF0" w:rsidRPr="00CF4CF0" w:rsidRDefault="00CF4CF0" w:rsidP="00CF4CF0">
      <w:pPr>
        <w:pStyle w:val="PlainText"/>
        <w:rPr>
          <w:ins w:id="1266" w:author="Author" w:date="2015-02-20T18:14:00Z"/>
          <w:rFonts w:ascii="Courier New" w:hAnsi="Courier New" w:cs="Courier New"/>
        </w:rPr>
      </w:pPr>
      <w:ins w:id="1267" w:author="Author" w:date="2015-02-20T18:14:00Z">
        <w:r w:rsidRPr="00CF4CF0">
          <w:rPr>
            <w:rFonts w:ascii="Courier New" w:hAnsi="Courier New" w:cs="Courier New"/>
          </w:rPr>
          <w:t>105</w:t>
        </w:r>
      </w:ins>
    </w:p>
    <w:p w14:paraId="50E7EC24" w14:textId="77777777" w:rsidR="00CF4CF0" w:rsidRPr="00CF4CF0" w:rsidRDefault="00CF4CF0" w:rsidP="00CF4CF0">
      <w:pPr>
        <w:pStyle w:val="PlainText"/>
        <w:rPr>
          <w:ins w:id="1268" w:author="Author" w:date="2015-02-20T18:14:00Z"/>
          <w:rFonts w:ascii="Courier New" w:hAnsi="Courier New" w:cs="Courier New"/>
        </w:rPr>
      </w:pPr>
      <w:proofErr w:type="spellStart"/>
      <w:ins w:id="1269" w:author="Author" w:date="2015-02-20T18:14:00Z">
        <w:r w:rsidRPr="00CF4CF0">
          <w:rPr>
            <w:rFonts w:ascii="Courier New" w:hAnsi="Courier New" w:cs="Courier New"/>
          </w:rPr>
          <w:t>Boardbooks</w:t>
        </w:r>
        <w:proofErr w:type="spellEnd"/>
        <w:r w:rsidRPr="00CF4CF0">
          <w:rPr>
            <w:rFonts w:ascii="Courier New" w:hAnsi="Courier New" w:cs="Courier New"/>
          </w:rPr>
          <w:t xml:space="preserve"> Print Wizard https://go.boardbooks.com/utoronto/PrintList.aspx?DB89OyvqIwpuCf...</w:t>
        </w:r>
      </w:ins>
    </w:p>
    <w:p w14:paraId="6C5B0076" w14:textId="77777777" w:rsidR="00CF4CF0" w:rsidRPr="00CF4CF0" w:rsidRDefault="00CF4CF0" w:rsidP="00CF4CF0">
      <w:pPr>
        <w:pStyle w:val="PlainText"/>
        <w:rPr>
          <w:ins w:id="1270" w:author="Author" w:date="2015-02-20T18:14:00Z"/>
          <w:rFonts w:ascii="Courier New" w:hAnsi="Courier New" w:cs="Courier New"/>
        </w:rPr>
      </w:pPr>
      <w:ins w:id="1271" w:author="Author" w:date="2015-02-20T18:14:00Z">
        <w:r w:rsidRPr="00CF4CF0">
          <w:rPr>
            <w:rFonts w:ascii="Courier New" w:hAnsi="Courier New" w:cs="Courier New"/>
          </w:rPr>
          <w:t>2/20/2015 5:53 PM 24 of 43</w:t>
        </w:r>
      </w:ins>
    </w:p>
    <w:p w14:paraId="7A2D9178" w14:textId="77777777" w:rsidR="00CF4CF0" w:rsidRPr="00CF4CF0" w:rsidRDefault="00CF4CF0" w:rsidP="00CF4CF0">
      <w:pPr>
        <w:pStyle w:val="PlainText"/>
        <w:rPr>
          <w:ins w:id="1272" w:author="Author" w:date="2015-02-20T18:14:00Z"/>
          <w:rFonts w:ascii="Courier New" w:hAnsi="Courier New" w:cs="Courier New"/>
        </w:rPr>
      </w:pPr>
      <w:ins w:id="1273" w:author="Author" w:date="2015-02-20T18:14:00Z">
        <w:r w:rsidRPr="00CF4CF0">
          <w:rPr>
            <w:rFonts w:ascii="Courier New" w:hAnsi="Courier New" w:cs="Courier New"/>
          </w:rPr>
          <w:t>Governing Counc.il Meeting 4:30 to 6:30 p.m</w:t>
        </w:r>
        <w:proofErr w:type="gramStart"/>
        <w:r w:rsidRPr="00CF4CF0">
          <w:rPr>
            <w:rFonts w:ascii="Courier New" w:hAnsi="Courier New" w:cs="Courier New"/>
          </w:rPr>
          <w:t>.-</w:t>
        </w:r>
        <w:proofErr w:type="gramEnd"/>
        <w:r w:rsidRPr="00CF4CF0">
          <w:rPr>
            <w:rFonts w:ascii="Courier New" w:hAnsi="Courier New" w:cs="Courier New"/>
          </w:rPr>
          <w:t xml:space="preserve"> Items for Governing Council Approval</w:t>
        </w:r>
      </w:ins>
    </w:p>
    <w:p w14:paraId="4132AA4B" w14:textId="77777777" w:rsidR="00CF4CF0" w:rsidRPr="00CF4CF0" w:rsidRDefault="00CF4CF0" w:rsidP="00CF4CF0">
      <w:pPr>
        <w:pStyle w:val="PlainText"/>
        <w:rPr>
          <w:rFonts w:ascii="Courier New" w:hAnsi="Courier New" w:cs="Courier New"/>
        </w:rPr>
      </w:pPr>
      <w:ins w:id="1274" w:author="Author" w:date="2015-02-20T18:14:00Z">
        <w:r w:rsidRPr="00CF4CF0">
          <w:rPr>
            <w:rFonts w:ascii="Courier New" w:hAnsi="Courier New" w:cs="Courier New"/>
          </w:rPr>
          <w:t>- 21 -</w:t>
        </w:r>
      </w:ins>
    </w:p>
    <w:p w14:paraId="4FBBE945"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(b) The University shall be responsible for and carry out all further renovations to the</w:t>
      </w:r>
    </w:p>
    <w:p w14:paraId="76F0D6BA"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Building requested by SAC, provided that they are approved by the University</w:t>
      </w:r>
    </w:p>
    <w:p w14:paraId="106A9589"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and</w:t>
      </w:r>
      <w:proofErr w:type="gramEnd"/>
      <w:r w:rsidRPr="00CF4CF0">
        <w:rPr>
          <w:rFonts w:ascii="Courier New" w:hAnsi="Courier New" w:cs="Courier New"/>
        </w:rPr>
        <w:t xml:space="preserve"> paid for by SAC and are in compliance with all applicable laws and</w:t>
      </w:r>
    </w:p>
    <w:p w14:paraId="63F754E7"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regulations</w:t>
      </w:r>
      <w:proofErr w:type="gramEnd"/>
      <w:r w:rsidRPr="00CF4CF0">
        <w:rPr>
          <w:rFonts w:ascii="Courier New" w:hAnsi="Courier New" w:cs="Courier New"/>
        </w:rPr>
        <w:t xml:space="preserve"> including municipal zoning and Building Code requirements.</w:t>
      </w:r>
    </w:p>
    <w:p w14:paraId="2280FB3C"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(c) Notwithstanding any other provisions hereof, save for normal wear and tear and</w:t>
      </w:r>
    </w:p>
    <w:p w14:paraId="4932F40E" w14:textId="542760A2"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the</w:t>
      </w:r>
      <w:proofErr w:type="gramEnd"/>
      <w:r w:rsidRPr="00CF4CF0">
        <w:rPr>
          <w:rFonts w:ascii="Courier New" w:hAnsi="Courier New" w:cs="Courier New"/>
        </w:rPr>
        <w:t xml:space="preserve"> </w:t>
      </w:r>
      <w:del w:id="1275" w:author="Author" w:date="2015-02-20T18:14:00Z">
        <w:r w:rsidR="0079210B" w:rsidRPr="0079210B">
          <w:rPr>
            <w:rFonts w:ascii="Courier New" w:hAnsi="Courier New" w:cs="Courier New"/>
          </w:rPr>
          <w:delText>University’s</w:delText>
        </w:r>
      </w:del>
      <w:ins w:id="1276" w:author="Author" w:date="2015-02-20T18:14:00Z">
        <w:r w:rsidRPr="00CF4CF0">
          <w:rPr>
            <w:rFonts w:ascii="Courier New" w:hAnsi="Courier New" w:cs="Courier New"/>
          </w:rPr>
          <w:t>University's</w:t>
        </w:r>
      </w:ins>
      <w:r w:rsidRPr="00CF4CF0">
        <w:rPr>
          <w:rFonts w:ascii="Courier New" w:hAnsi="Courier New" w:cs="Courier New"/>
        </w:rPr>
        <w:t xml:space="preserve"> obligations to keep the Building in good operating condition</w:t>
      </w:r>
    </w:p>
    <w:p w14:paraId="42C98CF6"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pursuant</w:t>
      </w:r>
      <w:proofErr w:type="gramEnd"/>
      <w:r w:rsidRPr="00CF4CF0">
        <w:rPr>
          <w:rFonts w:ascii="Courier New" w:hAnsi="Courier New" w:cs="Courier New"/>
        </w:rPr>
        <w:t xml:space="preserve"> to Section 6.2(a), if the Building or any part thereof is damaged or</w:t>
      </w:r>
    </w:p>
    <w:p w14:paraId="493184F8"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destroyed</w:t>
      </w:r>
      <w:proofErr w:type="gramEnd"/>
      <w:r w:rsidRPr="00CF4CF0">
        <w:rPr>
          <w:rFonts w:ascii="Courier New" w:hAnsi="Courier New" w:cs="Courier New"/>
        </w:rPr>
        <w:t xml:space="preserve"> or requires repair, replacement or alteration as a result of any negligent</w:t>
      </w:r>
    </w:p>
    <w:p w14:paraId="0BC70280"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act</w:t>
      </w:r>
      <w:proofErr w:type="gramEnd"/>
      <w:r w:rsidRPr="00CF4CF0">
        <w:rPr>
          <w:rFonts w:ascii="Courier New" w:hAnsi="Courier New" w:cs="Courier New"/>
        </w:rPr>
        <w:t xml:space="preserve"> or omission of SAC or any sub-licensee of SAC or of any other occupant or</w:t>
      </w:r>
    </w:p>
    <w:p w14:paraId="6CB7AB42"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person</w:t>
      </w:r>
      <w:proofErr w:type="gramEnd"/>
      <w:r w:rsidRPr="00CF4CF0">
        <w:rPr>
          <w:rFonts w:ascii="Courier New" w:hAnsi="Courier New" w:cs="Courier New"/>
        </w:rPr>
        <w:t xml:space="preserve"> who is at the Building as an invitee of SAC or of a sub-licensee, the</w:t>
      </w:r>
    </w:p>
    <w:p w14:paraId="5D31FD1C"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resulting</w:t>
      </w:r>
      <w:proofErr w:type="gramEnd"/>
      <w:r w:rsidRPr="00CF4CF0">
        <w:rPr>
          <w:rFonts w:ascii="Courier New" w:hAnsi="Courier New" w:cs="Courier New"/>
        </w:rPr>
        <w:t xml:space="preserve"> repairs shall be performed by the University and shall be paid for by</w:t>
      </w:r>
    </w:p>
    <w:p w14:paraId="61C7F802" w14:textId="05B315E6" w:rsidR="00CF4CF0" w:rsidRPr="00CF4CF0" w:rsidRDefault="00CF4CF0" w:rsidP="00CF4CF0">
      <w:pPr>
        <w:pStyle w:val="PlainText"/>
        <w:rPr>
          <w:rFonts w:ascii="Courier New" w:hAnsi="Courier New" w:cs="Courier New"/>
        </w:rPr>
      </w:pPr>
      <w:r w:rsidRPr="00CF4CF0">
        <w:rPr>
          <w:rFonts w:ascii="Courier New" w:hAnsi="Courier New" w:cs="Courier New"/>
        </w:rPr>
        <w:t xml:space="preserve">SAC. For clarity, </w:t>
      </w:r>
      <w:del w:id="1277" w:author="Author" w:date="2015-02-20T18:14:00Z">
        <w:r w:rsidR="0079210B" w:rsidRPr="0079210B">
          <w:rPr>
            <w:rFonts w:ascii="Courier New" w:hAnsi="Courier New" w:cs="Courier New"/>
          </w:rPr>
          <w:delText>SAC’s</w:delText>
        </w:r>
      </w:del>
      <w:ins w:id="1278" w:author="Author" w:date="2015-02-20T18:14:00Z">
        <w:r w:rsidRPr="00CF4CF0">
          <w:rPr>
            <w:rFonts w:ascii="Courier New" w:hAnsi="Courier New" w:cs="Courier New"/>
          </w:rPr>
          <w:t>SAC's</w:t>
        </w:r>
      </w:ins>
      <w:r w:rsidRPr="00CF4CF0">
        <w:rPr>
          <w:rFonts w:ascii="Courier New" w:hAnsi="Courier New" w:cs="Courier New"/>
        </w:rPr>
        <w:t xml:space="preserve"> obligations in respect of this Section 6.2(c) shall</w:t>
      </w:r>
    </w:p>
    <w:p w14:paraId="4F824097"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commence</w:t>
      </w:r>
      <w:proofErr w:type="gramEnd"/>
      <w:r w:rsidRPr="00CF4CF0">
        <w:rPr>
          <w:rFonts w:ascii="Courier New" w:hAnsi="Courier New" w:cs="Courier New"/>
        </w:rPr>
        <w:t xml:space="preserve"> on the License Commencement Date.</w:t>
      </w:r>
    </w:p>
    <w:p w14:paraId="52F4AEDB"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(d) The Parties acknowledge and agree that the obligations of the University</w:t>
      </w:r>
    </w:p>
    <w:p w14:paraId="0FE4E4C6"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pursuant</w:t>
      </w:r>
      <w:proofErr w:type="gramEnd"/>
      <w:r w:rsidRPr="00CF4CF0">
        <w:rPr>
          <w:rFonts w:ascii="Courier New" w:hAnsi="Courier New" w:cs="Courier New"/>
        </w:rPr>
        <w:t xml:space="preserve"> to Section 6.2(a) shall not require the University to subsidize the costs of</w:t>
      </w:r>
    </w:p>
    <w:p w14:paraId="5B2931E8"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major</w:t>
      </w:r>
      <w:proofErr w:type="gramEnd"/>
      <w:r w:rsidRPr="00CF4CF0">
        <w:rPr>
          <w:rFonts w:ascii="Courier New" w:hAnsi="Courier New" w:cs="Courier New"/>
        </w:rPr>
        <w:t xml:space="preserve"> renovations, retrofitting or upgrades to the Building or Building systems so</w:t>
      </w:r>
    </w:p>
    <w:p w14:paraId="566C710A"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long</w:t>
      </w:r>
      <w:proofErr w:type="gramEnd"/>
      <w:r w:rsidRPr="00CF4CF0">
        <w:rPr>
          <w:rFonts w:ascii="Courier New" w:hAnsi="Courier New" w:cs="Courier New"/>
        </w:rPr>
        <w:t xml:space="preserve"> as the Building is in good operating condition in accordance with Section</w:t>
      </w:r>
    </w:p>
    <w:p w14:paraId="19396BB8" w14:textId="425BD360" w:rsidR="00CF4CF0" w:rsidRPr="00CF4CF0" w:rsidRDefault="00CF4CF0" w:rsidP="00CF4CF0">
      <w:pPr>
        <w:pStyle w:val="PlainText"/>
        <w:rPr>
          <w:ins w:id="1279" w:author="Author" w:date="2015-02-20T18:14:00Z"/>
          <w:rFonts w:ascii="Courier New" w:hAnsi="Courier New" w:cs="Courier New"/>
        </w:rPr>
      </w:pPr>
      <w:r w:rsidRPr="00CF4CF0">
        <w:rPr>
          <w:rFonts w:ascii="Courier New" w:hAnsi="Courier New" w:cs="Courier New"/>
        </w:rPr>
        <w:t xml:space="preserve">6.2(a). In the twelfth year of the Term and two years prior to each Renewal </w:t>
      </w:r>
      <w:del w:id="1280" w:author="Author" w:date="2015-02-20T18:14:00Z">
        <w:r w:rsidR="0079210B" w:rsidRPr="0079210B">
          <w:rPr>
            <w:rFonts w:ascii="Courier New" w:hAnsi="Courier New" w:cs="Courier New"/>
          </w:rPr>
          <w:delText xml:space="preserve">Term, </w:delText>
        </w:r>
      </w:del>
      <w:proofErr w:type="spellStart"/>
      <w:ins w:id="1281" w:author="Author" w:date="2015-02-20T18:14:00Z">
        <w:r w:rsidRPr="00CF4CF0">
          <w:rPr>
            <w:rFonts w:ascii="Courier New" w:hAnsi="Courier New" w:cs="Courier New"/>
          </w:rPr>
          <w:t>Tenn</w:t>
        </w:r>
        <w:proofErr w:type="spellEnd"/>
        <w:r w:rsidRPr="00CF4CF0">
          <w:rPr>
            <w:rFonts w:ascii="Courier New" w:hAnsi="Courier New" w:cs="Courier New"/>
          </w:rPr>
          <w:t>,</w:t>
        </w:r>
      </w:ins>
    </w:p>
    <w:p w14:paraId="4AE63893"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the</w:t>
      </w:r>
      <w:proofErr w:type="gramEnd"/>
      <w:r w:rsidRPr="00CF4CF0">
        <w:rPr>
          <w:rFonts w:ascii="Courier New" w:hAnsi="Courier New" w:cs="Courier New"/>
        </w:rPr>
        <w:t xml:space="preserve"> University shall carry out an assessment or assessments of the Building or</w:t>
      </w:r>
    </w:p>
    <w:p w14:paraId="7D154B39"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components</w:t>
      </w:r>
      <w:proofErr w:type="gramEnd"/>
      <w:r w:rsidRPr="00CF4CF0">
        <w:rPr>
          <w:rFonts w:ascii="Courier New" w:hAnsi="Courier New" w:cs="Courier New"/>
        </w:rPr>
        <w:t xml:space="preserve"> thereof with a view to determining whether, in the reasonable</w:t>
      </w:r>
    </w:p>
    <w:p w14:paraId="34F3B228"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judgement</w:t>
      </w:r>
      <w:proofErr w:type="gramEnd"/>
      <w:r w:rsidRPr="00CF4CF0">
        <w:rPr>
          <w:rFonts w:ascii="Courier New" w:hAnsi="Courier New" w:cs="Courier New"/>
        </w:rPr>
        <w:t xml:space="preserve"> of the University, any such major renovations, retrofitting, or</w:t>
      </w:r>
    </w:p>
    <w:p w14:paraId="04068A77"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upgrades</w:t>
      </w:r>
      <w:proofErr w:type="gramEnd"/>
      <w:r w:rsidRPr="00CF4CF0">
        <w:rPr>
          <w:rFonts w:ascii="Courier New" w:hAnsi="Courier New" w:cs="Courier New"/>
        </w:rPr>
        <w:t xml:space="preserve"> are required. Such assessments shall be provided to SAC. The Parties</w:t>
      </w:r>
    </w:p>
    <w:p w14:paraId="09FABA38"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acknowledge</w:t>
      </w:r>
      <w:proofErr w:type="gramEnd"/>
      <w:r w:rsidRPr="00CF4CF0">
        <w:rPr>
          <w:rFonts w:ascii="Courier New" w:hAnsi="Courier New" w:cs="Courier New"/>
        </w:rPr>
        <w:t xml:space="preserve"> and agree that, provided that the University has discharged its</w:t>
      </w:r>
    </w:p>
    <w:p w14:paraId="72C6B8A7"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obligations</w:t>
      </w:r>
      <w:proofErr w:type="gramEnd"/>
      <w:r w:rsidRPr="00CF4CF0">
        <w:rPr>
          <w:rFonts w:ascii="Courier New" w:hAnsi="Courier New" w:cs="Courier New"/>
        </w:rPr>
        <w:t xml:space="preserve"> under Section 6.2(a) during the Term, the costs of any such required</w:t>
      </w:r>
    </w:p>
    <w:p w14:paraId="4CA6D55B"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major</w:t>
      </w:r>
      <w:proofErr w:type="gramEnd"/>
      <w:r w:rsidRPr="00CF4CF0">
        <w:rPr>
          <w:rFonts w:ascii="Courier New" w:hAnsi="Courier New" w:cs="Courier New"/>
        </w:rPr>
        <w:t xml:space="preserve"> renovations, retrofitting or upgrades are to be borne by SAC in the</w:t>
      </w:r>
    </w:p>
    <w:p w14:paraId="3753D31C"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Renewal Terms and, accordingly, the Parties will conduct good faith negotiations</w:t>
      </w:r>
    </w:p>
    <w:p w14:paraId="25D6A4DA"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with</w:t>
      </w:r>
      <w:proofErr w:type="gramEnd"/>
      <w:r w:rsidRPr="00CF4CF0">
        <w:rPr>
          <w:rFonts w:ascii="Courier New" w:hAnsi="Courier New" w:cs="Courier New"/>
        </w:rPr>
        <w:t xml:space="preserve"> a view to having SAC assume costs related to such required major</w:t>
      </w:r>
    </w:p>
    <w:p w14:paraId="367F0435"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renovations</w:t>
      </w:r>
      <w:proofErr w:type="gramEnd"/>
      <w:r w:rsidRPr="00CF4CF0">
        <w:rPr>
          <w:rFonts w:ascii="Courier New" w:hAnsi="Courier New" w:cs="Courier New"/>
        </w:rPr>
        <w:t>, retrofitting and upgrades of the Building and Building systems in the</w:t>
      </w:r>
    </w:p>
    <w:p w14:paraId="41D123E5"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Renewal Terms based on such assessment(s).</w:t>
      </w:r>
    </w:p>
    <w:p w14:paraId="0F5ADC57"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6.3 Minor Changes to the Building.</w:t>
      </w:r>
    </w:p>
    <w:p w14:paraId="2BC3A869"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(a) Notwithstanding the preceding Section, SAC may at any time, at its own expense,</w:t>
      </w:r>
    </w:p>
    <w:p w14:paraId="0C207D78"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decorate</w:t>
      </w:r>
      <w:proofErr w:type="gramEnd"/>
      <w:r w:rsidRPr="00CF4CF0">
        <w:rPr>
          <w:rFonts w:ascii="Courier New" w:hAnsi="Courier New" w:cs="Courier New"/>
        </w:rPr>
        <w:t xml:space="preserve"> the interior of the Building and make minor changes, alterations, or</w:t>
      </w:r>
    </w:p>
    <w:p w14:paraId="557A1658"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improvements</w:t>
      </w:r>
      <w:proofErr w:type="gramEnd"/>
      <w:r w:rsidRPr="00CF4CF0">
        <w:rPr>
          <w:rFonts w:ascii="Courier New" w:hAnsi="Courier New" w:cs="Courier New"/>
        </w:rPr>
        <w:t xml:space="preserve"> in and to the Building as is deemed appropriate by SAC, provided</w:t>
      </w:r>
    </w:p>
    <w:p w14:paraId="47B81F2F"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that</w:t>
      </w:r>
      <w:proofErr w:type="gramEnd"/>
      <w:r w:rsidRPr="00CF4CF0">
        <w:rPr>
          <w:rFonts w:ascii="Courier New" w:hAnsi="Courier New" w:cs="Courier New"/>
        </w:rPr>
        <w:t xml:space="preserve"> such improvements have no engineering, health or safety implications and</w:t>
      </w:r>
    </w:p>
    <w:p w14:paraId="7D913985"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are</w:t>
      </w:r>
      <w:proofErr w:type="gramEnd"/>
      <w:r w:rsidRPr="00CF4CF0">
        <w:rPr>
          <w:rFonts w:ascii="Courier New" w:hAnsi="Courier New" w:cs="Courier New"/>
        </w:rPr>
        <w:t xml:space="preserve"> in accordance with this Agreement and are in compliance with all applicable</w:t>
      </w:r>
    </w:p>
    <w:p w14:paraId="47588F4A"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laws</w:t>
      </w:r>
      <w:proofErr w:type="gramEnd"/>
      <w:r w:rsidRPr="00CF4CF0">
        <w:rPr>
          <w:rFonts w:ascii="Courier New" w:hAnsi="Courier New" w:cs="Courier New"/>
        </w:rPr>
        <w:t xml:space="preserve"> and regulations including municipal zoning and Building Code</w:t>
      </w:r>
    </w:p>
    <w:p w14:paraId="2B7DD9FC"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requirements</w:t>
      </w:r>
      <w:proofErr w:type="gramEnd"/>
      <w:r w:rsidRPr="00CF4CF0">
        <w:rPr>
          <w:rFonts w:ascii="Courier New" w:hAnsi="Courier New" w:cs="Courier New"/>
        </w:rPr>
        <w:t>. In carrying out any work at the Building, SAC shall only use</w:t>
      </w:r>
    </w:p>
    <w:p w14:paraId="162052B2" w14:textId="57C8D3E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contractors</w:t>
      </w:r>
      <w:proofErr w:type="gramEnd"/>
      <w:r w:rsidRPr="00CF4CF0">
        <w:rPr>
          <w:rFonts w:ascii="Courier New" w:hAnsi="Courier New" w:cs="Courier New"/>
        </w:rPr>
        <w:t xml:space="preserve"> and subcontractors who are on the </w:t>
      </w:r>
      <w:del w:id="1282" w:author="Author" w:date="2015-02-20T18:14:00Z">
        <w:r w:rsidR="0079210B" w:rsidRPr="0079210B">
          <w:rPr>
            <w:rFonts w:ascii="Courier New" w:hAnsi="Courier New" w:cs="Courier New"/>
          </w:rPr>
          <w:delText>University’s</w:delText>
        </w:r>
      </w:del>
      <w:ins w:id="1283" w:author="Author" w:date="2015-02-20T18:14:00Z">
        <w:r w:rsidRPr="00CF4CF0">
          <w:rPr>
            <w:rFonts w:ascii="Courier New" w:hAnsi="Courier New" w:cs="Courier New"/>
          </w:rPr>
          <w:t>University's</w:t>
        </w:r>
      </w:ins>
      <w:r w:rsidRPr="00CF4CF0">
        <w:rPr>
          <w:rFonts w:ascii="Courier New" w:hAnsi="Courier New" w:cs="Courier New"/>
        </w:rPr>
        <w:t xml:space="preserve"> approved list.</w:t>
      </w:r>
    </w:p>
    <w:p w14:paraId="71112857"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(b) SAC shall promptly pay for all materials supplied and work carried out by it in</w:t>
      </w:r>
    </w:p>
    <w:p w14:paraId="3A457BDB"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respect</w:t>
      </w:r>
      <w:proofErr w:type="gramEnd"/>
      <w:r w:rsidRPr="00CF4CF0">
        <w:rPr>
          <w:rFonts w:ascii="Courier New" w:hAnsi="Courier New" w:cs="Courier New"/>
        </w:rPr>
        <w:t xml:space="preserve"> of the Building so as to ensure that no lien is registered against the</w:t>
      </w:r>
    </w:p>
    <w:p w14:paraId="16AD49EB"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Building. If a lien is registered or filed, SAC shall discharge it at its expense</w:t>
      </w:r>
    </w:p>
    <w:p w14:paraId="10F9692E" w14:textId="77777777" w:rsidR="00CF4CF0" w:rsidRPr="00CF4CF0" w:rsidRDefault="00CF4CF0" w:rsidP="00CF4CF0">
      <w:pPr>
        <w:pStyle w:val="PlainText"/>
        <w:rPr>
          <w:ins w:id="1284" w:author="Author" w:date="2015-02-20T18:14:00Z"/>
          <w:rFonts w:ascii="Courier New" w:hAnsi="Courier New" w:cs="Courier New"/>
        </w:rPr>
      </w:pPr>
      <w:proofErr w:type="gramStart"/>
      <w:r w:rsidRPr="00CF4CF0">
        <w:rPr>
          <w:rFonts w:ascii="Courier New" w:hAnsi="Courier New" w:cs="Courier New"/>
        </w:rPr>
        <w:t>forthwith</w:t>
      </w:r>
      <w:proofErr w:type="gramEnd"/>
      <w:r w:rsidRPr="00CF4CF0">
        <w:rPr>
          <w:rFonts w:ascii="Courier New" w:hAnsi="Courier New" w:cs="Courier New"/>
        </w:rPr>
        <w:t>.</w:t>
      </w:r>
    </w:p>
    <w:p w14:paraId="4B44D503" w14:textId="77777777" w:rsidR="00CF4CF0" w:rsidRPr="00CF4CF0" w:rsidRDefault="00CF4CF0" w:rsidP="00CF4CF0">
      <w:pPr>
        <w:pStyle w:val="PlainText"/>
        <w:rPr>
          <w:ins w:id="1285" w:author="Author" w:date="2015-02-20T18:14:00Z"/>
          <w:rFonts w:ascii="Courier New" w:hAnsi="Courier New" w:cs="Courier New"/>
        </w:rPr>
      </w:pPr>
      <w:ins w:id="1286" w:author="Author" w:date="2015-02-20T18:14:00Z">
        <w:r w:rsidRPr="00CF4CF0">
          <w:rPr>
            <w:rFonts w:ascii="Courier New" w:hAnsi="Courier New" w:cs="Courier New"/>
          </w:rPr>
          <w:t>106</w:t>
        </w:r>
      </w:ins>
    </w:p>
    <w:p w14:paraId="2AACC2FC" w14:textId="77777777" w:rsidR="00CF4CF0" w:rsidRPr="00CF4CF0" w:rsidRDefault="00CF4CF0" w:rsidP="00CF4CF0">
      <w:pPr>
        <w:pStyle w:val="PlainText"/>
        <w:rPr>
          <w:ins w:id="1287" w:author="Author" w:date="2015-02-20T18:14:00Z"/>
          <w:rFonts w:ascii="Courier New" w:hAnsi="Courier New" w:cs="Courier New"/>
        </w:rPr>
      </w:pPr>
      <w:proofErr w:type="spellStart"/>
      <w:ins w:id="1288" w:author="Author" w:date="2015-02-20T18:14:00Z">
        <w:r w:rsidRPr="00CF4CF0">
          <w:rPr>
            <w:rFonts w:ascii="Courier New" w:hAnsi="Courier New" w:cs="Courier New"/>
          </w:rPr>
          <w:t>Boardbooks</w:t>
        </w:r>
        <w:proofErr w:type="spellEnd"/>
        <w:r w:rsidRPr="00CF4CF0">
          <w:rPr>
            <w:rFonts w:ascii="Courier New" w:hAnsi="Courier New" w:cs="Courier New"/>
          </w:rPr>
          <w:t xml:space="preserve"> Print Wizard https://go.boardbooks.com/utoronto/PrintList.aspx?DB89OyvqIwpuCf...</w:t>
        </w:r>
      </w:ins>
    </w:p>
    <w:p w14:paraId="40C110CB" w14:textId="77777777" w:rsidR="00CF4CF0" w:rsidRPr="00CF4CF0" w:rsidRDefault="00CF4CF0" w:rsidP="00CF4CF0">
      <w:pPr>
        <w:pStyle w:val="PlainText"/>
        <w:rPr>
          <w:ins w:id="1289" w:author="Author" w:date="2015-02-20T18:14:00Z"/>
          <w:rFonts w:ascii="Courier New" w:hAnsi="Courier New" w:cs="Courier New"/>
        </w:rPr>
      </w:pPr>
      <w:ins w:id="1290" w:author="Author" w:date="2015-02-20T18:14:00Z">
        <w:r w:rsidRPr="00CF4CF0">
          <w:rPr>
            <w:rFonts w:ascii="Courier New" w:hAnsi="Courier New" w:cs="Courier New"/>
          </w:rPr>
          <w:t>2/20/2015 5:53 PM 25 of 43</w:t>
        </w:r>
      </w:ins>
    </w:p>
    <w:p w14:paraId="49AE0E04" w14:textId="77777777" w:rsidR="00CF4CF0" w:rsidRPr="00CF4CF0" w:rsidRDefault="00CF4CF0" w:rsidP="00CF4CF0">
      <w:pPr>
        <w:pStyle w:val="PlainText"/>
        <w:rPr>
          <w:ins w:id="1291" w:author="Author" w:date="2015-02-20T18:14:00Z"/>
          <w:rFonts w:ascii="Courier New" w:hAnsi="Courier New" w:cs="Courier New"/>
        </w:rPr>
      </w:pPr>
      <w:ins w:id="1292" w:author="Author" w:date="2015-02-20T18:14:00Z">
        <w:r w:rsidRPr="00CF4CF0">
          <w:rPr>
            <w:rFonts w:ascii="Courier New" w:hAnsi="Courier New" w:cs="Courier New"/>
          </w:rPr>
          <w:t>Governing Counc.il Meeting 4:30 to 6:30 p.m</w:t>
        </w:r>
        <w:proofErr w:type="gramStart"/>
        <w:r w:rsidRPr="00CF4CF0">
          <w:rPr>
            <w:rFonts w:ascii="Courier New" w:hAnsi="Courier New" w:cs="Courier New"/>
          </w:rPr>
          <w:t>.-</w:t>
        </w:r>
        <w:proofErr w:type="gramEnd"/>
        <w:r w:rsidRPr="00CF4CF0">
          <w:rPr>
            <w:rFonts w:ascii="Courier New" w:hAnsi="Courier New" w:cs="Courier New"/>
          </w:rPr>
          <w:t xml:space="preserve"> Items for Governing Council Approval</w:t>
        </w:r>
      </w:ins>
    </w:p>
    <w:p w14:paraId="355C9A3A" w14:textId="77777777" w:rsidR="00CF4CF0" w:rsidRPr="00CF4CF0" w:rsidRDefault="00CF4CF0" w:rsidP="00CF4CF0">
      <w:pPr>
        <w:pStyle w:val="PlainText"/>
        <w:rPr>
          <w:rFonts w:ascii="Courier New" w:hAnsi="Courier New" w:cs="Courier New"/>
        </w:rPr>
      </w:pPr>
      <w:ins w:id="1293" w:author="Author" w:date="2015-02-20T18:14:00Z">
        <w:r w:rsidRPr="00CF4CF0">
          <w:rPr>
            <w:rFonts w:ascii="Courier New" w:hAnsi="Courier New" w:cs="Courier New"/>
          </w:rPr>
          <w:t>- 22-</w:t>
        </w:r>
      </w:ins>
    </w:p>
    <w:p w14:paraId="3C9576B1"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6.4 Utilities Separately Metered. The Building will be separately metered for utilities,</w:t>
      </w:r>
    </w:p>
    <w:p w14:paraId="4CF7330D" w14:textId="4E763071"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including</w:t>
      </w:r>
      <w:proofErr w:type="gramEnd"/>
      <w:r w:rsidRPr="00CF4CF0">
        <w:rPr>
          <w:rFonts w:ascii="Courier New" w:hAnsi="Courier New" w:cs="Courier New"/>
        </w:rPr>
        <w:t xml:space="preserve"> heat, light, electrical and </w:t>
      </w:r>
      <w:del w:id="1294" w:author="Author" w:date="2015-02-20T18:14:00Z">
        <w:r w:rsidR="0079210B" w:rsidRPr="0079210B">
          <w:rPr>
            <w:rFonts w:ascii="Courier New" w:hAnsi="Courier New" w:cs="Courier New"/>
          </w:rPr>
          <w:delText xml:space="preserve">HVAC. </w:delText>
        </w:r>
      </w:del>
      <w:ins w:id="1295" w:author="Author" w:date="2015-02-20T18:14:00Z">
        <w:r w:rsidRPr="00CF4CF0">
          <w:rPr>
            <w:rFonts w:ascii="Courier New" w:hAnsi="Courier New" w:cs="Courier New"/>
          </w:rPr>
          <w:t>HY AC.</w:t>
        </w:r>
      </w:ins>
      <w:r w:rsidRPr="00CF4CF0">
        <w:rPr>
          <w:rFonts w:ascii="Courier New" w:hAnsi="Courier New" w:cs="Courier New"/>
        </w:rPr>
        <w:t xml:space="preserve"> SAC will be responsible for the utility bills,</w:t>
      </w:r>
    </w:p>
    <w:p w14:paraId="426E4FE4"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but</w:t>
      </w:r>
      <w:proofErr w:type="gramEnd"/>
      <w:r w:rsidRPr="00CF4CF0">
        <w:rPr>
          <w:rFonts w:ascii="Courier New" w:hAnsi="Courier New" w:cs="Courier New"/>
        </w:rPr>
        <w:t xml:space="preserve"> the University will make actual payment for utility bills and the cost will form a portion</w:t>
      </w:r>
    </w:p>
    <w:p w14:paraId="1CFBB353"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of</w:t>
      </w:r>
      <w:proofErr w:type="gramEnd"/>
      <w:r w:rsidRPr="00CF4CF0">
        <w:rPr>
          <w:rFonts w:ascii="Courier New" w:hAnsi="Courier New" w:cs="Courier New"/>
        </w:rPr>
        <w:t xml:space="preserve"> the Operating Costs.</w:t>
      </w:r>
    </w:p>
    <w:p w14:paraId="7F1B344A"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6.5 Information Technology Services. As elaborated upon in, and in accordance with, the</w:t>
      </w:r>
    </w:p>
    <w:p w14:paraId="51B2037A"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Project Planning Report, the University shall connect the Student Commons to the St.</w:t>
      </w:r>
    </w:p>
    <w:p w14:paraId="353C3E41"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George Campus network backbone, and the wireless network infrastructure will continue</w:t>
      </w:r>
    </w:p>
    <w:p w14:paraId="632D22C5" w14:textId="22C3553F" w:rsidR="00CF4CF0" w:rsidRPr="00CF4CF0" w:rsidRDefault="00CF4CF0" w:rsidP="00CF4CF0">
      <w:pPr>
        <w:pStyle w:val="PlainText"/>
        <w:rPr>
          <w:ins w:id="1296" w:author="Author" w:date="2015-02-20T18:14:00Z"/>
          <w:rFonts w:ascii="Courier New" w:hAnsi="Courier New" w:cs="Courier New"/>
        </w:rPr>
      </w:pPr>
      <w:proofErr w:type="gramStart"/>
      <w:r w:rsidRPr="00CF4CF0">
        <w:rPr>
          <w:rFonts w:ascii="Courier New" w:hAnsi="Courier New" w:cs="Courier New"/>
        </w:rPr>
        <w:t>to</w:t>
      </w:r>
      <w:proofErr w:type="gramEnd"/>
      <w:r w:rsidRPr="00CF4CF0">
        <w:rPr>
          <w:rFonts w:ascii="Courier New" w:hAnsi="Courier New" w:cs="Courier New"/>
        </w:rPr>
        <w:t xml:space="preserve"> be managed through the </w:t>
      </w:r>
      <w:del w:id="1297" w:author="Author" w:date="2015-02-20T18:14:00Z">
        <w:r w:rsidR="0079210B" w:rsidRPr="0079210B">
          <w:rPr>
            <w:rFonts w:ascii="Courier New" w:hAnsi="Courier New" w:cs="Courier New"/>
          </w:rPr>
          <w:delText>University’s</w:delText>
        </w:r>
      </w:del>
      <w:ins w:id="1298" w:author="Author" w:date="2015-02-20T18:14:00Z">
        <w:r w:rsidRPr="00CF4CF0">
          <w:rPr>
            <w:rFonts w:ascii="Courier New" w:hAnsi="Courier New" w:cs="Courier New"/>
          </w:rPr>
          <w:t>University's</w:t>
        </w:r>
      </w:ins>
      <w:r w:rsidRPr="00CF4CF0">
        <w:rPr>
          <w:rFonts w:ascii="Courier New" w:hAnsi="Courier New" w:cs="Courier New"/>
        </w:rPr>
        <w:t xml:space="preserve"> Information Technology Services. The </w:t>
      </w:r>
      <w:del w:id="1299" w:author="Author" w:date="2015-02-20T18:14:00Z">
        <w:r w:rsidR="0079210B" w:rsidRPr="0079210B">
          <w:rPr>
            <w:rFonts w:ascii="Courier New" w:hAnsi="Courier New" w:cs="Courier New"/>
          </w:rPr>
          <w:delText>‘within</w:delText>
        </w:r>
      </w:del>
      <w:ins w:id="1300" w:author="Author" w:date="2015-02-20T18:14:00Z">
        <w:r w:rsidRPr="00CF4CF0">
          <w:rPr>
            <w:rFonts w:ascii="Courier New" w:hAnsi="Courier New" w:cs="Courier New"/>
          </w:rPr>
          <w:t>'within</w:t>
        </w:r>
      </w:ins>
      <w:r w:rsidRPr="00CF4CF0">
        <w:rPr>
          <w:rFonts w:ascii="Courier New" w:hAnsi="Courier New" w:cs="Courier New"/>
        </w:rPr>
        <w:t xml:space="preserve"> the</w:t>
      </w:r>
      <w:del w:id="1301" w:author="Author" w:date="2015-02-20T18:14:00Z">
        <w:r w:rsidR="0079210B" w:rsidRPr="0079210B">
          <w:rPr>
            <w:rFonts w:ascii="Courier New" w:hAnsi="Courier New" w:cs="Courier New"/>
          </w:rPr>
          <w:delText xml:space="preserve"> Building’</w:delText>
        </w:r>
      </w:del>
    </w:p>
    <w:p w14:paraId="559BD3A1" w14:textId="77777777" w:rsidR="00CF4CF0" w:rsidRPr="00CF4CF0" w:rsidRDefault="00CF4CF0" w:rsidP="00CF4CF0">
      <w:pPr>
        <w:pStyle w:val="PlainText"/>
        <w:rPr>
          <w:rFonts w:ascii="Courier New" w:hAnsi="Courier New" w:cs="Courier New"/>
        </w:rPr>
      </w:pPr>
      <w:ins w:id="1302" w:author="Author" w:date="2015-02-20T18:14:00Z">
        <w:r w:rsidRPr="00CF4CF0">
          <w:rPr>
            <w:rFonts w:ascii="Courier New" w:hAnsi="Courier New" w:cs="Courier New"/>
          </w:rPr>
          <w:t>Building'</w:t>
        </w:r>
      </w:ins>
      <w:r w:rsidRPr="00CF4CF0">
        <w:rPr>
          <w:rFonts w:ascii="Courier New" w:hAnsi="Courier New" w:cs="Courier New"/>
        </w:rPr>
        <w:t xml:space="preserve"> infrastructure shall be part of the initial capital cost of the Student Commons</w:t>
      </w:r>
    </w:p>
    <w:p w14:paraId="5612AF30"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renovations</w:t>
      </w:r>
      <w:proofErr w:type="gramEnd"/>
      <w:r w:rsidRPr="00CF4CF0">
        <w:rPr>
          <w:rFonts w:ascii="Courier New" w:hAnsi="Courier New" w:cs="Courier New"/>
        </w:rPr>
        <w:t>, and the ongoing operating costs shall be a component of the Operating Costs</w:t>
      </w:r>
    </w:p>
    <w:p w14:paraId="25D7AD44"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borne</w:t>
      </w:r>
      <w:proofErr w:type="gramEnd"/>
      <w:r w:rsidRPr="00CF4CF0">
        <w:rPr>
          <w:rFonts w:ascii="Courier New" w:hAnsi="Courier New" w:cs="Courier New"/>
        </w:rPr>
        <w:t xml:space="preserve"> by SAC.</w:t>
      </w:r>
    </w:p>
    <w:p w14:paraId="5E1EC199"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6.6 Due and Reasonable Care. SAC will exercise all due and reasonable care in its use of the</w:t>
      </w:r>
    </w:p>
    <w:p w14:paraId="5CF5F7C0"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Student Commons and will control access thereto and endeavour to ensure that all persons</w:t>
      </w:r>
    </w:p>
    <w:p w14:paraId="632E738A"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having</w:t>
      </w:r>
      <w:proofErr w:type="gramEnd"/>
      <w:r w:rsidRPr="00CF4CF0">
        <w:rPr>
          <w:rFonts w:ascii="Courier New" w:hAnsi="Courier New" w:cs="Courier New"/>
        </w:rPr>
        <w:t xml:space="preserve"> access, including students and the staff of SAC, do the same. SAC will keep the</w:t>
      </w:r>
    </w:p>
    <w:p w14:paraId="08135977"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Student Commons and all contents thereof at all times in a clean and tidy condition and will</w:t>
      </w:r>
    </w:p>
    <w:p w14:paraId="695BE605"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observe</w:t>
      </w:r>
      <w:proofErr w:type="gramEnd"/>
      <w:r w:rsidRPr="00CF4CF0">
        <w:rPr>
          <w:rFonts w:ascii="Courier New" w:hAnsi="Courier New" w:cs="Courier New"/>
        </w:rPr>
        <w:t xml:space="preserve"> and comply and cause its employees, agents and sub-licensees to observe and</w:t>
      </w:r>
    </w:p>
    <w:p w14:paraId="05944C13"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comply</w:t>
      </w:r>
      <w:proofErr w:type="gramEnd"/>
      <w:r w:rsidRPr="00CF4CF0">
        <w:rPr>
          <w:rFonts w:ascii="Courier New" w:hAnsi="Courier New" w:cs="Courier New"/>
        </w:rPr>
        <w:t xml:space="preserve"> with all occupational, environmental, health, fire and safety laws, by-laws and</w:t>
      </w:r>
    </w:p>
    <w:p w14:paraId="25372ADA" w14:textId="3AAA042A"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regulations</w:t>
      </w:r>
      <w:proofErr w:type="gramEnd"/>
      <w:r w:rsidRPr="00CF4CF0">
        <w:rPr>
          <w:rFonts w:ascii="Courier New" w:hAnsi="Courier New" w:cs="Courier New"/>
        </w:rPr>
        <w:t xml:space="preserve"> that apply to or affect </w:t>
      </w:r>
      <w:del w:id="1303" w:author="Author" w:date="2015-02-20T18:14:00Z">
        <w:r w:rsidR="0079210B" w:rsidRPr="0079210B">
          <w:rPr>
            <w:rFonts w:ascii="Courier New" w:hAnsi="Courier New" w:cs="Courier New"/>
          </w:rPr>
          <w:delText>SAC’s</w:delText>
        </w:r>
      </w:del>
      <w:ins w:id="1304" w:author="Author" w:date="2015-02-20T18:14:00Z">
        <w:r w:rsidRPr="00CF4CF0">
          <w:rPr>
            <w:rFonts w:ascii="Courier New" w:hAnsi="Courier New" w:cs="Courier New"/>
          </w:rPr>
          <w:t>SAC's</w:t>
        </w:r>
      </w:ins>
      <w:r w:rsidRPr="00CF4CF0">
        <w:rPr>
          <w:rFonts w:ascii="Courier New" w:hAnsi="Courier New" w:cs="Courier New"/>
        </w:rPr>
        <w:t xml:space="preserve"> occupancy of the Student Commons or its</w:t>
      </w:r>
    </w:p>
    <w:p w14:paraId="5073BEA4" w14:textId="276E9487" w:rsidR="00CF4CF0" w:rsidRPr="00CF4CF0" w:rsidRDefault="00CF4CF0" w:rsidP="00CF4CF0">
      <w:pPr>
        <w:pStyle w:val="PlainText"/>
        <w:rPr>
          <w:ins w:id="1305" w:author="Author" w:date="2015-02-20T18:14:00Z"/>
          <w:rFonts w:ascii="Courier New" w:hAnsi="Courier New" w:cs="Courier New"/>
        </w:rPr>
      </w:pPr>
      <w:proofErr w:type="gramStart"/>
      <w:r w:rsidRPr="00CF4CF0">
        <w:rPr>
          <w:rFonts w:ascii="Courier New" w:hAnsi="Courier New" w:cs="Courier New"/>
        </w:rPr>
        <w:t>operation</w:t>
      </w:r>
      <w:proofErr w:type="gramEnd"/>
      <w:r w:rsidRPr="00CF4CF0">
        <w:rPr>
          <w:rFonts w:ascii="Courier New" w:hAnsi="Courier New" w:cs="Courier New"/>
        </w:rPr>
        <w:t xml:space="preserve"> and activities therein, and all University Policies and Procedures. For clarity,</w:t>
      </w:r>
      <w:del w:id="1306" w:author="Author" w:date="2015-02-20T18:14:00Z">
        <w:r w:rsidR="0079210B" w:rsidRPr="0079210B">
          <w:rPr>
            <w:rFonts w:ascii="Courier New" w:hAnsi="Courier New" w:cs="Courier New"/>
          </w:rPr>
          <w:delText xml:space="preserve"> SAC’s</w:delText>
        </w:r>
      </w:del>
    </w:p>
    <w:p w14:paraId="0365846E" w14:textId="77777777" w:rsidR="00CF4CF0" w:rsidRPr="00CF4CF0" w:rsidRDefault="00CF4CF0" w:rsidP="00CF4CF0">
      <w:pPr>
        <w:pStyle w:val="PlainText"/>
        <w:rPr>
          <w:rFonts w:ascii="Courier New" w:hAnsi="Courier New" w:cs="Courier New"/>
        </w:rPr>
      </w:pPr>
      <w:ins w:id="1307" w:author="Author" w:date="2015-02-20T18:14:00Z">
        <w:r w:rsidRPr="00CF4CF0">
          <w:rPr>
            <w:rFonts w:ascii="Courier New" w:hAnsi="Courier New" w:cs="Courier New"/>
          </w:rPr>
          <w:t>SAC's</w:t>
        </w:r>
      </w:ins>
      <w:r w:rsidRPr="00CF4CF0">
        <w:rPr>
          <w:rFonts w:ascii="Courier New" w:hAnsi="Courier New" w:cs="Courier New"/>
        </w:rPr>
        <w:t xml:space="preserve"> obligations in respect of this Section 6.6 shall commence on the License</w:t>
      </w:r>
    </w:p>
    <w:p w14:paraId="6896242F"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Commencement Date</w:t>
      </w:r>
    </w:p>
    <w:p w14:paraId="62F71010"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6.7 Building Insurance. The University will act in a commercially reasonably manner in</w:t>
      </w:r>
    </w:p>
    <w:p w14:paraId="3B3032B8"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procuring</w:t>
      </w:r>
      <w:proofErr w:type="gramEnd"/>
      <w:r w:rsidRPr="00CF4CF0">
        <w:rPr>
          <w:rFonts w:ascii="Courier New" w:hAnsi="Courier New" w:cs="Courier New"/>
        </w:rPr>
        <w:t xml:space="preserve"> and maintaining insurance pertaining to the Building in the form, term and limits</w:t>
      </w:r>
    </w:p>
    <w:p w14:paraId="43168ED1"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and</w:t>
      </w:r>
      <w:proofErr w:type="gramEnd"/>
      <w:r w:rsidRPr="00CF4CF0">
        <w:rPr>
          <w:rFonts w:ascii="Courier New" w:hAnsi="Courier New" w:cs="Courier New"/>
        </w:rPr>
        <w:t xml:space="preserve"> with insurers as it deems suitable, acting reasonably, and SAC understands and agrees</w:t>
      </w:r>
    </w:p>
    <w:p w14:paraId="5371B6D3"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that</w:t>
      </w:r>
      <w:proofErr w:type="gramEnd"/>
      <w:r w:rsidRPr="00CF4CF0">
        <w:rPr>
          <w:rFonts w:ascii="Courier New" w:hAnsi="Courier New" w:cs="Courier New"/>
        </w:rPr>
        <w:t xml:space="preserve"> it shall not enjoy any benefit whatsoever under any such insurance.</w:t>
      </w:r>
    </w:p>
    <w:p w14:paraId="4C7FA0C2"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6.8 Police Services. For clarity, the University shall provide the police services referred to in</w:t>
      </w:r>
    </w:p>
    <w:p w14:paraId="5746FFBA" w14:textId="5844CDA4" w:rsidR="00CF4CF0" w:rsidRPr="00CF4CF0" w:rsidRDefault="00CF4CF0" w:rsidP="00CF4CF0">
      <w:pPr>
        <w:pStyle w:val="PlainText"/>
        <w:rPr>
          <w:rFonts w:ascii="Courier New" w:hAnsi="Courier New" w:cs="Courier New"/>
        </w:rPr>
      </w:pPr>
      <w:r w:rsidRPr="00CF4CF0">
        <w:rPr>
          <w:rFonts w:ascii="Courier New" w:hAnsi="Courier New" w:cs="Courier New"/>
        </w:rPr>
        <w:t>Section 6.</w:t>
      </w:r>
      <w:del w:id="1308" w:author="Author" w:date="2015-02-20T18:14:00Z">
        <w:r w:rsidR="0079210B" w:rsidRPr="0079210B">
          <w:rPr>
            <w:rFonts w:ascii="Courier New" w:hAnsi="Courier New" w:cs="Courier New"/>
          </w:rPr>
          <w:delText>1</w:delText>
        </w:r>
      </w:del>
      <w:proofErr w:type="gramStart"/>
      <w:ins w:id="1309" w:author="Author" w:date="2015-02-20T18:14:00Z">
        <w:r w:rsidRPr="00CF4CF0">
          <w:rPr>
            <w:rFonts w:ascii="Courier New" w:hAnsi="Courier New" w:cs="Courier New"/>
          </w:rPr>
          <w:t>l</w:t>
        </w:r>
      </w:ins>
      <w:r w:rsidRPr="00CF4CF0">
        <w:rPr>
          <w:rFonts w:ascii="Courier New" w:hAnsi="Courier New" w:cs="Courier New"/>
        </w:rPr>
        <w:t>(</w:t>
      </w:r>
      <w:proofErr w:type="gramEnd"/>
      <w:r w:rsidRPr="00CF4CF0">
        <w:rPr>
          <w:rFonts w:ascii="Courier New" w:hAnsi="Courier New" w:cs="Courier New"/>
        </w:rPr>
        <w:t>a)(iii) at the same level that it provides to other buildings on the St. George</w:t>
      </w:r>
    </w:p>
    <w:p w14:paraId="59CD66D3"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Campus, but shall not include police services for special events in the Operating Costs</w:t>
      </w:r>
    </w:p>
    <w:p w14:paraId="6291FB2C" w14:textId="77777777" w:rsidR="0079210B" w:rsidRPr="0079210B" w:rsidRDefault="00CF4CF0" w:rsidP="0079210B">
      <w:pPr>
        <w:pStyle w:val="PlainText"/>
        <w:rPr>
          <w:del w:id="1310" w:author="Author" w:date="2015-02-20T18:14:00Z"/>
          <w:rFonts w:ascii="Courier New" w:hAnsi="Courier New" w:cs="Courier New"/>
        </w:rPr>
      </w:pPr>
      <w:proofErr w:type="gramStart"/>
      <w:r w:rsidRPr="00CF4CF0">
        <w:rPr>
          <w:rFonts w:ascii="Courier New" w:hAnsi="Courier New" w:cs="Courier New"/>
        </w:rPr>
        <w:t>assessed</w:t>
      </w:r>
      <w:proofErr w:type="gramEnd"/>
      <w:r w:rsidRPr="00CF4CF0">
        <w:rPr>
          <w:rFonts w:ascii="Courier New" w:hAnsi="Courier New" w:cs="Courier New"/>
        </w:rPr>
        <w:t xml:space="preserve"> to SAC.</w:t>
      </w:r>
      <w:del w:id="1311" w:author="Author" w:date="2015-02-20T18:14:00Z">
        <w:r w:rsidR="0079210B" w:rsidRPr="0079210B">
          <w:rPr>
            <w:rFonts w:ascii="Courier New" w:hAnsi="Courier New" w:cs="Courier New"/>
          </w:rPr>
          <w:delText xml:space="preserve">  </w:delText>
        </w:r>
      </w:del>
    </w:p>
    <w:p w14:paraId="37EE87D7" w14:textId="155DA4B9" w:rsidR="00CF4CF0" w:rsidRPr="00CF4CF0" w:rsidRDefault="0079210B" w:rsidP="00CF4CF0">
      <w:pPr>
        <w:pStyle w:val="PlainText"/>
        <w:rPr>
          <w:ins w:id="1312" w:author="Author" w:date="2015-02-20T18:14:00Z"/>
          <w:rFonts w:ascii="Courier New" w:hAnsi="Courier New" w:cs="Courier New"/>
        </w:rPr>
      </w:pPr>
      <w:del w:id="1313" w:author="Author" w:date="2015-02-20T18:14:00Z">
        <w:r w:rsidRPr="0079210B">
          <w:rPr>
            <w:rFonts w:ascii="Courier New" w:hAnsi="Courier New" w:cs="Courier New"/>
          </w:rPr>
          <w:delText>ARTICLE</w:delText>
        </w:r>
      </w:del>
    </w:p>
    <w:p w14:paraId="54DE1F1E" w14:textId="44850999" w:rsidR="00CF4CF0" w:rsidRPr="00CF4CF0" w:rsidRDefault="00CF4CF0" w:rsidP="00CF4CF0">
      <w:pPr>
        <w:pStyle w:val="PlainText"/>
        <w:rPr>
          <w:rFonts w:ascii="Courier New" w:hAnsi="Courier New" w:cs="Courier New"/>
        </w:rPr>
      </w:pPr>
      <w:ins w:id="1314" w:author="Author" w:date="2015-02-20T18:14:00Z">
        <w:r w:rsidRPr="00CF4CF0">
          <w:rPr>
            <w:rFonts w:ascii="Courier New" w:hAnsi="Courier New" w:cs="Courier New"/>
          </w:rPr>
          <w:t>ARTIC</w:t>
        </w:r>
        <w:proofErr w:type="gramStart"/>
        <w:r w:rsidRPr="00CF4CF0">
          <w:rPr>
            <w:rFonts w:ascii="Courier New" w:hAnsi="Courier New" w:cs="Courier New"/>
          </w:rPr>
          <w:t>:LR</w:t>
        </w:r>
      </w:ins>
      <w:proofErr w:type="gramEnd"/>
      <w:r w:rsidRPr="00CF4CF0">
        <w:rPr>
          <w:rFonts w:ascii="Courier New" w:hAnsi="Courier New" w:cs="Courier New"/>
        </w:rPr>
        <w:t xml:space="preserve"> 7 - FINANCIAL </w:t>
      </w:r>
      <w:del w:id="1315" w:author="Author" w:date="2015-02-20T18:14:00Z">
        <w:r w:rsidR="0079210B" w:rsidRPr="0079210B">
          <w:rPr>
            <w:rFonts w:ascii="Courier New" w:hAnsi="Courier New" w:cs="Courier New"/>
          </w:rPr>
          <w:delText xml:space="preserve">MATTERS </w:delText>
        </w:r>
      </w:del>
      <w:ins w:id="1316" w:author="Author" w:date="2015-02-20T18:14:00Z">
        <w:r w:rsidRPr="00CF4CF0">
          <w:rPr>
            <w:rFonts w:ascii="Courier New" w:hAnsi="Courier New" w:cs="Courier New"/>
          </w:rPr>
          <w:t>MATTRRS</w:t>
        </w:r>
      </w:ins>
    </w:p>
    <w:p w14:paraId="685C9DD5"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7.1 Student Commons Levy. The Student Commons Levy has been established by</w:t>
      </w:r>
    </w:p>
    <w:p w14:paraId="441FEFB6"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referendum</w:t>
      </w:r>
      <w:proofErr w:type="gramEnd"/>
      <w:r w:rsidRPr="00CF4CF0">
        <w:rPr>
          <w:rFonts w:ascii="Courier New" w:hAnsi="Courier New" w:cs="Courier New"/>
        </w:rPr>
        <w:t xml:space="preserve"> to include two components: the Capital Cost Levy in respect of the Student</w:t>
      </w:r>
    </w:p>
    <w:p w14:paraId="183BF236" w14:textId="3ECE1BDB" w:rsidR="00CF4CF0" w:rsidRPr="00CF4CF0" w:rsidRDefault="00CF4CF0" w:rsidP="00CF4CF0">
      <w:pPr>
        <w:pStyle w:val="PlainText"/>
        <w:rPr>
          <w:rFonts w:ascii="Courier New" w:hAnsi="Courier New" w:cs="Courier New"/>
        </w:rPr>
      </w:pPr>
      <w:r w:rsidRPr="00CF4CF0">
        <w:rPr>
          <w:rFonts w:ascii="Courier New" w:hAnsi="Courier New" w:cs="Courier New"/>
        </w:rPr>
        <w:t xml:space="preserve">Commons </w:t>
      </w:r>
      <w:del w:id="1317" w:author="Author" w:date="2015-02-20T18:14:00Z">
        <w:r w:rsidR="0079210B" w:rsidRPr="0079210B">
          <w:rPr>
            <w:rFonts w:ascii="Courier New" w:hAnsi="Courier New" w:cs="Courier New"/>
          </w:rPr>
          <w:delText>capital</w:delText>
        </w:r>
      </w:del>
      <w:ins w:id="1318" w:author="Author" w:date="2015-02-20T18:14:00Z">
        <w:r w:rsidRPr="00CF4CF0">
          <w:rPr>
            <w:rFonts w:ascii="Courier New" w:hAnsi="Courier New" w:cs="Courier New"/>
          </w:rPr>
          <w:t>capita l</w:t>
        </w:r>
      </w:ins>
      <w:r w:rsidRPr="00CF4CF0">
        <w:rPr>
          <w:rFonts w:ascii="Courier New" w:hAnsi="Courier New" w:cs="Courier New"/>
        </w:rPr>
        <w:t xml:space="preserve"> project to create the physical space that the Student Commons will</w:t>
      </w:r>
    </w:p>
    <w:p w14:paraId="4EC7B3F8"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occupy</w:t>
      </w:r>
      <w:proofErr w:type="gramEnd"/>
      <w:r w:rsidRPr="00CF4CF0">
        <w:rPr>
          <w:rFonts w:ascii="Courier New" w:hAnsi="Courier New" w:cs="Courier New"/>
        </w:rPr>
        <w:t>, the collection of which began on or about September 2008 and which will continue</w:t>
      </w:r>
    </w:p>
    <w:p w14:paraId="5E500D54"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until</w:t>
      </w:r>
      <w:proofErr w:type="gramEnd"/>
      <w:r w:rsidRPr="00CF4CF0">
        <w:rPr>
          <w:rFonts w:ascii="Courier New" w:hAnsi="Courier New" w:cs="Courier New"/>
        </w:rPr>
        <w:t xml:space="preserve"> 25 years after the space has been completed and occupied, and the Operating Cost</w:t>
      </w:r>
    </w:p>
    <w:p w14:paraId="401C405C"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Levy in respect of the operations of the Student Commons, which will commence on the</w:t>
      </w:r>
    </w:p>
    <w:p w14:paraId="16DDD208"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License Commencement Date.</w:t>
      </w:r>
    </w:p>
    <w:p w14:paraId="56CF30C1" w14:textId="62053F25" w:rsidR="00CF4CF0" w:rsidRPr="00CF4CF0" w:rsidRDefault="00CF4CF0" w:rsidP="00CF4CF0">
      <w:pPr>
        <w:pStyle w:val="PlainText"/>
        <w:rPr>
          <w:rFonts w:ascii="Courier New" w:hAnsi="Courier New" w:cs="Courier New"/>
        </w:rPr>
      </w:pPr>
      <w:r w:rsidRPr="00CF4CF0">
        <w:rPr>
          <w:rFonts w:ascii="Courier New" w:hAnsi="Courier New" w:cs="Courier New"/>
        </w:rPr>
        <w:t xml:space="preserve">7.2 The </w:t>
      </w:r>
      <w:del w:id="1319" w:author="Author" w:date="2015-02-20T18:14:00Z">
        <w:r w:rsidR="0079210B" w:rsidRPr="0079210B">
          <w:rPr>
            <w:rFonts w:ascii="Courier New" w:hAnsi="Courier New" w:cs="Courier New"/>
          </w:rPr>
          <w:delText>University’s</w:delText>
        </w:r>
      </w:del>
      <w:ins w:id="1320" w:author="Author" w:date="2015-02-20T18:14:00Z">
        <w:r w:rsidRPr="00CF4CF0">
          <w:rPr>
            <w:rFonts w:ascii="Courier New" w:hAnsi="Courier New" w:cs="Courier New"/>
          </w:rPr>
          <w:t>University's</w:t>
        </w:r>
      </w:ins>
      <w:r w:rsidRPr="00CF4CF0">
        <w:rPr>
          <w:rFonts w:ascii="Courier New" w:hAnsi="Courier New" w:cs="Courier New"/>
        </w:rPr>
        <w:t xml:space="preserve"> Support </w:t>
      </w:r>
      <w:del w:id="1321" w:author="Author" w:date="2015-02-20T18:14:00Z">
        <w:r w:rsidR="0079210B" w:rsidRPr="0079210B">
          <w:rPr>
            <w:rFonts w:ascii="Courier New" w:hAnsi="Courier New" w:cs="Courier New"/>
          </w:rPr>
          <w:delText>of the</w:delText>
        </w:r>
      </w:del>
      <w:proofErr w:type="spellStart"/>
      <w:ins w:id="1322" w:author="Author" w:date="2015-02-20T18:14:00Z">
        <w:r w:rsidRPr="00CF4CF0">
          <w:rPr>
            <w:rFonts w:ascii="Courier New" w:hAnsi="Courier New" w:cs="Courier New"/>
          </w:rPr>
          <w:t>ofthe</w:t>
        </w:r>
      </w:ins>
      <w:proofErr w:type="spellEnd"/>
      <w:r w:rsidRPr="00CF4CF0">
        <w:rPr>
          <w:rFonts w:ascii="Courier New" w:hAnsi="Courier New" w:cs="Courier New"/>
        </w:rPr>
        <w:t xml:space="preserve"> Student Commons. To support the Student Commons,</w:t>
      </w:r>
    </w:p>
    <w:p w14:paraId="658E50A0" w14:textId="77777777" w:rsidR="00CF4CF0" w:rsidRPr="00CF4CF0" w:rsidRDefault="00CF4CF0" w:rsidP="00CF4CF0">
      <w:pPr>
        <w:pStyle w:val="PlainText"/>
        <w:rPr>
          <w:ins w:id="1323" w:author="Author" w:date="2015-02-20T18:14:00Z"/>
          <w:rFonts w:ascii="Courier New" w:hAnsi="Courier New" w:cs="Courier New"/>
        </w:rPr>
      </w:pPr>
      <w:proofErr w:type="gramStart"/>
      <w:r w:rsidRPr="00CF4CF0">
        <w:rPr>
          <w:rFonts w:ascii="Courier New" w:hAnsi="Courier New" w:cs="Courier New"/>
        </w:rPr>
        <w:t>at</w:t>
      </w:r>
      <w:proofErr w:type="gramEnd"/>
      <w:r w:rsidRPr="00CF4CF0">
        <w:rPr>
          <w:rFonts w:ascii="Courier New" w:hAnsi="Courier New" w:cs="Courier New"/>
        </w:rPr>
        <w:t xml:space="preserve"> minimum the University shall:</w:t>
      </w:r>
    </w:p>
    <w:p w14:paraId="1FB7F546" w14:textId="77777777" w:rsidR="00CF4CF0" w:rsidRPr="00CF4CF0" w:rsidRDefault="00CF4CF0" w:rsidP="00CF4CF0">
      <w:pPr>
        <w:pStyle w:val="PlainText"/>
        <w:rPr>
          <w:ins w:id="1324" w:author="Author" w:date="2015-02-20T18:14:00Z"/>
          <w:rFonts w:ascii="Courier New" w:hAnsi="Courier New" w:cs="Courier New"/>
        </w:rPr>
      </w:pPr>
      <w:ins w:id="1325" w:author="Author" w:date="2015-02-20T18:14:00Z">
        <w:r w:rsidRPr="00CF4CF0">
          <w:rPr>
            <w:rFonts w:ascii="Courier New" w:hAnsi="Courier New" w:cs="Courier New"/>
          </w:rPr>
          <w:t>107</w:t>
        </w:r>
      </w:ins>
    </w:p>
    <w:p w14:paraId="6F494E87" w14:textId="77777777" w:rsidR="00CF4CF0" w:rsidRPr="00CF4CF0" w:rsidRDefault="00CF4CF0" w:rsidP="00CF4CF0">
      <w:pPr>
        <w:pStyle w:val="PlainText"/>
        <w:rPr>
          <w:ins w:id="1326" w:author="Author" w:date="2015-02-20T18:14:00Z"/>
          <w:rFonts w:ascii="Courier New" w:hAnsi="Courier New" w:cs="Courier New"/>
        </w:rPr>
      </w:pPr>
      <w:proofErr w:type="spellStart"/>
      <w:ins w:id="1327" w:author="Author" w:date="2015-02-20T18:14:00Z">
        <w:r w:rsidRPr="00CF4CF0">
          <w:rPr>
            <w:rFonts w:ascii="Courier New" w:hAnsi="Courier New" w:cs="Courier New"/>
          </w:rPr>
          <w:t>Boardbooks</w:t>
        </w:r>
        <w:proofErr w:type="spellEnd"/>
        <w:r w:rsidRPr="00CF4CF0">
          <w:rPr>
            <w:rFonts w:ascii="Courier New" w:hAnsi="Courier New" w:cs="Courier New"/>
          </w:rPr>
          <w:t xml:space="preserve"> Print Wizard https://go.boardbooks.com/utoronto/PrintList.aspx?DB89OyvqIwpuCf...</w:t>
        </w:r>
      </w:ins>
    </w:p>
    <w:p w14:paraId="6A56718C" w14:textId="77777777" w:rsidR="00CF4CF0" w:rsidRPr="00CF4CF0" w:rsidRDefault="00CF4CF0" w:rsidP="00CF4CF0">
      <w:pPr>
        <w:pStyle w:val="PlainText"/>
        <w:rPr>
          <w:ins w:id="1328" w:author="Author" w:date="2015-02-20T18:14:00Z"/>
          <w:rFonts w:ascii="Courier New" w:hAnsi="Courier New" w:cs="Courier New"/>
        </w:rPr>
      </w:pPr>
      <w:ins w:id="1329" w:author="Author" w:date="2015-02-20T18:14:00Z">
        <w:r w:rsidRPr="00CF4CF0">
          <w:rPr>
            <w:rFonts w:ascii="Courier New" w:hAnsi="Courier New" w:cs="Courier New"/>
          </w:rPr>
          <w:t>2/20/2015 5:53 PM 26 of 43</w:t>
        </w:r>
      </w:ins>
    </w:p>
    <w:p w14:paraId="114F0644" w14:textId="77777777" w:rsidR="00CF4CF0" w:rsidRPr="00CF4CF0" w:rsidRDefault="00CF4CF0" w:rsidP="00CF4CF0">
      <w:pPr>
        <w:pStyle w:val="PlainText"/>
        <w:rPr>
          <w:ins w:id="1330" w:author="Author" w:date="2015-02-20T18:14:00Z"/>
          <w:rFonts w:ascii="Courier New" w:hAnsi="Courier New" w:cs="Courier New"/>
        </w:rPr>
      </w:pPr>
      <w:ins w:id="1331" w:author="Author" w:date="2015-02-20T18:14:00Z">
        <w:r w:rsidRPr="00CF4CF0">
          <w:rPr>
            <w:rFonts w:ascii="Courier New" w:hAnsi="Courier New" w:cs="Courier New"/>
          </w:rPr>
          <w:t>Governing Counc.il Meeting 4:30 to 6:30 p.m</w:t>
        </w:r>
        <w:proofErr w:type="gramStart"/>
        <w:r w:rsidRPr="00CF4CF0">
          <w:rPr>
            <w:rFonts w:ascii="Courier New" w:hAnsi="Courier New" w:cs="Courier New"/>
          </w:rPr>
          <w:t>.-</w:t>
        </w:r>
        <w:proofErr w:type="gramEnd"/>
        <w:r w:rsidRPr="00CF4CF0">
          <w:rPr>
            <w:rFonts w:ascii="Courier New" w:hAnsi="Courier New" w:cs="Courier New"/>
          </w:rPr>
          <w:t xml:space="preserve"> Items for Governing Council Approval</w:t>
        </w:r>
      </w:ins>
    </w:p>
    <w:p w14:paraId="1FB02297" w14:textId="77777777" w:rsidR="00CF4CF0" w:rsidRPr="00CF4CF0" w:rsidRDefault="00CF4CF0" w:rsidP="00CF4CF0">
      <w:pPr>
        <w:pStyle w:val="PlainText"/>
        <w:rPr>
          <w:rFonts w:ascii="Courier New" w:hAnsi="Courier New" w:cs="Courier New"/>
        </w:rPr>
      </w:pPr>
      <w:ins w:id="1332" w:author="Author" w:date="2015-02-20T18:14:00Z">
        <w:r w:rsidRPr="00CF4CF0">
          <w:rPr>
            <w:rFonts w:ascii="Courier New" w:hAnsi="Courier New" w:cs="Courier New"/>
          </w:rPr>
          <w:t>- 23-</w:t>
        </w:r>
      </w:ins>
    </w:p>
    <w:p w14:paraId="432BC40F"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(a) </w:t>
      </w:r>
      <w:proofErr w:type="gramStart"/>
      <w:r w:rsidRPr="00CF4CF0">
        <w:rPr>
          <w:rFonts w:ascii="Courier New" w:hAnsi="Courier New" w:cs="Courier New"/>
        </w:rPr>
        <w:t>contribute</w:t>
      </w:r>
      <w:proofErr w:type="gramEnd"/>
      <w:r w:rsidRPr="00CF4CF0">
        <w:rPr>
          <w:rFonts w:ascii="Courier New" w:hAnsi="Courier New" w:cs="Courier New"/>
        </w:rPr>
        <w:t xml:space="preserve"> fifty cents ($0.50) for each dollar contributed by the students by way of</w:t>
      </w:r>
    </w:p>
    <w:p w14:paraId="010D5F0D"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Capital Cost Levy, as and when each such dollar is collected, such contribution</w:t>
      </w:r>
    </w:p>
    <w:p w14:paraId="790422E7"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not</w:t>
      </w:r>
      <w:proofErr w:type="gramEnd"/>
      <w:r w:rsidRPr="00CF4CF0">
        <w:rPr>
          <w:rFonts w:ascii="Courier New" w:hAnsi="Courier New" w:cs="Courier New"/>
        </w:rPr>
        <w:t xml:space="preserve"> to exceed the equivalent of a contribution of $ 10 million and such</w:t>
      </w:r>
    </w:p>
    <w:p w14:paraId="2EBBE611" w14:textId="7E54637A"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contribution</w:t>
      </w:r>
      <w:proofErr w:type="gramEnd"/>
      <w:r w:rsidRPr="00CF4CF0">
        <w:rPr>
          <w:rFonts w:ascii="Courier New" w:hAnsi="Courier New" w:cs="Courier New"/>
        </w:rPr>
        <w:t xml:space="preserve"> to be adjusted for its </w:t>
      </w:r>
      <w:del w:id="1333" w:author="Author" w:date="2015-02-20T18:14:00Z">
        <w:r w:rsidR="0079210B" w:rsidRPr="0079210B">
          <w:rPr>
            <w:rFonts w:ascii="Courier New" w:hAnsi="Courier New" w:cs="Courier New"/>
          </w:rPr>
          <w:delText>share</w:delText>
        </w:r>
      </w:del>
      <w:proofErr w:type="spellStart"/>
      <w:ins w:id="1334" w:author="Author" w:date="2015-02-20T18:14:00Z">
        <w:r w:rsidRPr="00CF4CF0">
          <w:rPr>
            <w:rFonts w:ascii="Courier New" w:hAnsi="Courier New" w:cs="Courier New"/>
          </w:rPr>
          <w:t>sbare</w:t>
        </w:r>
      </w:ins>
      <w:proofErr w:type="spellEnd"/>
      <w:r w:rsidRPr="00CF4CF0">
        <w:rPr>
          <w:rFonts w:ascii="Courier New" w:hAnsi="Courier New" w:cs="Courier New"/>
        </w:rPr>
        <w:t xml:space="preserve"> of any donations for the Student</w:t>
      </w:r>
    </w:p>
    <w:p w14:paraId="7975D9A3"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Commons, in accordance with Section 7.2. The Parties agree that the University</w:t>
      </w:r>
    </w:p>
    <w:p w14:paraId="392B3CA6"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will</w:t>
      </w:r>
      <w:proofErr w:type="gramEnd"/>
      <w:r w:rsidRPr="00CF4CF0">
        <w:rPr>
          <w:rFonts w:ascii="Courier New" w:hAnsi="Courier New" w:cs="Courier New"/>
        </w:rPr>
        <w:t xml:space="preserve"> have complied with its obligation to contribute pursuant to this Section 7.2(a)</w:t>
      </w:r>
    </w:p>
    <w:p w14:paraId="4AC27EA7"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by</w:t>
      </w:r>
      <w:proofErr w:type="gramEnd"/>
      <w:r w:rsidRPr="00CF4CF0">
        <w:rPr>
          <w:rFonts w:ascii="Courier New" w:hAnsi="Courier New" w:cs="Courier New"/>
        </w:rPr>
        <w:t xml:space="preserve"> contributing the Building and the rights under the License; and</w:t>
      </w:r>
    </w:p>
    <w:p w14:paraId="2281980C"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(b) </w:t>
      </w:r>
      <w:proofErr w:type="gramStart"/>
      <w:r w:rsidRPr="00CF4CF0">
        <w:rPr>
          <w:rFonts w:ascii="Courier New" w:hAnsi="Courier New" w:cs="Courier New"/>
        </w:rPr>
        <w:t>if</w:t>
      </w:r>
      <w:proofErr w:type="gramEnd"/>
      <w:r w:rsidRPr="00CF4CF0">
        <w:rPr>
          <w:rFonts w:ascii="Courier New" w:hAnsi="Courier New" w:cs="Courier New"/>
        </w:rPr>
        <w:t xml:space="preserve"> the University receives donations directed towards the Student Commons,</w:t>
      </w:r>
    </w:p>
    <w:p w14:paraId="60B2D3DB"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which</w:t>
      </w:r>
      <w:proofErr w:type="gramEnd"/>
      <w:r w:rsidRPr="00CF4CF0">
        <w:rPr>
          <w:rFonts w:ascii="Courier New" w:hAnsi="Courier New" w:cs="Courier New"/>
        </w:rPr>
        <w:t xml:space="preserve"> SAC accepts, the funds raised will be allocated as follows: (</w:t>
      </w:r>
      <w:proofErr w:type="spellStart"/>
      <w:r w:rsidRPr="00CF4CF0">
        <w:rPr>
          <w:rFonts w:ascii="Courier New" w:hAnsi="Courier New" w:cs="Courier New"/>
        </w:rPr>
        <w:t>i</w:t>
      </w:r>
      <w:proofErr w:type="spellEnd"/>
      <w:r w:rsidRPr="00CF4CF0">
        <w:rPr>
          <w:rFonts w:ascii="Courier New" w:hAnsi="Courier New" w:cs="Courier New"/>
        </w:rPr>
        <w:t>) two-thirds</w:t>
      </w:r>
    </w:p>
    <w:p w14:paraId="47766E0C" w14:textId="067934E3"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shall</w:t>
      </w:r>
      <w:proofErr w:type="gramEnd"/>
      <w:r w:rsidRPr="00CF4CF0">
        <w:rPr>
          <w:rFonts w:ascii="Courier New" w:hAnsi="Courier New" w:cs="Courier New"/>
        </w:rPr>
        <w:t xml:space="preserve"> be counted towards </w:t>
      </w:r>
      <w:del w:id="1335" w:author="Author" w:date="2015-02-20T18:14:00Z">
        <w:r w:rsidR="0079210B" w:rsidRPr="0079210B">
          <w:rPr>
            <w:rFonts w:ascii="Courier New" w:hAnsi="Courier New" w:cs="Courier New"/>
          </w:rPr>
          <w:delText>SAC’s</w:delText>
        </w:r>
      </w:del>
      <w:ins w:id="1336" w:author="Author" w:date="2015-02-20T18:14:00Z">
        <w:r w:rsidRPr="00CF4CF0">
          <w:rPr>
            <w:rFonts w:ascii="Courier New" w:hAnsi="Courier New" w:cs="Courier New"/>
          </w:rPr>
          <w:t>SAC's</w:t>
        </w:r>
      </w:ins>
      <w:r w:rsidRPr="00CF4CF0">
        <w:rPr>
          <w:rFonts w:ascii="Courier New" w:hAnsi="Courier New" w:cs="Courier New"/>
        </w:rPr>
        <w:t xml:space="preserve"> obligation to the Student Commons Levy; and (ii)</w:t>
      </w:r>
    </w:p>
    <w:p w14:paraId="25689502"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one-</w:t>
      </w:r>
      <w:proofErr w:type="gramEnd"/>
      <w:r w:rsidRPr="00CF4CF0">
        <w:rPr>
          <w:rFonts w:ascii="Courier New" w:hAnsi="Courier New" w:cs="Courier New"/>
        </w:rPr>
        <w:t>third shall be retained by the University to assist in defraying its expenditures</w:t>
      </w:r>
    </w:p>
    <w:p w14:paraId="38292E9E"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described</w:t>
      </w:r>
      <w:proofErr w:type="gramEnd"/>
      <w:r w:rsidRPr="00CF4CF0">
        <w:rPr>
          <w:rFonts w:ascii="Courier New" w:hAnsi="Courier New" w:cs="Courier New"/>
        </w:rPr>
        <w:t xml:space="preserve"> in Section 7.2(a).</w:t>
      </w:r>
    </w:p>
    <w:p w14:paraId="1EEE226A"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7.3 License Fee. SAC will pay to the University for the License an annual license fee of</w:t>
      </w:r>
    </w:p>
    <w:p w14:paraId="30AB0D22"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$200,000, payable in arrears, with the first payment to be made on the first anniversary of</w:t>
      </w:r>
    </w:p>
    <w:p w14:paraId="2D2395EA"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the</w:t>
      </w:r>
      <w:proofErr w:type="gramEnd"/>
      <w:r w:rsidRPr="00CF4CF0">
        <w:rPr>
          <w:rFonts w:ascii="Courier New" w:hAnsi="Courier New" w:cs="Courier New"/>
        </w:rPr>
        <w:t xml:space="preserve"> License Commencement Date and the final payment to be made on the last day of the</w:t>
      </w:r>
    </w:p>
    <w:p w14:paraId="493AED33" w14:textId="4BB4EEE7" w:rsidR="00CF4CF0" w:rsidRPr="00CF4CF0" w:rsidRDefault="00CF4CF0" w:rsidP="00CF4CF0">
      <w:pPr>
        <w:pStyle w:val="PlainText"/>
        <w:rPr>
          <w:ins w:id="1337" w:author="Author" w:date="2015-02-20T18:14:00Z"/>
          <w:rFonts w:ascii="Courier New" w:hAnsi="Courier New" w:cs="Courier New"/>
        </w:rPr>
      </w:pPr>
      <w:proofErr w:type="gramStart"/>
      <w:r w:rsidRPr="00CF4CF0">
        <w:rPr>
          <w:rFonts w:ascii="Courier New" w:hAnsi="Courier New" w:cs="Courier New"/>
        </w:rPr>
        <w:t>initial</w:t>
      </w:r>
      <w:proofErr w:type="gramEnd"/>
      <w:r w:rsidRPr="00CF4CF0">
        <w:rPr>
          <w:rFonts w:ascii="Courier New" w:hAnsi="Courier New" w:cs="Courier New"/>
        </w:rPr>
        <w:t xml:space="preserve"> 25 year Term (the </w:t>
      </w:r>
      <w:del w:id="1338" w:author="Author" w:date="2015-02-20T18:14:00Z">
        <w:r w:rsidR="0079210B" w:rsidRPr="0079210B">
          <w:rPr>
            <w:rFonts w:ascii="Courier New" w:hAnsi="Courier New" w:cs="Courier New"/>
          </w:rPr>
          <w:delText>“</w:delText>
        </w:r>
      </w:del>
      <w:ins w:id="1339" w:author="Author" w:date="2015-02-20T18:14:00Z">
        <w:r w:rsidRPr="00CF4CF0">
          <w:rPr>
            <w:rFonts w:ascii="Courier New" w:hAnsi="Courier New" w:cs="Courier New"/>
          </w:rPr>
          <w:t>"</w:t>
        </w:r>
      </w:ins>
      <w:r w:rsidRPr="00CF4CF0">
        <w:rPr>
          <w:rFonts w:ascii="Courier New" w:hAnsi="Courier New" w:cs="Courier New"/>
        </w:rPr>
        <w:t>License Fee</w:t>
      </w:r>
      <w:del w:id="1340" w:author="Author" w:date="2015-02-20T18:14:00Z">
        <w:r w:rsidR="0079210B" w:rsidRPr="0079210B">
          <w:rPr>
            <w:rFonts w:ascii="Courier New" w:hAnsi="Courier New" w:cs="Courier New"/>
          </w:rPr>
          <w:delText xml:space="preserve">”). </w:delText>
        </w:r>
      </w:del>
      <w:ins w:id="1341" w:author="Author" w:date="2015-02-20T18:14:00Z">
        <w:r w:rsidRPr="00CF4CF0">
          <w:rPr>
            <w:rFonts w:ascii="Courier New" w:hAnsi="Courier New" w:cs="Courier New"/>
          </w:rPr>
          <w:t>").</w:t>
        </w:r>
      </w:ins>
      <w:r w:rsidRPr="00CF4CF0">
        <w:rPr>
          <w:rFonts w:ascii="Courier New" w:hAnsi="Courier New" w:cs="Courier New"/>
        </w:rPr>
        <w:t xml:space="preserve"> For greater </w:t>
      </w:r>
      <w:del w:id="1342" w:author="Author" w:date="2015-02-20T18:14:00Z">
        <w:r w:rsidR="0079210B" w:rsidRPr="0079210B">
          <w:rPr>
            <w:rFonts w:ascii="Courier New" w:hAnsi="Courier New" w:cs="Courier New"/>
          </w:rPr>
          <w:delText>certainty</w:delText>
        </w:r>
      </w:del>
      <w:proofErr w:type="spellStart"/>
      <w:ins w:id="1343" w:author="Author" w:date="2015-02-20T18:14:00Z">
        <w:r w:rsidRPr="00CF4CF0">
          <w:rPr>
            <w:rFonts w:ascii="Courier New" w:hAnsi="Courier New" w:cs="Courier New"/>
          </w:rPr>
          <w:t>cettainty</w:t>
        </w:r>
      </w:ins>
      <w:proofErr w:type="spellEnd"/>
      <w:r w:rsidRPr="00CF4CF0">
        <w:rPr>
          <w:rFonts w:ascii="Courier New" w:hAnsi="Courier New" w:cs="Courier New"/>
        </w:rPr>
        <w:t>, the License Fee shall be</w:t>
      </w:r>
      <w:del w:id="1344" w:author="Author" w:date="2015-02-20T18:14:00Z">
        <w:r w:rsidR="0079210B" w:rsidRPr="0079210B">
          <w:rPr>
            <w:rFonts w:ascii="Courier New" w:hAnsi="Courier New" w:cs="Courier New"/>
          </w:rPr>
          <w:delText xml:space="preserve"> funded</w:delText>
        </w:r>
      </w:del>
    </w:p>
    <w:p w14:paraId="74AAAA65" w14:textId="77777777" w:rsidR="00CF4CF0" w:rsidRPr="00CF4CF0" w:rsidRDefault="00CF4CF0" w:rsidP="00CF4CF0">
      <w:pPr>
        <w:pStyle w:val="PlainText"/>
        <w:rPr>
          <w:rFonts w:ascii="Courier New" w:hAnsi="Courier New" w:cs="Courier New"/>
        </w:rPr>
      </w:pPr>
      <w:proofErr w:type="spellStart"/>
      <w:proofErr w:type="gramStart"/>
      <w:ins w:id="1345" w:author="Author" w:date="2015-02-20T18:14:00Z">
        <w:r w:rsidRPr="00CF4CF0">
          <w:rPr>
            <w:rFonts w:ascii="Courier New" w:hAnsi="Courier New" w:cs="Courier New"/>
          </w:rPr>
          <w:t>funde.d</w:t>
        </w:r>
      </w:ins>
      <w:proofErr w:type="spellEnd"/>
      <w:proofErr w:type="gramEnd"/>
      <w:r w:rsidRPr="00CF4CF0">
        <w:rPr>
          <w:rFonts w:ascii="Courier New" w:hAnsi="Courier New" w:cs="Courier New"/>
        </w:rPr>
        <w:t xml:space="preserve"> as a component of the Capital Cost Levy.</w:t>
      </w:r>
    </w:p>
    <w:p w14:paraId="5257E1F9"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7.4 Collection of Student Commons Levy:</w:t>
      </w:r>
    </w:p>
    <w:p w14:paraId="1084DBE9"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(a) The Student Commons Levy shall be collected by the University, in trust on behalf</w:t>
      </w:r>
    </w:p>
    <w:p w14:paraId="53F533F0"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of</w:t>
      </w:r>
      <w:proofErr w:type="gramEnd"/>
      <w:r w:rsidRPr="00CF4CF0">
        <w:rPr>
          <w:rFonts w:ascii="Courier New" w:hAnsi="Courier New" w:cs="Courier New"/>
        </w:rPr>
        <w:t xml:space="preserve"> SAC for use in accordance with the terms of the Referendum Question attached</w:t>
      </w:r>
    </w:p>
    <w:p w14:paraId="00D6642B" w14:textId="1CCE890D"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hereto</w:t>
      </w:r>
      <w:proofErr w:type="gramEnd"/>
      <w:r w:rsidRPr="00CF4CF0">
        <w:rPr>
          <w:rFonts w:ascii="Courier New" w:hAnsi="Courier New" w:cs="Courier New"/>
        </w:rPr>
        <w:t xml:space="preserve"> as Schedule </w:t>
      </w:r>
      <w:del w:id="1346" w:author="Author" w:date="2015-02-20T18:14:00Z">
        <w:r w:rsidR="0079210B" w:rsidRPr="0079210B">
          <w:rPr>
            <w:rFonts w:ascii="Courier New" w:hAnsi="Courier New" w:cs="Courier New"/>
          </w:rPr>
          <w:delText>”</w:delText>
        </w:r>
      </w:del>
      <w:ins w:id="1347" w:author="Author" w:date="2015-02-20T18:14:00Z">
        <w:r w:rsidRPr="00CF4CF0">
          <w:rPr>
            <w:rFonts w:ascii="Courier New" w:hAnsi="Courier New" w:cs="Courier New"/>
          </w:rPr>
          <w:t>"</w:t>
        </w:r>
      </w:ins>
      <w:r w:rsidRPr="00CF4CF0">
        <w:rPr>
          <w:rFonts w:ascii="Courier New" w:hAnsi="Courier New" w:cs="Courier New"/>
        </w:rPr>
        <w:t>D</w:t>
      </w:r>
      <w:del w:id="1348" w:author="Author" w:date="2015-02-20T18:14:00Z">
        <w:r w:rsidR="0079210B" w:rsidRPr="0079210B">
          <w:rPr>
            <w:rFonts w:ascii="Courier New" w:hAnsi="Courier New" w:cs="Courier New"/>
          </w:rPr>
          <w:delText>”,</w:delText>
        </w:r>
      </w:del>
      <w:ins w:id="1349" w:author="Author" w:date="2015-02-20T18:14:00Z">
        <w:r w:rsidRPr="00CF4CF0">
          <w:rPr>
            <w:rFonts w:ascii="Courier New" w:hAnsi="Courier New" w:cs="Courier New"/>
          </w:rPr>
          <w:t>",</w:t>
        </w:r>
      </w:ins>
      <w:r w:rsidRPr="00CF4CF0">
        <w:rPr>
          <w:rFonts w:ascii="Courier New" w:hAnsi="Courier New" w:cs="Courier New"/>
        </w:rPr>
        <w:t xml:space="preserve"> at a minimum of three (3) times per year.</w:t>
      </w:r>
    </w:p>
    <w:p w14:paraId="3BCD8144" w14:textId="3A6C666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(b) SAC acknowledges and accepts the </w:t>
      </w:r>
      <w:del w:id="1350" w:author="Author" w:date="2015-02-20T18:14:00Z">
        <w:r w:rsidR="0079210B" w:rsidRPr="0079210B">
          <w:rPr>
            <w:rFonts w:ascii="Courier New" w:hAnsi="Courier New" w:cs="Courier New"/>
          </w:rPr>
          <w:delText>University’s</w:delText>
        </w:r>
      </w:del>
      <w:ins w:id="1351" w:author="Author" w:date="2015-02-20T18:14:00Z">
        <w:r w:rsidRPr="00CF4CF0">
          <w:rPr>
            <w:rFonts w:ascii="Courier New" w:hAnsi="Courier New" w:cs="Courier New"/>
          </w:rPr>
          <w:t>University's</w:t>
        </w:r>
      </w:ins>
      <w:r w:rsidRPr="00CF4CF0">
        <w:rPr>
          <w:rFonts w:ascii="Courier New" w:hAnsi="Courier New" w:cs="Courier New"/>
        </w:rPr>
        <w:t xml:space="preserve"> right to impose and collect the</w:t>
      </w:r>
    </w:p>
    <w:p w14:paraId="55E4D7A8" w14:textId="6BA15D79" w:rsidR="00CF4CF0" w:rsidRPr="00CF4CF0" w:rsidRDefault="00CF4CF0" w:rsidP="00CF4CF0">
      <w:pPr>
        <w:pStyle w:val="PlainText"/>
        <w:rPr>
          <w:rFonts w:ascii="Courier New" w:hAnsi="Courier New" w:cs="Courier New"/>
        </w:rPr>
      </w:pPr>
      <w:r w:rsidRPr="00CF4CF0">
        <w:rPr>
          <w:rFonts w:ascii="Courier New" w:hAnsi="Courier New" w:cs="Courier New"/>
        </w:rPr>
        <w:t xml:space="preserve">Student Commons Levy at regular intervals subject to the </w:t>
      </w:r>
      <w:del w:id="1352" w:author="Author" w:date="2015-02-20T18:14:00Z">
        <w:r w:rsidR="0079210B" w:rsidRPr="0079210B">
          <w:rPr>
            <w:rFonts w:ascii="Courier New" w:hAnsi="Courier New" w:cs="Courier New"/>
          </w:rPr>
          <w:delText>University’s</w:delText>
        </w:r>
      </w:del>
      <w:ins w:id="1353" w:author="Author" w:date="2015-02-20T18:14:00Z">
        <w:r w:rsidRPr="00CF4CF0">
          <w:rPr>
            <w:rFonts w:ascii="Courier New" w:hAnsi="Courier New" w:cs="Courier New"/>
          </w:rPr>
          <w:t>University's</w:t>
        </w:r>
      </w:ins>
      <w:r w:rsidRPr="00CF4CF0">
        <w:rPr>
          <w:rFonts w:ascii="Courier New" w:hAnsi="Courier New" w:cs="Courier New"/>
        </w:rPr>
        <w:t xml:space="preserve"> obligations</w:t>
      </w:r>
    </w:p>
    <w:p w14:paraId="4732380D"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with</w:t>
      </w:r>
      <w:proofErr w:type="gramEnd"/>
      <w:r w:rsidRPr="00CF4CF0">
        <w:rPr>
          <w:rFonts w:ascii="Courier New" w:hAnsi="Courier New" w:cs="Courier New"/>
        </w:rPr>
        <w:t xml:space="preserve"> respect to its University Policies and any applicable government directives</w:t>
      </w:r>
    </w:p>
    <w:p w14:paraId="6C9D1367" w14:textId="288BE5EB" w:rsidR="00CF4CF0" w:rsidRPr="00CF4CF0" w:rsidRDefault="00CF4CF0" w:rsidP="00CF4CF0">
      <w:pPr>
        <w:pStyle w:val="PlainText"/>
        <w:rPr>
          <w:ins w:id="1354" w:author="Author" w:date="2015-02-20T18:14:00Z"/>
          <w:rFonts w:ascii="Courier New" w:hAnsi="Courier New" w:cs="Courier New"/>
        </w:rPr>
      </w:pPr>
      <w:proofErr w:type="gramStart"/>
      <w:r w:rsidRPr="00CF4CF0">
        <w:rPr>
          <w:rFonts w:ascii="Courier New" w:hAnsi="Courier New" w:cs="Courier New"/>
        </w:rPr>
        <w:t>and</w:t>
      </w:r>
      <w:proofErr w:type="gramEnd"/>
      <w:r w:rsidRPr="00CF4CF0">
        <w:rPr>
          <w:rFonts w:ascii="Courier New" w:hAnsi="Courier New" w:cs="Courier New"/>
        </w:rPr>
        <w:t xml:space="preserve"> laws. SAC further agrees that during the Term of this Agreement, the Student</w:t>
      </w:r>
      <w:del w:id="1355" w:author="Author" w:date="2015-02-20T18:14:00Z">
        <w:r w:rsidR="0079210B" w:rsidRPr="0079210B">
          <w:rPr>
            <w:rFonts w:ascii="Courier New" w:hAnsi="Courier New" w:cs="Courier New"/>
          </w:rPr>
          <w:delText xml:space="preserve"> Commons</w:delText>
        </w:r>
      </w:del>
    </w:p>
    <w:p w14:paraId="60FE3799" w14:textId="77777777" w:rsidR="00CF4CF0" w:rsidRPr="00CF4CF0" w:rsidRDefault="00CF4CF0" w:rsidP="00CF4CF0">
      <w:pPr>
        <w:pStyle w:val="PlainText"/>
        <w:rPr>
          <w:rFonts w:ascii="Courier New" w:hAnsi="Courier New" w:cs="Courier New"/>
        </w:rPr>
      </w:pPr>
      <w:proofErr w:type="spellStart"/>
      <w:ins w:id="1356" w:author="Author" w:date="2015-02-20T18:14:00Z">
        <w:r w:rsidRPr="00CF4CF0">
          <w:rPr>
            <w:rFonts w:ascii="Courier New" w:hAnsi="Courier New" w:cs="Courier New"/>
          </w:rPr>
          <w:t>Conunons</w:t>
        </w:r>
      </w:ins>
      <w:proofErr w:type="spellEnd"/>
      <w:r w:rsidRPr="00CF4CF0">
        <w:rPr>
          <w:rFonts w:ascii="Courier New" w:hAnsi="Courier New" w:cs="Courier New"/>
        </w:rPr>
        <w:t xml:space="preserve"> Levy at the amounts agreed in the Referendum, as adjusted in</w:t>
      </w:r>
    </w:p>
    <w:p w14:paraId="13A7D90D"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accordance</w:t>
      </w:r>
      <w:proofErr w:type="gramEnd"/>
      <w:r w:rsidRPr="00CF4CF0">
        <w:rPr>
          <w:rFonts w:ascii="Courier New" w:hAnsi="Courier New" w:cs="Courier New"/>
        </w:rPr>
        <w:t xml:space="preserve"> with Sections 7.6(</w:t>
      </w:r>
      <w:proofErr w:type="spellStart"/>
      <w:r w:rsidRPr="00CF4CF0">
        <w:rPr>
          <w:rFonts w:ascii="Courier New" w:hAnsi="Courier New" w:cs="Courier New"/>
        </w:rPr>
        <w:t>i</w:t>
      </w:r>
      <w:proofErr w:type="spellEnd"/>
      <w:r w:rsidRPr="00CF4CF0">
        <w:rPr>
          <w:rFonts w:ascii="Courier New" w:hAnsi="Courier New" w:cs="Courier New"/>
        </w:rPr>
        <w:t>) and 7.7(d), shall remain in full force and effect and</w:t>
      </w:r>
    </w:p>
    <w:p w14:paraId="293E93DA"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that</w:t>
      </w:r>
      <w:proofErr w:type="gramEnd"/>
      <w:r w:rsidRPr="00CF4CF0">
        <w:rPr>
          <w:rFonts w:ascii="Courier New" w:hAnsi="Courier New" w:cs="Courier New"/>
        </w:rPr>
        <w:t xml:space="preserve"> SAC and its employees, agents or successors will take no action to prohibit,</w:t>
      </w:r>
    </w:p>
    <w:p w14:paraId="60BADAA6"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restrict</w:t>
      </w:r>
      <w:proofErr w:type="gramEnd"/>
      <w:r w:rsidRPr="00CF4CF0">
        <w:rPr>
          <w:rFonts w:ascii="Courier New" w:hAnsi="Courier New" w:cs="Courier New"/>
        </w:rPr>
        <w:t>, limit, impair or in any way interfere with the imposition and collection of</w:t>
      </w:r>
    </w:p>
    <w:p w14:paraId="7B6304F1" w14:textId="1A001EB2"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the</w:t>
      </w:r>
      <w:proofErr w:type="gramEnd"/>
      <w:r w:rsidRPr="00CF4CF0">
        <w:rPr>
          <w:rFonts w:ascii="Courier New" w:hAnsi="Courier New" w:cs="Courier New"/>
        </w:rPr>
        <w:t xml:space="preserve"> Student Commons Levy </w:t>
      </w:r>
      <w:del w:id="1357" w:author="Author" w:date="2015-02-20T18:14:00Z">
        <w:r w:rsidR="0079210B" w:rsidRPr="0079210B">
          <w:rPr>
            <w:rFonts w:ascii="Courier New" w:hAnsi="Courier New" w:cs="Courier New"/>
          </w:rPr>
          <w:delText>by</w:delText>
        </w:r>
      </w:del>
      <w:proofErr w:type="spellStart"/>
      <w:ins w:id="1358" w:author="Author" w:date="2015-02-20T18:14:00Z">
        <w:r w:rsidRPr="00CF4CF0">
          <w:rPr>
            <w:rFonts w:ascii="Courier New" w:hAnsi="Courier New" w:cs="Courier New"/>
          </w:rPr>
          <w:t>hy</w:t>
        </w:r>
      </w:ins>
      <w:proofErr w:type="spellEnd"/>
      <w:r w:rsidRPr="00CF4CF0">
        <w:rPr>
          <w:rFonts w:ascii="Courier New" w:hAnsi="Courier New" w:cs="Courier New"/>
        </w:rPr>
        <w:t xml:space="preserve"> the University, so long as the University continues</w:t>
      </w:r>
    </w:p>
    <w:p w14:paraId="20C18E4F"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to</w:t>
      </w:r>
      <w:proofErr w:type="gramEnd"/>
      <w:r w:rsidRPr="00CF4CF0">
        <w:rPr>
          <w:rFonts w:ascii="Courier New" w:hAnsi="Courier New" w:cs="Courier New"/>
        </w:rPr>
        <w:t xml:space="preserve"> collect the Student Commons Levy, in accordance with its University Policies</w:t>
      </w:r>
    </w:p>
    <w:p w14:paraId="3C7D30CF"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and</w:t>
      </w:r>
      <w:proofErr w:type="gramEnd"/>
      <w:r w:rsidRPr="00CF4CF0">
        <w:rPr>
          <w:rFonts w:ascii="Courier New" w:hAnsi="Courier New" w:cs="Courier New"/>
        </w:rPr>
        <w:t xml:space="preserve"> Procedures and any applicable government directives and laws.</w:t>
      </w:r>
    </w:p>
    <w:p w14:paraId="29C65350"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(c) If, at the conclusion of the Term and any applicable Renewal Term, the University</w:t>
      </w:r>
    </w:p>
    <w:p w14:paraId="3876DCEF" w14:textId="11A66098" w:rsidR="00CF4CF0" w:rsidRPr="00CF4CF0" w:rsidRDefault="00CF4CF0" w:rsidP="00CF4CF0">
      <w:pPr>
        <w:pStyle w:val="PlainText"/>
        <w:rPr>
          <w:ins w:id="1359" w:author="Author" w:date="2015-02-20T18:14:00Z"/>
          <w:rFonts w:ascii="Courier New" w:hAnsi="Courier New" w:cs="Courier New"/>
        </w:rPr>
      </w:pPr>
      <w:proofErr w:type="gramStart"/>
      <w:r w:rsidRPr="00CF4CF0">
        <w:rPr>
          <w:rFonts w:ascii="Courier New" w:hAnsi="Courier New" w:cs="Courier New"/>
        </w:rPr>
        <w:t>elects</w:t>
      </w:r>
      <w:proofErr w:type="gramEnd"/>
      <w:r w:rsidRPr="00CF4CF0">
        <w:rPr>
          <w:rFonts w:ascii="Courier New" w:hAnsi="Courier New" w:cs="Courier New"/>
        </w:rPr>
        <w:t xml:space="preserve"> not to renew this Agreement pursuant to Section 3.3, the University </w:t>
      </w:r>
      <w:del w:id="1360" w:author="Author" w:date="2015-02-20T18:14:00Z">
        <w:r w:rsidR="0079210B" w:rsidRPr="0079210B">
          <w:rPr>
            <w:rFonts w:ascii="Courier New" w:hAnsi="Courier New" w:cs="Courier New"/>
          </w:rPr>
          <w:delText xml:space="preserve">shall </w:delText>
        </w:r>
      </w:del>
      <w:proofErr w:type="spellStart"/>
      <w:ins w:id="1361" w:author="Author" w:date="2015-02-20T18:14:00Z">
        <w:r w:rsidRPr="00CF4CF0">
          <w:rPr>
            <w:rFonts w:ascii="Courier New" w:hAnsi="Courier New" w:cs="Courier New"/>
          </w:rPr>
          <w:t>sball</w:t>
        </w:r>
        <w:proofErr w:type="spellEnd"/>
      </w:ins>
    </w:p>
    <w:p w14:paraId="4306917E"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continue</w:t>
      </w:r>
      <w:proofErr w:type="gramEnd"/>
      <w:r w:rsidRPr="00CF4CF0">
        <w:rPr>
          <w:rFonts w:ascii="Courier New" w:hAnsi="Courier New" w:cs="Courier New"/>
        </w:rPr>
        <w:t xml:space="preserve"> to collect the Student Commons Levy, which will be held in trust by the</w:t>
      </w:r>
    </w:p>
    <w:p w14:paraId="6E08725A"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University and returned to SAC to be used for another project or use which is</w:t>
      </w:r>
    </w:p>
    <w:p w14:paraId="5517CFE5"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consistent</w:t>
      </w:r>
      <w:proofErr w:type="gramEnd"/>
      <w:r w:rsidRPr="00CF4CF0">
        <w:rPr>
          <w:rFonts w:ascii="Courier New" w:hAnsi="Courier New" w:cs="Courier New"/>
        </w:rPr>
        <w:t xml:space="preserve"> with the objectives of the Referendum.</w:t>
      </w:r>
    </w:p>
    <w:p w14:paraId="0D8F5EEF"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7.5 University Literature and Forms. The University agrees that in all its materials literature</w:t>
      </w:r>
    </w:p>
    <w:p w14:paraId="5039A907" w14:textId="36D45719"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and</w:t>
      </w:r>
      <w:proofErr w:type="gramEnd"/>
      <w:r w:rsidRPr="00CF4CF0">
        <w:rPr>
          <w:rFonts w:ascii="Courier New" w:hAnsi="Courier New" w:cs="Courier New"/>
        </w:rPr>
        <w:t xml:space="preserve"> forms pertaining to student fees and their payment, it will display the </w:t>
      </w:r>
      <w:del w:id="1362" w:author="Author" w:date="2015-02-20T18:14:00Z">
        <w:r w:rsidR="0079210B" w:rsidRPr="0079210B">
          <w:rPr>
            <w:rFonts w:ascii="Courier New" w:hAnsi="Courier New" w:cs="Courier New"/>
          </w:rPr>
          <w:delText>“</w:delText>
        </w:r>
      </w:del>
      <w:ins w:id="1363" w:author="Author" w:date="2015-02-20T18:14:00Z">
        <w:r w:rsidRPr="00CF4CF0">
          <w:rPr>
            <w:rFonts w:ascii="Courier New" w:hAnsi="Courier New" w:cs="Courier New"/>
          </w:rPr>
          <w:t>"</w:t>
        </w:r>
      </w:ins>
      <w:r w:rsidRPr="00CF4CF0">
        <w:rPr>
          <w:rFonts w:ascii="Courier New" w:hAnsi="Courier New" w:cs="Courier New"/>
        </w:rPr>
        <w:t>Student</w:t>
      </w:r>
    </w:p>
    <w:p w14:paraId="4F163FD8" w14:textId="0B1E368C" w:rsidR="00CF4CF0" w:rsidRPr="00CF4CF0" w:rsidRDefault="00CF4CF0" w:rsidP="00CF4CF0">
      <w:pPr>
        <w:pStyle w:val="PlainText"/>
        <w:rPr>
          <w:ins w:id="1364" w:author="Author" w:date="2015-02-20T18:14:00Z"/>
          <w:rFonts w:ascii="Courier New" w:hAnsi="Courier New" w:cs="Courier New"/>
        </w:rPr>
      </w:pPr>
      <w:r w:rsidRPr="00CF4CF0">
        <w:rPr>
          <w:rFonts w:ascii="Courier New" w:hAnsi="Courier New" w:cs="Courier New"/>
        </w:rPr>
        <w:t>Commons Levy</w:t>
      </w:r>
      <w:del w:id="1365" w:author="Author" w:date="2015-02-20T18:14:00Z">
        <w:r w:rsidR="0079210B" w:rsidRPr="0079210B">
          <w:rPr>
            <w:rFonts w:ascii="Courier New" w:hAnsi="Courier New" w:cs="Courier New"/>
          </w:rPr>
          <w:delText>”</w:delText>
        </w:r>
      </w:del>
      <w:ins w:id="1366" w:author="Author" w:date="2015-02-20T18:14:00Z">
        <w:r w:rsidRPr="00CF4CF0">
          <w:rPr>
            <w:rFonts w:ascii="Courier New" w:hAnsi="Courier New" w:cs="Courier New"/>
          </w:rPr>
          <w:t>"</w:t>
        </w:r>
      </w:ins>
      <w:r w:rsidRPr="00CF4CF0">
        <w:rPr>
          <w:rFonts w:ascii="Courier New" w:hAnsi="Courier New" w:cs="Courier New"/>
        </w:rPr>
        <w:t xml:space="preserve"> separately.</w:t>
      </w:r>
    </w:p>
    <w:p w14:paraId="239C1431" w14:textId="77777777" w:rsidR="00CF4CF0" w:rsidRPr="00CF4CF0" w:rsidRDefault="00CF4CF0" w:rsidP="00CF4CF0">
      <w:pPr>
        <w:pStyle w:val="PlainText"/>
        <w:rPr>
          <w:ins w:id="1367" w:author="Author" w:date="2015-02-20T18:14:00Z"/>
          <w:rFonts w:ascii="Courier New" w:hAnsi="Courier New" w:cs="Courier New"/>
        </w:rPr>
      </w:pPr>
      <w:ins w:id="1368" w:author="Author" w:date="2015-02-20T18:14:00Z">
        <w:r w:rsidRPr="00CF4CF0">
          <w:rPr>
            <w:rFonts w:ascii="Courier New" w:hAnsi="Courier New" w:cs="Courier New"/>
          </w:rPr>
          <w:t>108</w:t>
        </w:r>
      </w:ins>
    </w:p>
    <w:p w14:paraId="35BF63A8" w14:textId="77777777" w:rsidR="00CF4CF0" w:rsidRPr="00CF4CF0" w:rsidRDefault="00CF4CF0" w:rsidP="00CF4CF0">
      <w:pPr>
        <w:pStyle w:val="PlainText"/>
        <w:rPr>
          <w:ins w:id="1369" w:author="Author" w:date="2015-02-20T18:14:00Z"/>
          <w:rFonts w:ascii="Courier New" w:hAnsi="Courier New" w:cs="Courier New"/>
        </w:rPr>
      </w:pPr>
      <w:proofErr w:type="spellStart"/>
      <w:ins w:id="1370" w:author="Author" w:date="2015-02-20T18:14:00Z">
        <w:r w:rsidRPr="00CF4CF0">
          <w:rPr>
            <w:rFonts w:ascii="Courier New" w:hAnsi="Courier New" w:cs="Courier New"/>
          </w:rPr>
          <w:t>Boardbooks</w:t>
        </w:r>
        <w:proofErr w:type="spellEnd"/>
        <w:r w:rsidRPr="00CF4CF0">
          <w:rPr>
            <w:rFonts w:ascii="Courier New" w:hAnsi="Courier New" w:cs="Courier New"/>
          </w:rPr>
          <w:t xml:space="preserve"> Print Wizard https://go.boardbooks.com/utoronto/PrintList.aspx?DB89OyvqIwpuCf...</w:t>
        </w:r>
      </w:ins>
    </w:p>
    <w:p w14:paraId="0A5F054B" w14:textId="77777777" w:rsidR="00CF4CF0" w:rsidRPr="00CF4CF0" w:rsidRDefault="00CF4CF0" w:rsidP="00CF4CF0">
      <w:pPr>
        <w:pStyle w:val="PlainText"/>
        <w:rPr>
          <w:ins w:id="1371" w:author="Author" w:date="2015-02-20T18:14:00Z"/>
          <w:rFonts w:ascii="Courier New" w:hAnsi="Courier New" w:cs="Courier New"/>
        </w:rPr>
      </w:pPr>
      <w:ins w:id="1372" w:author="Author" w:date="2015-02-20T18:14:00Z">
        <w:r w:rsidRPr="00CF4CF0">
          <w:rPr>
            <w:rFonts w:ascii="Courier New" w:hAnsi="Courier New" w:cs="Courier New"/>
          </w:rPr>
          <w:t>2/20/2015 5:53 PM 27 of 43</w:t>
        </w:r>
      </w:ins>
    </w:p>
    <w:p w14:paraId="7A5AB8E1" w14:textId="77777777" w:rsidR="00CF4CF0" w:rsidRPr="00CF4CF0" w:rsidRDefault="00CF4CF0" w:rsidP="00CF4CF0">
      <w:pPr>
        <w:pStyle w:val="PlainText"/>
        <w:rPr>
          <w:ins w:id="1373" w:author="Author" w:date="2015-02-20T18:14:00Z"/>
          <w:rFonts w:ascii="Courier New" w:hAnsi="Courier New" w:cs="Courier New"/>
        </w:rPr>
      </w:pPr>
      <w:ins w:id="1374" w:author="Author" w:date="2015-02-20T18:14:00Z">
        <w:r w:rsidRPr="00CF4CF0">
          <w:rPr>
            <w:rFonts w:ascii="Courier New" w:hAnsi="Courier New" w:cs="Courier New"/>
          </w:rPr>
          <w:t>Governing Counc.il Meeting 4:30 to 6:30 p.m</w:t>
        </w:r>
        <w:proofErr w:type="gramStart"/>
        <w:r w:rsidRPr="00CF4CF0">
          <w:rPr>
            <w:rFonts w:ascii="Courier New" w:hAnsi="Courier New" w:cs="Courier New"/>
          </w:rPr>
          <w:t>.-</w:t>
        </w:r>
        <w:proofErr w:type="gramEnd"/>
        <w:r w:rsidRPr="00CF4CF0">
          <w:rPr>
            <w:rFonts w:ascii="Courier New" w:hAnsi="Courier New" w:cs="Courier New"/>
          </w:rPr>
          <w:t xml:space="preserve"> Items for Governing Council Approval</w:t>
        </w:r>
      </w:ins>
    </w:p>
    <w:p w14:paraId="05737725" w14:textId="77777777" w:rsidR="00CF4CF0" w:rsidRPr="00CF4CF0" w:rsidRDefault="00CF4CF0" w:rsidP="00CF4CF0">
      <w:pPr>
        <w:pStyle w:val="PlainText"/>
        <w:rPr>
          <w:rFonts w:ascii="Courier New" w:hAnsi="Courier New" w:cs="Courier New"/>
        </w:rPr>
      </w:pPr>
      <w:ins w:id="1375" w:author="Author" w:date="2015-02-20T18:14:00Z">
        <w:r w:rsidRPr="00CF4CF0">
          <w:rPr>
            <w:rFonts w:ascii="Courier New" w:hAnsi="Courier New" w:cs="Courier New"/>
          </w:rPr>
          <w:t>- 24-</w:t>
        </w:r>
      </w:ins>
    </w:p>
    <w:p w14:paraId="39AE6D08"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7.6 Student Commons Capital Project</w:t>
      </w:r>
    </w:p>
    <w:p w14:paraId="73999449" w14:textId="211F51E2" w:rsidR="00CF4CF0" w:rsidRPr="00CF4CF0" w:rsidRDefault="00CF4CF0" w:rsidP="00CF4CF0">
      <w:pPr>
        <w:pStyle w:val="PlainText"/>
        <w:rPr>
          <w:rFonts w:ascii="Courier New" w:hAnsi="Courier New" w:cs="Courier New"/>
        </w:rPr>
      </w:pPr>
      <w:r w:rsidRPr="00CF4CF0">
        <w:rPr>
          <w:rFonts w:ascii="Courier New" w:hAnsi="Courier New" w:cs="Courier New"/>
        </w:rPr>
        <w:t xml:space="preserve">(a) The University will establish an account (the </w:t>
      </w:r>
      <w:del w:id="1376" w:author="Author" w:date="2015-02-20T18:14:00Z">
        <w:r w:rsidR="0079210B" w:rsidRPr="0079210B">
          <w:rPr>
            <w:rFonts w:ascii="Courier New" w:hAnsi="Courier New" w:cs="Courier New"/>
          </w:rPr>
          <w:delText>“</w:delText>
        </w:r>
      </w:del>
      <w:ins w:id="1377" w:author="Author" w:date="2015-02-20T18:14:00Z">
        <w:r w:rsidRPr="00CF4CF0">
          <w:rPr>
            <w:rFonts w:ascii="Courier New" w:hAnsi="Courier New" w:cs="Courier New"/>
          </w:rPr>
          <w:t>"</w:t>
        </w:r>
      </w:ins>
      <w:r w:rsidRPr="00CF4CF0">
        <w:rPr>
          <w:rFonts w:ascii="Courier New" w:hAnsi="Courier New" w:cs="Courier New"/>
        </w:rPr>
        <w:t>St. George Student Commons</w:t>
      </w:r>
    </w:p>
    <w:p w14:paraId="65DAA031" w14:textId="565E1849" w:rsidR="00CF4CF0" w:rsidRPr="00CF4CF0" w:rsidRDefault="00CF4CF0" w:rsidP="00CF4CF0">
      <w:pPr>
        <w:pStyle w:val="PlainText"/>
        <w:rPr>
          <w:rFonts w:ascii="Courier New" w:hAnsi="Courier New" w:cs="Courier New"/>
        </w:rPr>
      </w:pPr>
      <w:r w:rsidRPr="00CF4CF0">
        <w:rPr>
          <w:rFonts w:ascii="Courier New" w:hAnsi="Courier New" w:cs="Courier New"/>
        </w:rPr>
        <w:t>Capital Project Account</w:t>
      </w:r>
      <w:del w:id="1378" w:author="Author" w:date="2015-02-20T18:14:00Z">
        <w:r w:rsidR="0079210B" w:rsidRPr="0079210B">
          <w:rPr>
            <w:rFonts w:ascii="Courier New" w:hAnsi="Courier New" w:cs="Courier New"/>
          </w:rPr>
          <w:delText>”)</w:delText>
        </w:r>
      </w:del>
      <w:ins w:id="1379" w:author="Author" w:date="2015-02-20T18:14:00Z">
        <w:r w:rsidRPr="00CF4CF0">
          <w:rPr>
            <w:rFonts w:ascii="Courier New" w:hAnsi="Courier New" w:cs="Courier New"/>
          </w:rPr>
          <w:t>")</w:t>
        </w:r>
      </w:ins>
      <w:r w:rsidRPr="00CF4CF0">
        <w:rPr>
          <w:rFonts w:ascii="Courier New" w:hAnsi="Courier New" w:cs="Courier New"/>
        </w:rPr>
        <w:t xml:space="preserve"> within the </w:t>
      </w:r>
      <w:del w:id="1380" w:author="Author" w:date="2015-02-20T18:14:00Z">
        <w:r w:rsidR="0079210B" w:rsidRPr="0079210B">
          <w:rPr>
            <w:rFonts w:ascii="Courier New" w:hAnsi="Courier New" w:cs="Courier New"/>
          </w:rPr>
          <w:delText>University’s</w:delText>
        </w:r>
      </w:del>
      <w:ins w:id="1381" w:author="Author" w:date="2015-02-20T18:14:00Z">
        <w:r w:rsidRPr="00CF4CF0">
          <w:rPr>
            <w:rFonts w:ascii="Courier New" w:hAnsi="Courier New" w:cs="Courier New"/>
          </w:rPr>
          <w:t>University's</w:t>
        </w:r>
      </w:ins>
      <w:r w:rsidRPr="00CF4CF0">
        <w:rPr>
          <w:rFonts w:ascii="Courier New" w:hAnsi="Courier New" w:cs="Courier New"/>
        </w:rPr>
        <w:t xml:space="preserve"> financial </w:t>
      </w:r>
      <w:del w:id="1382" w:author="Author" w:date="2015-02-20T18:14:00Z">
        <w:r w:rsidR="0079210B" w:rsidRPr="0079210B">
          <w:rPr>
            <w:rFonts w:ascii="Courier New" w:hAnsi="Courier New" w:cs="Courier New"/>
          </w:rPr>
          <w:delText>information</w:delText>
        </w:r>
      </w:del>
      <w:proofErr w:type="spellStart"/>
      <w:ins w:id="1383" w:author="Author" w:date="2015-02-20T18:14:00Z">
        <w:r w:rsidRPr="00CF4CF0">
          <w:rPr>
            <w:rFonts w:ascii="Courier New" w:hAnsi="Courier New" w:cs="Courier New"/>
          </w:rPr>
          <w:t>infonnation</w:t>
        </w:r>
      </w:ins>
      <w:proofErr w:type="spellEnd"/>
      <w:r w:rsidRPr="00CF4CF0">
        <w:rPr>
          <w:rFonts w:ascii="Courier New" w:hAnsi="Courier New" w:cs="Courier New"/>
        </w:rPr>
        <w:t xml:space="preserve"> system,</w:t>
      </w:r>
    </w:p>
    <w:p w14:paraId="0F405264"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to</w:t>
      </w:r>
      <w:proofErr w:type="gramEnd"/>
      <w:r w:rsidRPr="00CF4CF0">
        <w:rPr>
          <w:rFonts w:ascii="Courier New" w:hAnsi="Courier New" w:cs="Courier New"/>
        </w:rPr>
        <w:t xml:space="preserve"> record the following:</w:t>
      </w:r>
    </w:p>
    <w:p w14:paraId="31A590F5"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w:t>
      </w:r>
      <w:proofErr w:type="spellStart"/>
      <w:r w:rsidRPr="00CF4CF0">
        <w:rPr>
          <w:rFonts w:ascii="Courier New" w:hAnsi="Courier New" w:cs="Courier New"/>
        </w:rPr>
        <w:t>i</w:t>
      </w:r>
      <w:proofErr w:type="spellEnd"/>
      <w:r w:rsidRPr="00CF4CF0">
        <w:rPr>
          <w:rFonts w:ascii="Courier New" w:hAnsi="Courier New" w:cs="Courier New"/>
        </w:rPr>
        <w:t xml:space="preserve">) </w:t>
      </w:r>
      <w:proofErr w:type="gramStart"/>
      <w:r w:rsidRPr="00CF4CF0">
        <w:rPr>
          <w:rFonts w:ascii="Courier New" w:hAnsi="Courier New" w:cs="Courier New"/>
        </w:rPr>
        <w:t>the</w:t>
      </w:r>
      <w:proofErr w:type="gramEnd"/>
      <w:r w:rsidRPr="00CF4CF0">
        <w:rPr>
          <w:rFonts w:ascii="Courier New" w:hAnsi="Courier New" w:cs="Courier New"/>
        </w:rPr>
        <w:t xml:space="preserve"> costs incurred in respect of the Student Commons capital project</w:t>
      </w:r>
    </w:p>
    <w:p w14:paraId="37B6DD8C"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including</w:t>
      </w:r>
      <w:proofErr w:type="gramEnd"/>
      <w:r w:rsidRPr="00CF4CF0">
        <w:rPr>
          <w:rFonts w:ascii="Courier New" w:hAnsi="Courier New" w:cs="Courier New"/>
        </w:rPr>
        <w:t xml:space="preserve"> any construction financing costs that may be incurred by this</w:t>
      </w:r>
    </w:p>
    <w:p w14:paraId="7D5E15D4"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project</w:t>
      </w:r>
      <w:proofErr w:type="gramEnd"/>
      <w:r w:rsidRPr="00CF4CF0">
        <w:rPr>
          <w:rFonts w:ascii="Courier New" w:hAnsi="Courier New" w:cs="Courier New"/>
        </w:rPr>
        <w:t xml:space="preserve"> and including any principal and interest payments to be made on</w:t>
      </w:r>
    </w:p>
    <w:p w14:paraId="1D785B48"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loans</w:t>
      </w:r>
      <w:proofErr w:type="gramEnd"/>
      <w:r w:rsidRPr="00CF4CF0">
        <w:rPr>
          <w:rFonts w:ascii="Courier New" w:hAnsi="Courier New" w:cs="Courier New"/>
        </w:rPr>
        <w:t xml:space="preserve"> issued in respect of this project; and</w:t>
      </w:r>
    </w:p>
    <w:p w14:paraId="2D5296F9"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(ii) </w:t>
      </w:r>
      <w:proofErr w:type="gramStart"/>
      <w:r w:rsidRPr="00CF4CF0">
        <w:rPr>
          <w:rFonts w:ascii="Courier New" w:hAnsi="Courier New" w:cs="Courier New"/>
        </w:rPr>
        <w:t>the</w:t>
      </w:r>
      <w:proofErr w:type="gramEnd"/>
      <w:r w:rsidRPr="00CF4CF0">
        <w:rPr>
          <w:rFonts w:ascii="Courier New" w:hAnsi="Courier New" w:cs="Courier New"/>
        </w:rPr>
        <w:t xml:space="preserve"> receipts of funds in respect of this project, including the Capital Cost</w:t>
      </w:r>
    </w:p>
    <w:p w14:paraId="5476A2AD" w14:textId="72D67C5D" w:rsidR="00CF4CF0" w:rsidRPr="00CF4CF0" w:rsidRDefault="00CF4CF0" w:rsidP="00CF4CF0">
      <w:pPr>
        <w:pStyle w:val="PlainText"/>
        <w:rPr>
          <w:rFonts w:ascii="Courier New" w:hAnsi="Courier New" w:cs="Courier New"/>
        </w:rPr>
      </w:pPr>
      <w:r w:rsidRPr="00CF4CF0">
        <w:rPr>
          <w:rFonts w:ascii="Courier New" w:hAnsi="Courier New" w:cs="Courier New"/>
        </w:rPr>
        <w:t>Levy as adjusted by Section 7.6(</w:t>
      </w:r>
      <w:proofErr w:type="spellStart"/>
      <w:r w:rsidRPr="00CF4CF0">
        <w:rPr>
          <w:rFonts w:ascii="Courier New" w:hAnsi="Courier New" w:cs="Courier New"/>
        </w:rPr>
        <w:t>i</w:t>
      </w:r>
      <w:proofErr w:type="spellEnd"/>
      <w:r w:rsidRPr="00CF4CF0">
        <w:rPr>
          <w:rFonts w:ascii="Courier New" w:hAnsi="Courier New" w:cs="Courier New"/>
        </w:rPr>
        <w:t xml:space="preserve">), the </w:t>
      </w:r>
      <w:del w:id="1384" w:author="Author" w:date="2015-02-20T18:14:00Z">
        <w:r w:rsidR="0079210B" w:rsidRPr="0079210B">
          <w:rPr>
            <w:rFonts w:ascii="Courier New" w:hAnsi="Courier New" w:cs="Courier New"/>
          </w:rPr>
          <w:delText>University’s</w:delText>
        </w:r>
      </w:del>
      <w:ins w:id="1385" w:author="Author" w:date="2015-02-20T18:14:00Z">
        <w:r w:rsidRPr="00CF4CF0">
          <w:rPr>
            <w:rFonts w:ascii="Courier New" w:hAnsi="Courier New" w:cs="Courier New"/>
          </w:rPr>
          <w:t>University's</w:t>
        </w:r>
      </w:ins>
      <w:r w:rsidRPr="00CF4CF0">
        <w:rPr>
          <w:rFonts w:ascii="Courier New" w:hAnsi="Courier New" w:cs="Courier New"/>
        </w:rPr>
        <w:t xml:space="preserve"> contribution to this</w:t>
      </w:r>
    </w:p>
    <w:p w14:paraId="664BA6FB"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project</w:t>
      </w:r>
      <w:proofErr w:type="gramEnd"/>
      <w:r w:rsidRPr="00CF4CF0">
        <w:rPr>
          <w:rFonts w:ascii="Courier New" w:hAnsi="Courier New" w:cs="Courier New"/>
        </w:rPr>
        <w:t xml:space="preserve"> as described in Section 7.2 above, and any other receipts such as</w:t>
      </w:r>
    </w:p>
    <w:p w14:paraId="7F51C6BE"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donations</w:t>
      </w:r>
      <w:proofErr w:type="gramEnd"/>
      <w:r w:rsidRPr="00CF4CF0">
        <w:rPr>
          <w:rFonts w:ascii="Courier New" w:hAnsi="Courier New" w:cs="Courier New"/>
        </w:rPr>
        <w:t xml:space="preserve"> in respect of the Student Commons capital project as described in</w:t>
      </w:r>
    </w:p>
    <w:p w14:paraId="7F4265E0"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Section 7.6(g).</w:t>
      </w:r>
    </w:p>
    <w:p w14:paraId="314B3025"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(b) The Parties acknowledge and agree that the Capital Cost Levy portion of the</w:t>
      </w:r>
    </w:p>
    <w:p w14:paraId="2C82D954" w14:textId="296DDF71" w:rsidR="00CF4CF0" w:rsidRPr="00CF4CF0" w:rsidRDefault="00CF4CF0" w:rsidP="00CF4CF0">
      <w:pPr>
        <w:pStyle w:val="PlainText"/>
        <w:rPr>
          <w:rFonts w:ascii="Courier New" w:hAnsi="Courier New" w:cs="Courier New"/>
        </w:rPr>
      </w:pPr>
      <w:r w:rsidRPr="00CF4CF0">
        <w:rPr>
          <w:rFonts w:ascii="Courier New" w:hAnsi="Courier New" w:cs="Courier New"/>
        </w:rPr>
        <w:t xml:space="preserve">Student Commons Levy, plus the </w:t>
      </w:r>
      <w:del w:id="1386" w:author="Author" w:date="2015-02-20T18:14:00Z">
        <w:r w:rsidR="0079210B" w:rsidRPr="0079210B">
          <w:rPr>
            <w:rFonts w:ascii="Courier New" w:hAnsi="Courier New" w:cs="Courier New"/>
          </w:rPr>
          <w:delText>University’s</w:delText>
        </w:r>
      </w:del>
      <w:ins w:id="1387" w:author="Author" w:date="2015-02-20T18:14:00Z">
        <w:r w:rsidRPr="00CF4CF0">
          <w:rPr>
            <w:rFonts w:ascii="Courier New" w:hAnsi="Courier New" w:cs="Courier New"/>
          </w:rPr>
          <w:t>University's</w:t>
        </w:r>
      </w:ins>
      <w:r w:rsidRPr="00CF4CF0">
        <w:rPr>
          <w:rFonts w:ascii="Courier New" w:hAnsi="Courier New" w:cs="Courier New"/>
        </w:rPr>
        <w:t xml:space="preserve"> contribution and any other receipts</w:t>
      </w:r>
    </w:p>
    <w:p w14:paraId="32D835D8"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such</w:t>
      </w:r>
      <w:proofErr w:type="gramEnd"/>
      <w:r w:rsidRPr="00CF4CF0">
        <w:rPr>
          <w:rFonts w:ascii="Courier New" w:hAnsi="Courier New" w:cs="Courier New"/>
        </w:rPr>
        <w:t xml:space="preserve"> as additional donations, are intended to be sufficient to fund the costs incurred</w:t>
      </w:r>
    </w:p>
    <w:p w14:paraId="2B968081"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in</w:t>
      </w:r>
      <w:proofErr w:type="gramEnd"/>
      <w:r w:rsidRPr="00CF4CF0">
        <w:rPr>
          <w:rFonts w:ascii="Courier New" w:hAnsi="Courier New" w:cs="Courier New"/>
        </w:rPr>
        <w:t xml:space="preserve"> respect of the capital project, including the principal repayment and the interest</w:t>
      </w:r>
    </w:p>
    <w:p w14:paraId="47CC90F5"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payments</w:t>
      </w:r>
      <w:proofErr w:type="gramEnd"/>
      <w:r w:rsidRPr="00CF4CF0">
        <w:rPr>
          <w:rFonts w:ascii="Courier New" w:hAnsi="Courier New" w:cs="Courier New"/>
        </w:rPr>
        <w:t>.</w:t>
      </w:r>
    </w:p>
    <w:p w14:paraId="0DE1D469"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(c) Subject to the paragraph below in this subsection, in the event that the Student</w:t>
      </w:r>
    </w:p>
    <w:p w14:paraId="2B9E659C"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Commons project does not proceed to be approved, for any reason, the Capital Cost</w:t>
      </w:r>
    </w:p>
    <w:p w14:paraId="76ACE49D"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Levy funds together with any interest thereon which are held in trust by the</w:t>
      </w:r>
    </w:p>
    <w:p w14:paraId="61CB5E28"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University as described in subsection (b) above will be returned to SAC to be used</w:t>
      </w:r>
    </w:p>
    <w:p w14:paraId="51E81FF0"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for</w:t>
      </w:r>
      <w:proofErr w:type="gramEnd"/>
      <w:r w:rsidRPr="00CF4CF0">
        <w:rPr>
          <w:rFonts w:ascii="Courier New" w:hAnsi="Courier New" w:cs="Courier New"/>
        </w:rPr>
        <w:t xml:space="preserve"> another project or use which is consistent with the objectives of the</w:t>
      </w:r>
    </w:p>
    <w:p w14:paraId="511E1A3F"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Referendum.</w:t>
      </w:r>
    </w:p>
    <w:p w14:paraId="0AE1B77C"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In the event that the Student Commons project proceeds to be approved and the</w:t>
      </w:r>
    </w:p>
    <w:p w14:paraId="1048C64C"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Renovations have started but, for whatever reason, have been abandoned and the</w:t>
      </w:r>
    </w:p>
    <w:p w14:paraId="52EC1891"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Parties have agreed that the Students Commons project is terminated, this</w:t>
      </w:r>
    </w:p>
    <w:p w14:paraId="46774D0A"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Agreement will be at an end, and:</w:t>
      </w:r>
    </w:p>
    <w:p w14:paraId="69D354B8"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w:t>
      </w:r>
      <w:proofErr w:type="spellStart"/>
      <w:r w:rsidRPr="00CF4CF0">
        <w:rPr>
          <w:rFonts w:ascii="Courier New" w:hAnsi="Courier New" w:cs="Courier New"/>
        </w:rPr>
        <w:t>i</w:t>
      </w:r>
      <w:proofErr w:type="spellEnd"/>
      <w:r w:rsidRPr="00CF4CF0">
        <w:rPr>
          <w:rFonts w:ascii="Courier New" w:hAnsi="Courier New" w:cs="Courier New"/>
        </w:rPr>
        <w:t xml:space="preserve">) </w:t>
      </w:r>
      <w:proofErr w:type="gramStart"/>
      <w:r w:rsidRPr="00CF4CF0">
        <w:rPr>
          <w:rFonts w:ascii="Courier New" w:hAnsi="Courier New" w:cs="Courier New"/>
        </w:rPr>
        <w:t>any</w:t>
      </w:r>
      <w:proofErr w:type="gramEnd"/>
      <w:r w:rsidRPr="00CF4CF0">
        <w:rPr>
          <w:rFonts w:ascii="Courier New" w:hAnsi="Courier New" w:cs="Courier New"/>
        </w:rPr>
        <w:t xml:space="preserve"> remaining portion of the Capital Cost Levy funds together with any</w:t>
      </w:r>
    </w:p>
    <w:p w14:paraId="6B65F9BF"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interest</w:t>
      </w:r>
      <w:proofErr w:type="gramEnd"/>
      <w:r w:rsidRPr="00CF4CF0">
        <w:rPr>
          <w:rFonts w:ascii="Courier New" w:hAnsi="Courier New" w:cs="Courier New"/>
        </w:rPr>
        <w:t xml:space="preserve"> thereon which are held in trust by the University as described above</w:t>
      </w:r>
    </w:p>
    <w:p w14:paraId="422B0B99"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will</w:t>
      </w:r>
      <w:proofErr w:type="gramEnd"/>
      <w:r w:rsidRPr="00CF4CF0">
        <w:rPr>
          <w:rFonts w:ascii="Courier New" w:hAnsi="Courier New" w:cs="Courier New"/>
        </w:rPr>
        <w:t xml:space="preserve"> be returned to SAC to be used for another project or use which is</w:t>
      </w:r>
    </w:p>
    <w:p w14:paraId="0868C620"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consistent</w:t>
      </w:r>
      <w:proofErr w:type="gramEnd"/>
      <w:r w:rsidRPr="00CF4CF0">
        <w:rPr>
          <w:rFonts w:ascii="Courier New" w:hAnsi="Courier New" w:cs="Courier New"/>
        </w:rPr>
        <w:t xml:space="preserve"> with the objectives of the Referendum; and</w:t>
      </w:r>
    </w:p>
    <w:p w14:paraId="36856F6D"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(ii) </w:t>
      </w:r>
      <w:proofErr w:type="gramStart"/>
      <w:r w:rsidRPr="00CF4CF0">
        <w:rPr>
          <w:rFonts w:ascii="Courier New" w:hAnsi="Courier New" w:cs="Courier New"/>
        </w:rPr>
        <w:t>the</w:t>
      </w:r>
      <w:proofErr w:type="gramEnd"/>
      <w:r w:rsidRPr="00CF4CF0">
        <w:rPr>
          <w:rFonts w:ascii="Courier New" w:hAnsi="Courier New" w:cs="Courier New"/>
        </w:rPr>
        <w:t xml:space="preserve"> Parties will appoint an appropriately qualified valuator to assess the</w:t>
      </w:r>
    </w:p>
    <w:p w14:paraId="38106C1C"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value</w:t>
      </w:r>
      <w:proofErr w:type="gramEnd"/>
      <w:r w:rsidRPr="00CF4CF0">
        <w:rPr>
          <w:rFonts w:ascii="Courier New" w:hAnsi="Courier New" w:cs="Courier New"/>
        </w:rPr>
        <w:t xml:space="preserve"> of any improvements to the Building that SAC thereto funded, and</w:t>
      </w:r>
    </w:p>
    <w:p w14:paraId="69103AE5"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SAC shall be reimbursed by the University for that </w:t>
      </w:r>
      <w:proofErr w:type="gramStart"/>
      <w:r w:rsidRPr="00CF4CF0">
        <w:rPr>
          <w:rFonts w:ascii="Courier New" w:hAnsi="Courier New" w:cs="Courier New"/>
        </w:rPr>
        <w:t>value</w:t>
      </w:r>
      <w:proofErr w:type="gramEnd"/>
      <w:r w:rsidRPr="00CF4CF0">
        <w:rPr>
          <w:rFonts w:ascii="Courier New" w:hAnsi="Courier New" w:cs="Courier New"/>
        </w:rPr>
        <w:t>.</w:t>
      </w:r>
    </w:p>
    <w:p w14:paraId="2EB06365"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(d) The Capital Cost Levy funds collected by the University will be placed in the St.</w:t>
      </w:r>
    </w:p>
    <w:p w14:paraId="3FE1EB5D"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George Student Commons Capital Project Account. The University will hold the</w:t>
      </w:r>
    </w:p>
    <w:p w14:paraId="590F282C"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Capital Cost Levy funds in trust to be disbursed, in accordance with the</w:t>
      </w:r>
    </w:p>
    <w:p w14:paraId="35851493" w14:textId="77777777" w:rsidR="00CF4CF0" w:rsidRPr="00CF4CF0" w:rsidRDefault="00CF4CF0" w:rsidP="00CF4CF0">
      <w:pPr>
        <w:pStyle w:val="PlainText"/>
        <w:rPr>
          <w:ins w:id="1388" w:author="Author" w:date="2015-02-20T18:14:00Z"/>
          <w:rFonts w:ascii="Courier New" w:hAnsi="Courier New" w:cs="Courier New"/>
        </w:rPr>
      </w:pPr>
      <w:proofErr w:type="gramStart"/>
      <w:r w:rsidRPr="00CF4CF0">
        <w:rPr>
          <w:rFonts w:ascii="Courier New" w:hAnsi="Courier New" w:cs="Courier New"/>
        </w:rPr>
        <w:t>requirements</w:t>
      </w:r>
      <w:proofErr w:type="gramEnd"/>
      <w:r w:rsidRPr="00CF4CF0">
        <w:rPr>
          <w:rFonts w:ascii="Courier New" w:hAnsi="Courier New" w:cs="Courier New"/>
        </w:rPr>
        <w:t xml:space="preserve"> of the Student Commons capital project as approved by the</w:t>
      </w:r>
    </w:p>
    <w:p w14:paraId="4D731728" w14:textId="77777777" w:rsidR="00CF4CF0" w:rsidRPr="00CF4CF0" w:rsidRDefault="00CF4CF0" w:rsidP="00CF4CF0">
      <w:pPr>
        <w:pStyle w:val="PlainText"/>
        <w:rPr>
          <w:ins w:id="1389" w:author="Author" w:date="2015-02-20T18:14:00Z"/>
          <w:rFonts w:ascii="Courier New" w:hAnsi="Courier New" w:cs="Courier New"/>
        </w:rPr>
      </w:pPr>
      <w:ins w:id="1390" w:author="Author" w:date="2015-02-20T18:14:00Z">
        <w:r w:rsidRPr="00CF4CF0">
          <w:rPr>
            <w:rFonts w:ascii="Courier New" w:hAnsi="Courier New" w:cs="Courier New"/>
          </w:rPr>
          <w:t>109</w:t>
        </w:r>
      </w:ins>
    </w:p>
    <w:p w14:paraId="534C2582" w14:textId="77777777" w:rsidR="00CF4CF0" w:rsidRPr="00CF4CF0" w:rsidRDefault="00CF4CF0" w:rsidP="00CF4CF0">
      <w:pPr>
        <w:pStyle w:val="PlainText"/>
        <w:rPr>
          <w:ins w:id="1391" w:author="Author" w:date="2015-02-20T18:14:00Z"/>
          <w:rFonts w:ascii="Courier New" w:hAnsi="Courier New" w:cs="Courier New"/>
        </w:rPr>
      </w:pPr>
      <w:proofErr w:type="spellStart"/>
      <w:ins w:id="1392" w:author="Author" w:date="2015-02-20T18:14:00Z">
        <w:r w:rsidRPr="00CF4CF0">
          <w:rPr>
            <w:rFonts w:ascii="Courier New" w:hAnsi="Courier New" w:cs="Courier New"/>
          </w:rPr>
          <w:t>Boardbooks</w:t>
        </w:r>
        <w:proofErr w:type="spellEnd"/>
        <w:r w:rsidRPr="00CF4CF0">
          <w:rPr>
            <w:rFonts w:ascii="Courier New" w:hAnsi="Courier New" w:cs="Courier New"/>
          </w:rPr>
          <w:t xml:space="preserve"> Print Wizard https://go.boardbooks.com/utoronto/PrintList.aspx?DB89OyvqIwpuCf...</w:t>
        </w:r>
      </w:ins>
    </w:p>
    <w:p w14:paraId="2B47CD1C" w14:textId="77777777" w:rsidR="00CF4CF0" w:rsidRPr="00CF4CF0" w:rsidRDefault="00CF4CF0" w:rsidP="00CF4CF0">
      <w:pPr>
        <w:pStyle w:val="PlainText"/>
        <w:rPr>
          <w:ins w:id="1393" w:author="Author" w:date="2015-02-20T18:14:00Z"/>
          <w:rFonts w:ascii="Courier New" w:hAnsi="Courier New" w:cs="Courier New"/>
        </w:rPr>
      </w:pPr>
      <w:ins w:id="1394" w:author="Author" w:date="2015-02-20T18:14:00Z">
        <w:r w:rsidRPr="00CF4CF0">
          <w:rPr>
            <w:rFonts w:ascii="Courier New" w:hAnsi="Courier New" w:cs="Courier New"/>
          </w:rPr>
          <w:t>2/20/2015 5:53 PM 28 of 43</w:t>
        </w:r>
      </w:ins>
    </w:p>
    <w:p w14:paraId="7C947FB0" w14:textId="77777777" w:rsidR="00CF4CF0" w:rsidRPr="00CF4CF0" w:rsidRDefault="00CF4CF0" w:rsidP="00CF4CF0">
      <w:pPr>
        <w:pStyle w:val="PlainText"/>
        <w:rPr>
          <w:ins w:id="1395" w:author="Author" w:date="2015-02-20T18:14:00Z"/>
          <w:rFonts w:ascii="Courier New" w:hAnsi="Courier New" w:cs="Courier New"/>
        </w:rPr>
      </w:pPr>
      <w:ins w:id="1396" w:author="Author" w:date="2015-02-20T18:14:00Z">
        <w:r w:rsidRPr="00CF4CF0">
          <w:rPr>
            <w:rFonts w:ascii="Courier New" w:hAnsi="Courier New" w:cs="Courier New"/>
          </w:rPr>
          <w:t>Governing Counc.il Meeting 4:30 to 6:30 p.m</w:t>
        </w:r>
        <w:proofErr w:type="gramStart"/>
        <w:r w:rsidRPr="00CF4CF0">
          <w:rPr>
            <w:rFonts w:ascii="Courier New" w:hAnsi="Courier New" w:cs="Courier New"/>
          </w:rPr>
          <w:t>.-</w:t>
        </w:r>
        <w:proofErr w:type="gramEnd"/>
        <w:r w:rsidRPr="00CF4CF0">
          <w:rPr>
            <w:rFonts w:ascii="Courier New" w:hAnsi="Courier New" w:cs="Courier New"/>
          </w:rPr>
          <w:t xml:space="preserve"> Items for Governing Council Approval</w:t>
        </w:r>
      </w:ins>
    </w:p>
    <w:p w14:paraId="67F37EF1" w14:textId="77777777" w:rsidR="00CF4CF0" w:rsidRPr="00CF4CF0" w:rsidRDefault="00CF4CF0" w:rsidP="00CF4CF0">
      <w:pPr>
        <w:pStyle w:val="PlainText"/>
        <w:rPr>
          <w:ins w:id="1397" w:author="Author" w:date="2015-02-20T18:14:00Z"/>
          <w:rFonts w:ascii="Courier New" w:hAnsi="Courier New" w:cs="Courier New"/>
        </w:rPr>
      </w:pPr>
      <w:ins w:id="1398" w:author="Author" w:date="2015-02-20T18:14:00Z">
        <w:r w:rsidRPr="00CF4CF0">
          <w:rPr>
            <w:rFonts w:ascii="Courier New" w:hAnsi="Courier New" w:cs="Courier New"/>
          </w:rPr>
          <w:t>- 25-</w:t>
        </w:r>
      </w:ins>
    </w:p>
    <w:p w14:paraId="0359D512"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Referendum Question establishing same, by the Business Board as described in</w:t>
      </w:r>
    </w:p>
    <w:p w14:paraId="284FCE22"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subsection</w:t>
      </w:r>
      <w:proofErr w:type="gramEnd"/>
      <w:r w:rsidRPr="00CF4CF0">
        <w:rPr>
          <w:rFonts w:ascii="Courier New" w:hAnsi="Courier New" w:cs="Courier New"/>
        </w:rPr>
        <w:t xml:space="preserve"> (f) below. Interest will be attributed to the St. George Student</w:t>
      </w:r>
    </w:p>
    <w:p w14:paraId="18A3C9D7" w14:textId="7721BC01" w:rsidR="00CF4CF0" w:rsidRPr="00CF4CF0" w:rsidRDefault="00CF4CF0" w:rsidP="00CF4CF0">
      <w:pPr>
        <w:pStyle w:val="PlainText"/>
        <w:rPr>
          <w:rFonts w:ascii="Courier New" w:hAnsi="Courier New" w:cs="Courier New"/>
        </w:rPr>
      </w:pPr>
      <w:r w:rsidRPr="00CF4CF0">
        <w:rPr>
          <w:rFonts w:ascii="Courier New" w:hAnsi="Courier New" w:cs="Courier New"/>
        </w:rPr>
        <w:t xml:space="preserve">Commons Capital Project Account in accordance with the </w:t>
      </w:r>
      <w:del w:id="1399" w:author="Author" w:date="2015-02-20T18:14:00Z">
        <w:r w:rsidR="0079210B" w:rsidRPr="0079210B">
          <w:rPr>
            <w:rFonts w:ascii="Courier New" w:hAnsi="Courier New" w:cs="Courier New"/>
          </w:rPr>
          <w:delText>University’s</w:delText>
        </w:r>
      </w:del>
      <w:ins w:id="1400" w:author="Author" w:date="2015-02-20T18:14:00Z">
        <w:r w:rsidRPr="00CF4CF0">
          <w:rPr>
            <w:rFonts w:ascii="Courier New" w:hAnsi="Courier New" w:cs="Courier New"/>
          </w:rPr>
          <w:t>University's</w:t>
        </w:r>
      </w:ins>
      <w:r w:rsidRPr="00CF4CF0">
        <w:rPr>
          <w:rFonts w:ascii="Courier New" w:hAnsi="Courier New" w:cs="Courier New"/>
        </w:rPr>
        <w:t xml:space="preserve"> standard</w:t>
      </w:r>
    </w:p>
    <w:p w14:paraId="5E830EA0"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policies</w:t>
      </w:r>
      <w:proofErr w:type="gramEnd"/>
      <w:r w:rsidRPr="00CF4CF0">
        <w:rPr>
          <w:rFonts w:ascii="Courier New" w:hAnsi="Courier New" w:cs="Courier New"/>
        </w:rPr>
        <w:t xml:space="preserve"> and procedures for applying interest to or charging interest against capital</w:t>
      </w:r>
    </w:p>
    <w:p w14:paraId="64D501F0"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project</w:t>
      </w:r>
      <w:proofErr w:type="gramEnd"/>
      <w:r w:rsidRPr="00CF4CF0">
        <w:rPr>
          <w:rFonts w:ascii="Courier New" w:hAnsi="Courier New" w:cs="Courier New"/>
        </w:rPr>
        <w:t xml:space="preserve"> accounts (prior to and during the construction period) and applying interest</w:t>
      </w:r>
    </w:p>
    <w:p w14:paraId="5AB85104" w14:textId="643656EA"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after</w:t>
      </w:r>
      <w:proofErr w:type="gramEnd"/>
      <w:r w:rsidRPr="00CF4CF0">
        <w:rPr>
          <w:rFonts w:ascii="Courier New" w:hAnsi="Courier New" w:cs="Courier New"/>
        </w:rPr>
        <w:t xml:space="preserve"> construction is completed, in all cases, on </w:t>
      </w:r>
      <w:del w:id="1401" w:author="Author" w:date="2015-02-20T18:14:00Z">
        <w:r w:rsidR="0079210B" w:rsidRPr="0079210B">
          <w:rPr>
            <w:rFonts w:ascii="Courier New" w:hAnsi="Courier New" w:cs="Courier New"/>
          </w:rPr>
          <w:delText>terms</w:delText>
        </w:r>
      </w:del>
      <w:proofErr w:type="spellStart"/>
      <w:ins w:id="1402" w:author="Author" w:date="2015-02-20T18:14:00Z">
        <w:r w:rsidRPr="00CF4CF0">
          <w:rPr>
            <w:rFonts w:ascii="Courier New" w:hAnsi="Courier New" w:cs="Courier New"/>
          </w:rPr>
          <w:t>tenns</w:t>
        </w:r>
      </w:ins>
      <w:proofErr w:type="spellEnd"/>
      <w:r w:rsidRPr="00CF4CF0">
        <w:rPr>
          <w:rFonts w:ascii="Courier New" w:hAnsi="Courier New" w:cs="Courier New"/>
        </w:rPr>
        <w:t xml:space="preserve"> not less favourable than those</w:t>
      </w:r>
    </w:p>
    <w:p w14:paraId="6C08F7D1"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available</w:t>
      </w:r>
      <w:proofErr w:type="gramEnd"/>
      <w:r w:rsidRPr="00CF4CF0">
        <w:rPr>
          <w:rFonts w:ascii="Courier New" w:hAnsi="Courier New" w:cs="Courier New"/>
        </w:rPr>
        <w:t xml:space="preserve"> to other internal University borrowers for similar projects. Such funds on</w:t>
      </w:r>
    </w:p>
    <w:p w14:paraId="2F180650" w14:textId="13B14639" w:rsidR="00CF4CF0" w:rsidRPr="00CF4CF0" w:rsidRDefault="00CF4CF0" w:rsidP="00CF4CF0">
      <w:pPr>
        <w:pStyle w:val="PlainText"/>
        <w:rPr>
          <w:ins w:id="1403" w:author="Author" w:date="2015-02-20T18:14:00Z"/>
          <w:rFonts w:ascii="Courier New" w:hAnsi="Courier New" w:cs="Courier New"/>
        </w:rPr>
      </w:pPr>
      <w:proofErr w:type="gramStart"/>
      <w:r w:rsidRPr="00CF4CF0">
        <w:rPr>
          <w:rFonts w:ascii="Courier New" w:hAnsi="Courier New" w:cs="Courier New"/>
        </w:rPr>
        <w:t>hand</w:t>
      </w:r>
      <w:proofErr w:type="gramEnd"/>
      <w:r w:rsidRPr="00CF4CF0">
        <w:rPr>
          <w:rFonts w:ascii="Courier New" w:hAnsi="Courier New" w:cs="Courier New"/>
        </w:rPr>
        <w:t xml:space="preserve"> at any given moment will be invested by the University in accordance with the</w:t>
      </w:r>
      <w:del w:id="1404" w:author="Author" w:date="2015-02-20T18:14:00Z">
        <w:r w:rsidR="0079210B" w:rsidRPr="0079210B">
          <w:rPr>
            <w:rFonts w:ascii="Courier New" w:hAnsi="Courier New" w:cs="Courier New"/>
          </w:rPr>
          <w:delText xml:space="preserve"> University’s</w:delText>
        </w:r>
      </w:del>
    </w:p>
    <w:p w14:paraId="47B6E86E" w14:textId="77777777" w:rsidR="00CF4CF0" w:rsidRPr="00CF4CF0" w:rsidRDefault="00CF4CF0" w:rsidP="00CF4CF0">
      <w:pPr>
        <w:pStyle w:val="PlainText"/>
        <w:rPr>
          <w:rFonts w:ascii="Courier New" w:hAnsi="Courier New" w:cs="Courier New"/>
        </w:rPr>
      </w:pPr>
      <w:ins w:id="1405" w:author="Author" w:date="2015-02-20T18:14:00Z">
        <w:r w:rsidRPr="00CF4CF0">
          <w:rPr>
            <w:rFonts w:ascii="Courier New" w:hAnsi="Courier New" w:cs="Courier New"/>
          </w:rPr>
          <w:t>University's</w:t>
        </w:r>
      </w:ins>
      <w:r w:rsidRPr="00CF4CF0">
        <w:rPr>
          <w:rFonts w:ascii="Courier New" w:hAnsi="Courier New" w:cs="Courier New"/>
        </w:rPr>
        <w:t xml:space="preserve"> standard investment policies and procedures as amended from time to</w:t>
      </w:r>
    </w:p>
    <w:p w14:paraId="4EFF94BC"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time</w:t>
      </w:r>
      <w:proofErr w:type="gramEnd"/>
      <w:r w:rsidRPr="00CF4CF0">
        <w:rPr>
          <w:rFonts w:ascii="Courier New" w:hAnsi="Courier New" w:cs="Courier New"/>
        </w:rPr>
        <w:t>.</w:t>
      </w:r>
    </w:p>
    <w:p w14:paraId="3DF9C2CB"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(e) In the event that the Student Commons capital project has not been fully funded by</w:t>
      </w:r>
    </w:p>
    <w:p w14:paraId="31B2BF10" w14:textId="12DFABD0"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the</w:t>
      </w:r>
      <w:proofErr w:type="gramEnd"/>
      <w:r w:rsidRPr="00CF4CF0">
        <w:rPr>
          <w:rFonts w:ascii="Courier New" w:hAnsi="Courier New" w:cs="Courier New"/>
        </w:rPr>
        <w:t xml:space="preserve"> time it has been completed, the University will issue a long-</w:t>
      </w:r>
      <w:proofErr w:type="spellStart"/>
      <w:del w:id="1406" w:author="Author" w:date="2015-02-20T18:14:00Z">
        <w:r w:rsidR="0079210B" w:rsidRPr="0079210B">
          <w:rPr>
            <w:rFonts w:ascii="Courier New" w:hAnsi="Courier New" w:cs="Courier New"/>
          </w:rPr>
          <w:delText>term</w:delText>
        </w:r>
      </w:del>
      <w:ins w:id="1407" w:author="Author" w:date="2015-02-20T18:14:00Z">
        <w:r w:rsidRPr="00CF4CF0">
          <w:rPr>
            <w:rFonts w:ascii="Courier New" w:hAnsi="Courier New" w:cs="Courier New"/>
          </w:rPr>
          <w:t>tenn</w:t>
        </w:r>
      </w:ins>
      <w:proofErr w:type="spellEnd"/>
      <w:r w:rsidRPr="00CF4CF0">
        <w:rPr>
          <w:rFonts w:ascii="Courier New" w:hAnsi="Courier New" w:cs="Courier New"/>
        </w:rPr>
        <w:t xml:space="preserve"> loan on the</w:t>
      </w:r>
    </w:p>
    <w:p w14:paraId="31589012"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outstanding</w:t>
      </w:r>
      <w:proofErr w:type="gramEnd"/>
      <w:r w:rsidRPr="00CF4CF0">
        <w:rPr>
          <w:rFonts w:ascii="Courier New" w:hAnsi="Courier New" w:cs="Courier New"/>
        </w:rPr>
        <w:t xml:space="preserve"> unfunded balance at a rate and for a term to be determined by the</w:t>
      </w:r>
    </w:p>
    <w:p w14:paraId="2D9BD26A" w14:textId="29CEF965" w:rsidR="00CF4CF0" w:rsidRPr="00CF4CF0" w:rsidRDefault="00CF4CF0" w:rsidP="00CF4CF0">
      <w:pPr>
        <w:pStyle w:val="PlainText"/>
        <w:rPr>
          <w:rFonts w:ascii="Courier New" w:hAnsi="Courier New" w:cs="Courier New"/>
        </w:rPr>
      </w:pPr>
      <w:r w:rsidRPr="00CF4CF0">
        <w:rPr>
          <w:rFonts w:ascii="Courier New" w:hAnsi="Courier New" w:cs="Courier New"/>
        </w:rPr>
        <w:t xml:space="preserve">University in accordance with the </w:t>
      </w:r>
      <w:del w:id="1408" w:author="Author" w:date="2015-02-20T18:14:00Z">
        <w:r w:rsidR="0079210B" w:rsidRPr="0079210B">
          <w:rPr>
            <w:rFonts w:ascii="Courier New" w:hAnsi="Courier New" w:cs="Courier New"/>
          </w:rPr>
          <w:delText>University’s</w:delText>
        </w:r>
      </w:del>
      <w:ins w:id="1409" w:author="Author" w:date="2015-02-20T18:14:00Z">
        <w:r w:rsidRPr="00CF4CF0">
          <w:rPr>
            <w:rFonts w:ascii="Courier New" w:hAnsi="Courier New" w:cs="Courier New"/>
          </w:rPr>
          <w:t>University's</w:t>
        </w:r>
      </w:ins>
      <w:r w:rsidRPr="00CF4CF0">
        <w:rPr>
          <w:rFonts w:ascii="Courier New" w:hAnsi="Courier New" w:cs="Courier New"/>
        </w:rPr>
        <w:t xml:space="preserve"> internal borrowing programme, as</w:t>
      </w:r>
    </w:p>
    <w:p w14:paraId="4DE3F81C"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amended</w:t>
      </w:r>
      <w:proofErr w:type="gramEnd"/>
      <w:r w:rsidRPr="00CF4CF0">
        <w:rPr>
          <w:rFonts w:ascii="Courier New" w:hAnsi="Courier New" w:cs="Courier New"/>
        </w:rPr>
        <w:t xml:space="preserve"> from time to time. This loan will not be issued to SAC but rather will be</w:t>
      </w:r>
    </w:p>
    <w:p w14:paraId="3DB22E94"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held</w:t>
      </w:r>
      <w:proofErr w:type="gramEnd"/>
      <w:r w:rsidRPr="00CF4CF0">
        <w:rPr>
          <w:rFonts w:ascii="Courier New" w:hAnsi="Courier New" w:cs="Courier New"/>
        </w:rPr>
        <w:t xml:space="preserve"> by the University. As described above, the principal repayment and the</w:t>
      </w:r>
    </w:p>
    <w:p w14:paraId="77B1A686"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interest</w:t>
      </w:r>
      <w:proofErr w:type="gramEnd"/>
      <w:r w:rsidRPr="00CF4CF0">
        <w:rPr>
          <w:rFonts w:ascii="Courier New" w:hAnsi="Courier New" w:cs="Courier New"/>
        </w:rPr>
        <w:t xml:space="preserve"> costs associated with this loan will be charged to the St. George Student</w:t>
      </w:r>
    </w:p>
    <w:p w14:paraId="754E5CCF"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Commons Capital Project Account. The Capital Cost Levy and the University</w:t>
      </w:r>
    </w:p>
    <w:p w14:paraId="5A4B7466"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contribution</w:t>
      </w:r>
      <w:proofErr w:type="gramEnd"/>
      <w:r w:rsidRPr="00CF4CF0">
        <w:rPr>
          <w:rFonts w:ascii="Courier New" w:hAnsi="Courier New" w:cs="Courier New"/>
        </w:rPr>
        <w:t xml:space="preserve"> along with any donations received for this purpose after the long-term</w:t>
      </w:r>
    </w:p>
    <w:p w14:paraId="1BBD48FF"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loan</w:t>
      </w:r>
      <w:proofErr w:type="gramEnd"/>
      <w:r w:rsidRPr="00CF4CF0">
        <w:rPr>
          <w:rFonts w:ascii="Courier New" w:hAnsi="Courier New" w:cs="Courier New"/>
        </w:rPr>
        <w:t xml:space="preserve"> is issued will be sources of funding to pay the principal repayment and the</w:t>
      </w:r>
    </w:p>
    <w:p w14:paraId="47A60D3E"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interest</w:t>
      </w:r>
      <w:proofErr w:type="gramEnd"/>
      <w:r w:rsidRPr="00CF4CF0">
        <w:rPr>
          <w:rFonts w:ascii="Courier New" w:hAnsi="Courier New" w:cs="Courier New"/>
        </w:rPr>
        <w:t xml:space="preserve"> payments.</w:t>
      </w:r>
    </w:p>
    <w:p w14:paraId="4856DC9D" w14:textId="04425F54" w:rsidR="00CF4CF0" w:rsidRPr="00CF4CF0" w:rsidRDefault="00CF4CF0" w:rsidP="00CF4CF0">
      <w:pPr>
        <w:pStyle w:val="PlainText"/>
        <w:rPr>
          <w:rFonts w:ascii="Courier New" w:hAnsi="Courier New" w:cs="Courier New"/>
        </w:rPr>
      </w:pPr>
      <w:r w:rsidRPr="00CF4CF0">
        <w:rPr>
          <w:rFonts w:ascii="Courier New" w:hAnsi="Courier New" w:cs="Courier New"/>
        </w:rPr>
        <w:t xml:space="preserve">(f) Capital Cost Levy monies held by the University in </w:t>
      </w:r>
      <w:del w:id="1410" w:author="Author" w:date="2015-02-20T18:14:00Z">
        <w:r w:rsidR="0079210B" w:rsidRPr="0079210B">
          <w:rPr>
            <w:rFonts w:ascii="Courier New" w:hAnsi="Courier New" w:cs="Courier New"/>
          </w:rPr>
          <w:delText>trust</w:delText>
        </w:r>
      </w:del>
      <w:proofErr w:type="spellStart"/>
      <w:ins w:id="1411" w:author="Author" w:date="2015-02-20T18:14:00Z">
        <w:r w:rsidRPr="00CF4CF0">
          <w:rPr>
            <w:rFonts w:ascii="Courier New" w:hAnsi="Courier New" w:cs="Courier New"/>
          </w:rPr>
          <w:t>tmst</w:t>
        </w:r>
      </w:ins>
      <w:proofErr w:type="spellEnd"/>
      <w:r w:rsidRPr="00CF4CF0">
        <w:rPr>
          <w:rFonts w:ascii="Courier New" w:hAnsi="Courier New" w:cs="Courier New"/>
        </w:rPr>
        <w:t xml:space="preserve"> shall be used in the first</w:t>
      </w:r>
    </w:p>
    <w:p w14:paraId="475A4BC0"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instance</w:t>
      </w:r>
      <w:proofErr w:type="gramEnd"/>
      <w:r w:rsidRPr="00CF4CF0">
        <w:rPr>
          <w:rFonts w:ascii="Courier New" w:hAnsi="Courier New" w:cs="Courier New"/>
        </w:rPr>
        <w:t xml:space="preserve"> to pay the costs incurred by the University relating to the capital project,</w:t>
      </w:r>
    </w:p>
    <w:p w14:paraId="6E18E0FC" w14:textId="014FBF82"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including</w:t>
      </w:r>
      <w:proofErr w:type="gramEnd"/>
      <w:r w:rsidRPr="00CF4CF0">
        <w:rPr>
          <w:rFonts w:ascii="Courier New" w:hAnsi="Courier New" w:cs="Courier New"/>
        </w:rPr>
        <w:t xml:space="preserve"> construction costs, construction </w:t>
      </w:r>
      <w:del w:id="1412" w:author="Author" w:date="2015-02-20T18:14:00Z">
        <w:r w:rsidR="0079210B" w:rsidRPr="0079210B">
          <w:rPr>
            <w:rFonts w:ascii="Courier New" w:hAnsi="Courier New" w:cs="Courier New"/>
          </w:rPr>
          <w:delText>financing</w:delText>
        </w:r>
      </w:del>
      <w:proofErr w:type="spellStart"/>
      <w:ins w:id="1413" w:author="Author" w:date="2015-02-20T18:14:00Z">
        <w:r w:rsidRPr="00CF4CF0">
          <w:rPr>
            <w:rFonts w:ascii="Courier New" w:hAnsi="Courier New" w:cs="Courier New"/>
          </w:rPr>
          <w:t>fmancing</w:t>
        </w:r>
      </w:ins>
      <w:proofErr w:type="spellEnd"/>
      <w:r w:rsidRPr="00CF4CF0">
        <w:rPr>
          <w:rFonts w:ascii="Courier New" w:hAnsi="Courier New" w:cs="Courier New"/>
        </w:rPr>
        <w:t xml:space="preserve"> and principal and interest</w:t>
      </w:r>
    </w:p>
    <w:p w14:paraId="4B7C1463" w14:textId="6B729539"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payments</w:t>
      </w:r>
      <w:proofErr w:type="gramEnd"/>
      <w:r w:rsidRPr="00CF4CF0">
        <w:rPr>
          <w:rFonts w:ascii="Courier New" w:hAnsi="Courier New" w:cs="Courier New"/>
        </w:rPr>
        <w:t xml:space="preserve"> on loans issued in respect of this capital project. </w:t>
      </w:r>
      <w:del w:id="1414" w:author="Author" w:date="2015-02-20T18:14:00Z">
        <w:r w:rsidR="0079210B" w:rsidRPr="0079210B">
          <w:rPr>
            <w:rFonts w:ascii="Courier New" w:hAnsi="Courier New" w:cs="Courier New"/>
          </w:rPr>
          <w:delText>In</w:delText>
        </w:r>
      </w:del>
      <w:proofErr w:type="gramStart"/>
      <w:ins w:id="1415" w:author="Author" w:date="2015-02-20T18:14:00Z">
        <w:r w:rsidRPr="00CF4CF0">
          <w:rPr>
            <w:rFonts w:ascii="Courier New" w:hAnsi="Courier New" w:cs="Courier New"/>
          </w:rPr>
          <w:t>ln</w:t>
        </w:r>
      </w:ins>
      <w:proofErr w:type="gramEnd"/>
      <w:r w:rsidRPr="00CF4CF0">
        <w:rPr>
          <w:rFonts w:ascii="Courier New" w:hAnsi="Courier New" w:cs="Courier New"/>
        </w:rPr>
        <w:t xml:space="preserve"> the event that there is</w:t>
      </w:r>
    </w:p>
    <w:p w14:paraId="72270915"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any</w:t>
      </w:r>
      <w:proofErr w:type="gramEnd"/>
      <w:r w:rsidRPr="00CF4CF0">
        <w:rPr>
          <w:rFonts w:ascii="Courier New" w:hAnsi="Courier New" w:cs="Courier New"/>
        </w:rPr>
        <w:t xml:space="preserve"> money remaining after the obligations described have been discharged, the</w:t>
      </w:r>
    </w:p>
    <w:p w14:paraId="5E9452C7"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University will deposit the surplus funds in an interest-bearing account in trust</w:t>
      </w:r>
    </w:p>
    <w:p w14:paraId="7B3888B6" w14:textId="25D391FD"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within</w:t>
      </w:r>
      <w:proofErr w:type="gramEnd"/>
      <w:r w:rsidRPr="00CF4CF0">
        <w:rPr>
          <w:rFonts w:ascii="Courier New" w:hAnsi="Courier New" w:cs="Courier New"/>
        </w:rPr>
        <w:t xml:space="preserve"> the </w:t>
      </w:r>
      <w:del w:id="1416" w:author="Author" w:date="2015-02-20T18:14:00Z">
        <w:r w:rsidR="0079210B" w:rsidRPr="0079210B">
          <w:rPr>
            <w:rFonts w:ascii="Courier New" w:hAnsi="Courier New" w:cs="Courier New"/>
          </w:rPr>
          <w:delText>University’s</w:delText>
        </w:r>
      </w:del>
      <w:ins w:id="1417" w:author="Author" w:date="2015-02-20T18:14:00Z">
        <w:r w:rsidRPr="00CF4CF0">
          <w:rPr>
            <w:rFonts w:ascii="Courier New" w:hAnsi="Courier New" w:cs="Courier New"/>
          </w:rPr>
          <w:t>University's</w:t>
        </w:r>
      </w:ins>
      <w:r w:rsidRPr="00CF4CF0">
        <w:rPr>
          <w:rFonts w:ascii="Courier New" w:hAnsi="Courier New" w:cs="Courier New"/>
        </w:rPr>
        <w:t xml:space="preserve"> financial information system and on behalf of SAC, for the</w:t>
      </w:r>
    </w:p>
    <w:p w14:paraId="42E1A7F3"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operating</w:t>
      </w:r>
      <w:proofErr w:type="gramEnd"/>
      <w:r w:rsidRPr="00CF4CF0">
        <w:rPr>
          <w:rFonts w:ascii="Courier New" w:hAnsi="Courier New" w:cs="Courier New"/>
        </w:rPr>
        <w:t xml:space="preserve"> costs of the Student Commons.</w:t>
      </w:r>
    </w:p>
    <w:p w14:paraId="65F4FC9A"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(g) Any donations received in respect of the Student Commons capital project will be</w:t>
      </w:r>
    </w:p>
    <w:p w14:paraId="028B8C4C"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deposited</w:t>
      </w:r>
      <w:proofErr w:type="gramEnd"/>
      <w:r w:rsidRPr="00CF4CF0">
        <w:rPr>
          <w:rFonts w:ascii="Courier New" w:hAnsi="Courier New" w:cs="Courier New"/>
        </w:rPr>
        <w:t xml:space="preserve"> in the St. George Student Commons Capital Project Account and</w:t>
      </w:r>
    </w:p>
    <w:p w14:paraId="3E91E5C0"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credited</w:t>
      </w:r>
      <w:proofErr w:type="gramEnd"/>
      <w:r w:rsidRPr="00CF4CF0">
        <w:rPr>
          <w:rFonts w:ascii="Courier New" w:hAnsi="Courier New" w:cs="Courier New"/>
        </w:rPr>
        <w:t xml:space="preserve"> to SAC or the University contribution as provided in Section 7.2(b) of this</w:t>
      </w:r>
    </w:p>
    <w:p w14:paraId="7E27BBAF" w14:textId="409453AD" w:rsidR="00CF4CF0" w:rsidRPr="00CF4CF0" w:rsidRDefault="00CF4CF0" w:rsidP="00CF4CF0">
      <w:pPr>
        <w:pStyle w:val="PlainText"/>
        <w:rPr>
          <w:rFonts w:ascii="Courier New" w:hAnsi="Courier New" w:cs="Courier New"/>
        </w:rPr>
      </w:pPr>
      <w:r w:rsidRPr="00CF4CF0">
        <w:rPr>
          <w:rFonts w:ascii="Courier New" w:hAnsi="Courier New" w:cs="Courier New"/>
        </w:rPr>
        <w:t xml:space="preserve">Agreement. Such donations will </w:t>
      </w:r>
      <w:del w:id="1418" w:author="Author" w:date="2015-02-20T18:14:00Z">
        <w:r w:rsidR="0079210B" w:rsidRPr="0079210B">
          <w:rPr>
            <w:rFonts w:ascii="Courier New" w:hAnsi="Courier New" w:cs="Courier New"/>
          </w:rPr>
          <w:delText>normally</w:delText>
        </w:r>
      </w:del>
      <w:proofErr w:type="spellStart"/>
      <w:ins w:id="1419" w:author="Author" w:date="2015-02-20T18:14:00Z">
        <w:r w:rsidRPr="00CF4CF0">
          <w:rPr>
            <w:rFonts w:ascii="Courier New" w:hAnsi="Courier New" w:cs="Courier New"/>
          </w:rPr>
          <w:t>nonnally</w:t>
        </w:r>
      </w:ins>
      <w:proofErr w:type="spellEnd"/>
      <w:r w:rsidRPr="00CF4CF0">
        <w:rPr>
          <w:rFonts w:ascii="Courier New" w:hAnsi="Courier New" w:cs="Courier New"/>
        </w:rPr>
        <w:t xml:space="preserve"> be treated as contributions towards the</w:t>
      </w:r>
    </w:p>
    <w:p w14:paraId="55581D9C"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capital</w:t>
      </w:r>
      <w:proofErr w:type="gramEnd"/>
      <w:r w:rsidRPr="00CF4CF0">
        <w:rPr>
          <w:rFonts w:ascii="Courier New" w:hAnsi="Courier New" w:cs="Courier New"/>
        </w:rPr>
        <w:t xml:space="preserve"> cost of the project (i.e. principal payments).</w:t>
      </w:r>
    </w:p>
    <w:p w14:paraId="3074DF63"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(h) The University will provide annually to SAC a University Accountability Report</w:t>
      </w:r>
    </w:p>
    <w:p w14:paraId="0EAA9A28"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on</w:t>
      </w:r>
      <w:proofErr w:type="gramEnd"/>
      <w:r w:rsidRPr="00CF4CF0">
        <w:rPr>
          <w:rFonts w:ascii="Courier New" w:hAnsi="Courier New" w:cs="Courier New"/>
        </w:rPr>
        <w:t xml:space="preserve"> the status of any and all funds including directed gifts and levies received or held</w:t>
      </w:r>
    </w:p>
    <w:p w14:paraId="41E8A50E"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in</w:t>
      </w:r>
      <w:proofErr w:type="gramEnd"/>
      <w:r w:rsidRPr="00CF4CF0">
        <w:rPr>
          <w:rFonts w:ascii="Courier New" w:hAnsi="Courier New" w:cs="Courier New"/>
        </w:rPr>
        <w:t xml:space="preserve"> trust on behalf of SAC for the Student Commons. The University shall provide</w:t>
      </w:r>
    </w:p>
    <w:p w14:paraId="1510F097" w14:textId="155AF99A"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responses</w:t>
      </w:r>
      <w:proofErr w:type="gramEnd"/>
      <w:r w:rsidRPr="00CF4CF0">
        <w:rPr>
          <w:rFonts w:ascii="Courier New" w:hAnsi="Courier New" w:cs="Courier New"/>
        </w:rPr>
        <w:t xml:space="preserve"> to </w:t>
      </w:r>
      <w:del w:id="1420" w:author="Author" w:date="2015-02-20T18:14:00Z">
        <w:r w:rsidR="0079210B" w:rsidRPr="0079210B">
          <w:rPr>
            <w:rFonts w:ascii="Courier New" w:hAnsi="Courier New" w:cs="Courier New"/>
          </w:rPr>
          <w:delText>SAC’s</w:delText>
        </w:r>
      </w:del>
      <w:ins w:id="1421" w:author="Author" w:date="2015-02-20T18:14:00Z">
        <w:r w:rsidRPr="00CF4CF0">
          <w:rPr>
            <w:rFonts w:ascii="Courier New" w:hAnsi="Courier New" w:cs="Courier New"/>
          </w:rPr>
          <w:t>SAC's</w:t>
        </w:r>
      </w:ins>
      <w:r w:rsidRPr="00CF4CF0">
        <w:rPr>
          <w:rFonts w:ascii="Courier New" w:hAnsi="Courier New" w:cs="Courier New"/>
        </w:rPr>
        <w:t xml:space="preserve"> reasonable requests for interim financial information related to</w:t>
      </w:r>
    </w:p>
    <w:p w14:paraId="45EA96EA"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the</w:t>
      </w:r>
      <w:proofErr w:type="gramEnd"/>
      <w:r w:rsidRPr="00CF4CF0">
        <w:rPr>
          <w:rFonts w:ascii="Courier New" w:hAnsi="Courier New" w:cs="Courier New"/>
        </w:rPr>
        <w:t xml:space="preserve"> funds, directed gifts and levies from time to time. The University will also</w:t>
      </w:r>
    </w:p>
    <w:p w14:paraId="53AC627A"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provide</w:t>
      </w:r>
      <w:proofErr w:type="gramEnd"/>
      <w:r w:rsidRPr="00CF4CF0">
        <w:rPr>
          <w:rFonts w:ascii="Courier New" w:hAnsi="Courier New" w:cs="Courier New"/>
        </w:rPr>
        <w:t xml:space="preserve"> a report to SAC about the quantum of the Student Commons Levy together</w:t>
      </w:r>
    </w:p>
    <w:p w14:paraId="174AC980" w14:textId="5E26560C" w:rsidR="00CF4CF0" w:rsidRPr="00CF4CF0" w:rsidRDefault="00CF4CF0" w:rsidP="00CF4CF0">
      <w:pPr>
        <w:pStyle w:val="PlainText"/>
        <w:rPr>
          <w:ins w:id="1422" w:author="Author" w:date="2015-02-20T18:14:00Z"/>
          <w:rFonts w:ascii="Courier New" w:hAnsi="Courier New" w:cs="Courier New"/>
        </w:rPr>
      </w:pPr>
      <w:proofErr w:type="gramStart"/>
      <w:r w:rsidRPr="00CF4CF0">
        <w:rPr>
          <w:rFonts w:ascii="Courier New" w:hAnsi="Courier New" w:cs="Courier New"/>
        </w:rPr>
        <w:t>with</w:t>
      </w:r>
      <w:proofErr w:type="gramEnd"/>
      <w:r w:rsidRPr="00CF4CF0">
        <w:rPr>
          <w:rFonts w:ascii="Courier New" w:hAnsi="Courier New" w:cs="Courier New"/>
        </w:rPr>
        <w:t xml:space="preserve"> the distribution to SAC of its other student levies in accordance with the</w:t>
      </w:r>
      <w:del w:id="1423" w:author="Author" w:date="2015-02-20T18:14:00Z">
        <w:r w:rsidR="0079210B" w:rsidRPr="0079210B">
          <w:rPr>
            <w:rFonts w:ascii="Courier New" w:hAnsi="Courier New" w:cs="Courier New"/>
          </w:rPr>
          <w:delText xml:space="preserve"> University’s</w:delText>
        </w:r>
      </w:del>
    </w:p>
    <w:p w14:paraId="2B20EB8C" w14:textId="77777777" w:rsidR="00CF4CF0" w:rsidRPr="00CF4CF0" w:rsidRDefault="00CF4CF0" w:rsidP="00CF4CF0">
      <w:pPr>
        <w:pStyle w:val="PlainText"/>
        <w:rPr>
          <w:ins w:id="1424" w:author="Author" w:date="2015-02-20T18:14:00Z"/>
          <w:rFonts w:ascii="Courier New" w:hAnsi="Courier New" w:cs="Courier New"/>
        </w:rPr>
      </w:pPr>
      <w:ins w:id="1425" w:author="Author" w:date="2015-02-20T18:14:00Z">
        <w:r w:rsidRPr="00CF4CF0">
          <w:rPr>
            <w:rFonts w:ascii="Courier New" w:hAnsi="Courier New" w:cs="Courier New"/>
          </w:rPr>
          <w:t>University's</w:t>
        </w:r>
      </w:ins>
      <w:r w:rsidRPr="00CF4CF0">
        <w:rPr>
          <w:rFonts w:ascii="Courier New" w:hAnsi="Courier New" w:cs="Courier New"/>
        </w:rPr>
        <w:t xml:space="preserve"> annual student society levy remittance schedule.</w:t>
      </w:r>
    </w:p>
    <w:p w14:paraId="28F92E9B" w14:textId="77777777" w:rsidR="00CF4CF0" w:rsidRPr="00CF4CF0" w:rsidRDefault="00CF4CF0" w:rsidP="00CF4CF0">
      <w:pPr>
        <w:pStyle w:val="PlainText"/>
        <w:rPr>
          <w:ins w:id="1426" w:author="Author" w:date="2015-02-20T18:14:00Z"/>
          <w:rFonts w:ascii="Courier New" w:hAnsi="Courier New" w:cs="Courier New"/>
        </w:rPr>
      </w:pPr>
      <w:ins w:id="1427" w:author="Author" w:date="2015-02-20T18:14:00Z">
        <w:r w:rsidRPr="00CF4CF0">
          <w:rPr>
            <w:rFonts w:ascii="Courier New" w:hAnsi="Courier New" w:cs="Courier New"/>
          </w:rPr>
          <w:t>110</w:t>
        </w:r>
      </w:ins>
    </w:p>
    <w:p w14:paraId="7A7DB47D" w14:textId="77777777" w:rsidR="00CF4CF0" w:rsidRPr="00CF4CF0" w:rsidRDefault="00CF4CF0" w:rsidP="00CF4CF0">
      <w:pPr>
        <w:pStyle w:val="PlainText"/>
        <w:rPr>
          <w:ins w:id="1428" w:author="Author" w:date="2015-02-20T18:14:00Z"/>
          <w:rFonts w:ascii="Courier New" w:hAnsi="Courier New" w:cs="Courier New"/>
        </w:rPr>
      </w:pPr>
      <w:proofErr w:type="spellStart"/>
      <w:ins w:id="1429" w:author="Author" w:date="2015-02-20T18:14:00Z">
        <w:r w:rsidRPr="00CF4CF0">
          <w:rPr>
            <w:rFonts w:ascii="Courier New" w:hAnsi="Courier New" w:cs="Courier New"/>
          </w:rPr>
          <w:t>Boardbooks</w:t>
        </w:r>
        <w:proofErr w:type="spellEnd"/>
        <w:r w:rsidRPr="00CF4CF0">
          <w:rPr>
            <w:rFonts w:ascii="Courier New" w:hAnsi="Courier New" w:cs="Courier New"/>
          </w:rPr>
          <w:t xml:space="preserve"> Print Wizard https://go.boardbooks.com/utoronto/PrintList.aspx?DB89OyvqIwpuCf...</w:t>
        </w:r>
      </w:ins>
    </w:p>
    <w:p w14:paraId="43822ADA" w14:textId="77777777" w:rsidR="00CF4CF0" w:rsidRPr="00CF4CF0" w:rsidRDefault="00CF4CF0" w:rsidP="00CF4CF0">
      <w:pPr>
        <w:pStyle w:val="PlainText"/>
        <w:rPr>
          <w:ins w:id="1430" w:author="Author" w:date="2015-02-20T18:14:00Z"/>
          <w:rFonts w:ascii="Courier New" w:hAnsi="Courier New" w:cs="Courier New"/>
        </w:rPr>
      </w:pPr>
      <w:ins w:id="1431" w:author="Author" w:date="2015-02-20T18:14:00Z">
        <w:r w:rsidRPr="00CF4CF0">
          <w:rPr>
            <w:rFonts w:ascii="Courier New" w:hAnsi="Courier New" w:cs="Courier New"/>
          </w:rPr>
          <w:t>2/20/2015 5:53 PM 29 of 43</w:t>
        </w:r>
      </w:ins>
    </w:p>
    <w:p w14:paraId="73B2C861" w14:textId="77777777" w:rsidR="00CF4CF0" w:rsidRPr="00CF4CF0" w:rsidRDefault="00CF4CF0" w:rsidP="00CF4CF0">
      <w:pPr>
        <w:pStyle w:val="PlainText"/>
        <w:rPr>
          <w:ins w:id="1432" w:author="Author" w:date="2015-02-20T18:14:00Z"/>
          <w:rFonts w:ascii="Courier New" w:hAnsi="Courier New" w:cs="Courier New"/>
        </w:rPr>
      </w:pPr>
      <w:ins w:id="1433" w:author="Author" w:date="2015-02-20T18:14:00Z">
        <w:r w:rsidRPr="00CF4CF0">
          <w:rPr>
            <w:rFonts w:ascii="Courier New" w:hAnsi="Courier New" w:cs="Courier New"/>
          </w:rPr>
          <w:t>Governing Council Meeting 4:30 to 6:30 p.m. - Items for Governing Council Approval</w:t>
        </w:r>
      </w:ins>
    </w:p>
    <w:p w14:paraId="2CBE339D" w14:textId="77777777" w:rsidR="00CF4CF0" w:rsidRPr="00CF4CF0" w:rsidRDefault="00CF4CF0" w:rsidP="00CF4CF0">
      <w:pPr>
        <w:pStyle w:val="PlainText"/>
        <w:rPr>
          <w:rFonts w:ascii="Courier New" w:hAnsi="Courier New" w:cs="Courier New"/>
        </w:rPr>
      </w:pPr>
      <w:ins w:id="1434" w:author="Author" w:date="2015-02-20T18:14:00Z">
        <w:r w:rsidRPr="00CF4CF0">
          <w:rPr>
            <w:rFonts w:ascii="Courier New" w:hAnsi="Courier New" w:cs="Courier New"/>
          </w:rPr>
          <w:t>- 26-</w:t>
        </w:r>
      </w:ins>
    </w:p>
    <w:p w14:paraId="17CEE9FA" w14:textId="7FBFE0AC" w:rsidR="00CF4CF0" w:rsidRPr="00CF4CF0" w:rsidRDefault="00CF4CF0" w:rsidP="00CF4CF0">
      <w:pPr>
        <w:pStyle w:val="PlainText"/>
        <w:rPr>
          <w:rFonts w:ascii="Courier New" w:hAnsi="Courier New" w:cs="Courier New"/>
        </w:rPr>
      </w:pPr>
      <w:r w:rsidRPr="00CF4CF0">
        <w:rPr>
          <w:rFonts w:ascii="Courier New" w:hAnsi="Courier New" w:cs="Courier New"/>
        </w:rPr>
        <w:t>(</w:t>
      </w:r>
      <w:proofErr w:type="spellStart"/>
      <w:r w:rsidRPr="00CF4CF0">
        <w:rPr>
          <w:rFonts w:ascii="Courier New" w:hAnsi="Courier New" w:cs="Courier New"/>
        </w:rPr>
        <w:t>i</w:t>
      </w:r>
      <w:proofErr w:type="spellEnd"/>
      <w:r w:rsidRPr="00CF4CF0">
        <w:rPr>
          <w:rFonts w:ascii="Courier New" w:hAnsi="Courier New" w:cs="Courier New"/>
        </w:rPr>
        <w:t xml:space="preserve">) The rate of increase to be applied to the Capital Cost Levy (the </w:t>
      </w:r>
      <w:del w:id="1435" w:author="Author" w:date="2015-02-20T18:14:00Z">
        <w:r w:rsidR="0079210B" w:rsidRPr="0079210B">
          <w:rPr>
            <w:rFonts w:ascii="Courier New" w:hAnsi="Courier New" w:cs="Courier New"/>
          </w:rPr>
          <w:delText>“</w:delText>
        </w:r>
      </w:del>
      <w:ins w:id="1436" w:author="Author" w:date="2015-02-20T18:14:00Z">
        <w:r w:rsidRPr="00CF4CF0">
          <w:rPr>
            <w:rFonts w:ascii="Courier New" w:hAnsi="Courier New" w:cs="Courier New"/>
          </w:rPr>
          <w:t>"</w:t>
        </w:r>
      </w:ins>
      <w:r w:rsidRPr="00CF4CF0">
        <w:rPr>
          <w:rFonts w:ascii="Courier New" w:hAnsi="Courier New" w:cs="Courier New"/>
        </w:rPr>
        <w:t>Capital Cost Levy</w:t>
      </w:r>
    </w:p>
    <w:p w14:paraId="77F2CA6C" w14:textId="7F1B3046" w:rsidR="00CF4CF0" w:rsidRPr="00CF4CF0" w:rsidRDefault="00CF4CF0" w:rsidP="00CF4CF0">
      <w:pPr>
        <w:pStyle w:val="PlainText"/>
        <w:rPr>
          <w:rFonts w:ascii="Courier New" w:hAnsi="Courier New" w:cs="Courier New"/>
        </w:rPr>
      </w:pPr>
      <w:r w:rsidRPr="00CF4CF0">
        <w:rPr>
          <w:rFonts w:ascii="Courier New" w:hAnsi="Courier New" w:cs="Courier New"/>
        </w:rPr>
        <w:t>Escalator</w:t>
      </w:r>
      <w:del w:id="1437" w:author="Author" w:date="2015-02-20T18:14:00Z">
        <w:r w:rsidR="0079210B" w:rsidRPr="0079210B">
          <w:rPr>
            <w:rFonts w:ascii="Courier New" w:hAnsi="Courier New" w:cs="Courier New"/>
          </w:rPr>
          <w:delText>”)</w:delText>
        </w:r>
      </w:del>
      <w:ins w:id="1438" w:author="Author" w:date="2015-02-20T18:14:00Z">
        <w:r w:rsidRPr="00CF4CF0">
          <w:rPr>
            <w:rFonts w:ascii="Courier New" w:hAnsi="Courier New" w:cs="Courier New"/>
          </w:rPr>
          <w:t>")</w:t>
        </w:r>
      </w:ins>
      <w:r w:rsidRPr="00CF4CF0">
        <w:rPr>
          <w:rFonts w:ascii="Courier New" w:hAnsi="Courier New" w:cs="Courier New"/>
        </w:rPr>
        <w:t xml:space="preserve"> for the 25 year period beginning with the opening of the Student</w:t>
      </w:r>
    </w:p>
    <w:p w14:paraId="384C90B0" w14:textId="1E3DAF04" w:rsidR="00CF4CF0" w:rsidRPr="00CF4CF0" w:rsidRDefault="00CF4CF0" w:rsidP="00CF4CF0">
      <w:pPr>
        <w:pStyle w:val="PlainText"/>
        <w:rPr>
          <w:rFonts w:ascii="Courier New" w:hAnsi="Courier New" w:cs="Courier New"/>
        </w:rPr>
      </w:pPr>
      <w:r w:rsidRPr="00CF4CF0">
        <w:rPr>
          <w:rFonts w:ascii="Courier New" w:hAnsi="Courier New" w:cs="Courier New"/>
        </w:rPr>
        <w:t xml:space="preserve">Commons Building, </w:t>
      </w:r>
      <w:del w:id="1439" w:author="Author" w:date="2015-02-20T18:14:00Z">
        <w:r w:rsidR="0079210B" w:rsidRPr="0079210B">
          <w:rPr>
            <w:rFonts w:ascii="Courier New" w:hAnsi="Courier New" w:cs="Courier New"/>
          </w:rPr>
          <w:delText>currently</w:delText>
        </w:r>
      </w:del>
      <w:proofErr w:type="spellStart"/>
      <w:ins w:id="1440" w:author="Author" w:date="2015-02-20T18:14:00Z">
        <w:r w:rsidRPr="00CF4CF0">
          <w:rPr>
            <w:rFonts w:ascii="Courier New" w:hAnsi="Courier New" w:cs="Courier New"/>
          </w:rPr>
          <w:t>CUJTently</w:t>
        </w:r>
      </w:ins>
      <w:proofErr w:type="spellEnd"/>
      <w:r w:rsidRPr="00CF4CF0">
        <w:rPr>
          <w:rFonts w:ascii="Courier New" w:hAnsi="Courier New" w:cs="Courier New"/>
        </w:rPr>
        <w:t xml:space="preserve"> estimated to be September </w:t>
      </w:r>
      <w:del w:id="1441" w:author="Author" w:date="2015-02-20T18:14:00Z">
        <w:r w:rsidR="0079210B" w:rsidRPr="0079210B">
          <w:rPr>
            <w:rFonts w:ascii="Courier New" w:hAnsi="Courier New" w:cs="Courier New"/>
          </w:rPr>
          <w:delText>1</w:delText>
        </w:r>
      </w:del>
      <w:ins w:id="1442" w:author="Author" w:date="2015-02-20T18:14:00Z">
        <w:r w:rsidRPr="00CF4CF0">
          <w:rPr>
            <w:rFonts w:ascii="Courier New" w:hAnsi="Courier New" w:cs="Courier New"/>
          </w:rPr>
          <w:t>I</w:t>
        </w:r>
      </w:ins>
      <w:r w:rsidRPr="00CF4CF0">
        <w:rPr>
          <w:rFonts w:ascii="Courier New" w:hAnsi="Courier New" w:cs="Courier New"/>
        </w:rPr>
        <w:t xml:space="preserve">, 2014, </w:t>
      </w:r>
      <w:proofErr w:type="spellStart"/>
      <w:r w:rsidRPr="00CF4CF0">
        <w:rPr>
          <w:rFonts w:ascii="Courier New" w:hAnsi="Courier New" w:cs="Courier New"/>
        </w:rPr>
        <w:t>wiLl</w:t>
      </w:r>
      <w:proofErr w:type="spellEnd"/>
      <w:r w:rsidRPr="00CF4CF0">
        <w:rPr>
          <w:rFonts w:ascii="Courier New" w:hAnsi="Courier New" w:cs="Courier New"/>
        </w:rPr>
        <w:t xml:space="preserve"> be</w:t>
      </w:r>
    </w:p>
    <w:p w14:paraId="6C5788BA" w14:textId="3F6FE0C1"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established</w:t>
      </w:r>
      <w:proofErr w:type="gramEnd"/>
      <w:r w:rsidRPr="00CF4CF0">
        <w:rPr>
          <w:rFonts w:ascii="Courier New" w:hAnsi="Courier New" w:cs="Courier New"/>
        </w:rPr>
        <w:t xml:space="preserve"> at the date of opening by the Parties, at a level not to exceed </w:t>
      </w:r>
      <w:del w:id="1443" w:author="Author" w:date="2015-02-20T18:14:00Z">
        <w:r w:rsidR="0079210B" w:rsidRPr="0079210B">
          <w:rPr>
            <w:rFonts w:ascii="Courier New" w:hAnsi="Courier New" w:cs="Courier New"/>
          </w:rPr>
          <w:delText>10</w:delText>
        </w:r>
      </w:del>
      <w:ins w:id="1444" w:author="Author" w:date="2015-02-20T18:14:00Z">
        <w:r w:rsidRPr="00CF4CF0">
          <w:rPr>
            <w:rFonts w:ascii="Courier New" w:hAnsi="Courier New" w:cs="Courier New"/>
          </w:rPr>
          <w:t>l 0</w:t>
        </w:r>
      </w:ins>
      <w:r w:rsidRPr="00CF4CF0">
        <w:rPr>
          <w:rFonts w:ascii="Courier New" w:hAnsi="Courier New" w:cs="Courier New"/>
        </w:rPr>
        <w:t>% per</w:t>
      </w:r>
    </w:p>
    <w:p w14:paraId="75252AC6"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annum</w:t>
      </w:r>
      <w:proofErr w:type="gramEnd"/>
      <w:r w:rsidRPr="00CF4CF0">
        <w:rPr>
          <w:rFonts w:ascii="Courier New" w:hAnsi="Courier New" w:cs="Courier New"/>
        </w:rPr>
        <w:t xml:space="preserve"> and fixed at that rate for the entire 25 year term. The Capital Cost Levy</w:t>
      </w:r>
    </w:p>
    <w:p w14:paraId="2DE6DAA7"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Escalator is subject to approval annually by the University Affairs Board.</w:t>
      </w:r>
    </w:p>
    <w:p w14:paraId="0C5F01BA" w14:textId="420E1DB6" w:rsidR="00CF4CF0" w:rsidRPr="00CF4CF0" w:rsidRDefault="00CF4CF0" w:rsidP="00CF4CF0">
      <w:pPr>
        <w:pStyle w:val="PlainText"/>
        <w:rPr>
          <w:rFonts w:ascii="Courier New" w:hAnsi="Courier New" w:cs="Courier New"/>
        </w:rPr>
      </w:pPr>
      <w:r w:rsidRPr="00CF4CF0">
        <w:rPr>
          <w:rFonts w:ascii="Courier New" w:hAnsi="Courier New" w:cs="Courier New"/>
        </w:rPr>
        <w:t xml:space="preserve">The Capital Cost Levy Escalator, which shall provide for an increase of up to 10% per </w:t>
      </w:r>
      <w:del w:id="1445" w:author="Author" w:date="2015-02-20T18:14:00Z">
        <w:r w:rsidR="0079210B" w:rsidRPr="0079210B">
          <w:rPr>
            <w:rFonts w:ascii="Courier New" w:hAnsi="Courier New" w:cs="Courier New"/>
          </w:rPr>
          <w:delText>annum</w:delText>
        </w:r>
      </w:del>
      <w:ins w:id="1446" w:author="Author" w:date="2015-02-20T18:14:00Z">
        <w:r w:rsidRPr="00CF4CF0">
          <w:rPr>
            <w:rFonts w:ascii="Courier New" w:hAnsi="Courier New" w:cs="Courier New"/>
          </w:rPr>
          <w:t>aru1um</w:t>
        </w:r>
      </w:ins>
      <w:r w:rsidRPr="00CF4CF0">
        <w:rPr>
          <w:rFonts w:ascii="Courier New" w:hAnsi="Courier New" w:cs="Courier New"/>
        </w:rPr>
        <w:t xml:space="preserve"> shall</w:t>
      </w:r>
    </w:p>
    <w:p w14:paraId="33D1F3DE"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take</w:t>
      </w:r>
      <w:proofErr w:type="gramEnd"/>
      <w:r w:rsidRPr="00CF4CF0">
        <w:rPr>
          <w:rFonts w:ascii="Courier New" w:hAnsi="Courier New" w:cs="Courier New"/>
        </w:rPr>
        <w:t xml:space="preserve"> into account the additional costs arising from inflation and the repayment (over a 25 year</w:t>
      </w:r>
    </w:p>
    <w:p w14:paraId="18856770"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period</w:t>
      </w:r>
      <w:proofErr w:type="gramEnd"/>
      <w:r w:rsidRPr="00CF4CF0">
        <w:rPr>
          <w:rFonts w:ascii="Courier New" w:hAnsi="Courier New" w:cs="Courier New"/>
        </w:rPr>
        <w:t>) of principal and borrowing costs of the Student Commons loan, and all other costs referred</w:t>
      </w:r>
    </w:p>
    <w:p w14:paraId="50DDFAB8"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to</w:t>
      </w:r>
      <w:proofErr w:type="gramEnd"/>
      <w:r w:rsidRPr="00CF4CF0">
        <w:rPr>
          <w:rFonts w:ascii="Courier New" w:hAnsi="Courier New" w:cs="Courier New"/>
        </w:rPr>
        <w:t xml:space="preserve"> in Section 7.6(a) above.</w:t>
      </w:r>
    </w:p>
    <w:p w14:paraId="6EE8462C"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7.7 Student Commons Operation</w:t>
      </w:r>
    </w:p>
    <w:p w14:paraId="5FD90450"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(a) Operating Cost Levy. The Operating Cost Levy shall be collected by the</w:t>
      </w:r>
    </w:p>
    <w:p w14:paraId="2387547F"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University upon the opening of the Student Commons and remitted to SAC in</w:t>
      </w:r>
    </w:p>
    <w:p w14:paraId="19C1410A" w14:textId="57BFFD7A"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instalments</w:t>
      </w:r>
      <w:proofErr w:type="gramEnd"/>
      <w:r w:rsidRPr="00CF4CF0">
        <w:rPr>
          <w:rFonts w:ascii="Courier New" w:hAnsi="Courier New" w:cs="Courier New"/>
        </w:rPr>
        <w:t xml:space="preserve">, in accordance </w:t>
      </w:r>
      <w:del w:id="1447" w:author="Author" w:date="2015-02-20T18:14:00Z">
        <w:r w:rsidR="0079210B" w:rsidRPr="0079210B">
          <w:rPr>
            <w:rFonts w:ascii="Courier New" w:hAnsi="Courier New" w:cs="Courier New"/>
          </w:rPr>
          <w:delText>with</w:delText>
        </w:r>
      </w:del>
      <w:proofErr w:type="spellStart"/>
      <w:ins w:id="1448" w:author="Author" w:date="2015-02-20T18:14:00Z">
        <w:r w:rsidRPr="00CF4CF0">
          <w:rPr>
            <w:rFonts w:ascii="Courier New" w:hAnsi="Courier New" w:cs="Courier New"/>
          </w:rPr>
          <w:t>witb</w:t>
        </w:r>
      </w:ins>
      <w:proofErr w:type="spellEnd"/>
      <w:r w:rsidRPr="00CF4CF0">
        <w:rPr>
          <w:rFonts w:ascii="Courier New" w:hAnsi="Courier New" w:cs="Courier New"/>
        </w:rPr>
        <w:t xml:space="preserve"> the </w:t>
      </w:r>
      <w:del w:id="1449" w:author="Author" w:date="2015-02-20T18:14:00Z">
        <w:r w:rsidR="0079210B" w:rsidRPr="0079210B">
          <w:rPr>
            <w:rFonts w:ascii="Courier New" w:hAnsi="Courier New" w:cs="Courier New"/>
          </w:rPr>
          <w:delText>University’s</w:delText>
        </w:r>
      </w:del>
      <w:ins w:id="1450" w:author="Author" w:date="2015-02-20T18:14:00Z">
        <w:r w:rsidRPr="00CF4CF0">
          <w:rPr>
            <w:rFonts w:ascii="Courier New" w:hAnsi="Courier New" w:cs="Courier New"/>
          </w:rPr>
          <w:t>University's</w:t>
        </w:r>
      </w:ins>
      <w:r w:rsidRPr="00CF4CF0">
        <w:rPr>
          <w:rFonts w:ascii="Courier New" w:hAnsi="Courier New" w:cs="Courier New"/>
        </w:rPr>
        <w:t xml:space="preserve"> annual student society fee</w:t>
      </w:r>
    </w:p>
    <w:p w14:paraId="25E8D940" w14:textId="7B6C230F"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remittance</w:t>
      </w:r>
      <w:proofErr w:type="gramEnd"/>
      <w:r w:rsidRPr="00CF4CF0">
        <w:rPr>
          <w:rFonts w:ascii="Courier New" w:hAnsi="Courier New" w:cs="Courier New"/>
        </w:rPr>
        <w:t xml:space="preserve"> schedule or as </w:t>
      </w:r>
      <w:del w:id="1451" w:author="Author" w:date="2015-02-20T18:14:00Z">
        <w:r w:rsidR="0079210B" w:rsidRPr="0079210B">
          <w:rPr>
            <w:rFonts w:ascii="Courier New" w:hAnsi="Courier New" w:cs="Courier New"/>
          </w:rPr>
          <w:delText>otherwise</w:delText>
        </w:r>
      </w:del>
      <w:proofErr w:type="spellStart"/>
      <w:ins w:id="1452" w:author="Author" w:date="2015-02-20T18:14:00Z">
        <w:r w:rsidRPr="00CF4CF0">
          <w:rPr>
            <w:rFonts w:ascii="Courier New" w:hAnsi="Courier New" w:cs="Courier New"/>
          </w:rPr>
          <w:t>otherwi</w:t>
        </w:r>
        <w:proofErr w:type="spellEnd"/>
        <w:r w:rsidRPr="00CF4CF0">
          <w:rPr>
            <w:rFonts w:ascii="Courier New" w:hAnsi="Courier New" w:cs="Courier New"/>
          </w:rPr>
          <w:t>;;e</w:t>
        </w:r>
      </w:ins>
      <w:r w:rsidRPr="00CF4CF0">
        <w:rPr>
          <w:rFonts w:ascii="Courier New" w:hAnsi="Courier New" w:cs="Courier New"/>
        </w:rPr>
        <w:t xml:space="preserve"> agreed pursuant to Section 6.1 (c).</w:t>
      </w:r>
    </w:p>
    <w:p w14:paraId="70E34410" w14:textId="7E89EC4F" w:rsidR="00CF4CF0" w:rsidRPr="00CF4CF0" w:rsidRDefault="00CF4CF0" w:rsidP="00CF4CF0">
      <w:pPr>
        <w:pStyle w:val="PlainText"/>
        <w:rPr>
          <w:rFonts w:ascii="Courier New" w:hAnsi="Courier New" w:cs="Courier New"/>
        </w:rPr>
      </w:pPr>
      <w:r w:rsidRPr="00CF4CF0">
        <w:rPr>
          <w:rFonts w:ascii="Courier New" w:hAnsi="Courier New" w:cs="Courier New"/>
        </w:rPr>
        <w:t xml:space="preserve">(b) Financial Solvency Requirement. It is the </w:t>
      </w:r>
      <w:del w:id="1453" w:author="Author" w:date="2015-02-20T18:14:00Z">
        <w:r w:rsidR="0079210B" w:rsidRPr="0079210B">
          <w:rPr>
            <w:rFonts w:ascii="Courier New" w:hAnsi="Courier New" w:cs="Courier New"/>
          </w:rPr>
          <w:delText>Parties’</w:delText>
        </w:r>
      </w:del>
      <w:ins w:id="1454" w:author="Author" w:date="2015-02-20T18:14:00Z">
        <w:r w:rsidRPr="00CF4CF0">
          <w:rPr>
            <w:rFonts w:ascii="Courier New" w:hAnsi="Courier New" w:cs="Courier New"/>
          </w:rPr>
          <w:t>Parties'</w:t>
        </w:r>
      </w:ins>
      <w:r w:rsidRPr="00CF4CF0">
        <w:rPr>
          <w:rFonts w:ascii="Courier New" w:hAnsi="Courier New" w:cs="Courier New"/>
        </w:rPr>
        <w:t xml:space="preserve"> intention that the Operating</w:t>
      </w:r>
    </w:p>
    <w:p w14:paraId="59B71585" w14:textId="0C3B8844" w:rsidR="00CF4CF0" w:rsidRPr="00CF4CF0" w:rsidRDefault="00CF4CF0" w:rsidP="00CF4CF0">
      <w:pPr>
        <w:pStyle w:val="PlainText"/>
        <w:rPr>
          <w:rFonts w:ascii="Courier New" w:hAnsi="Courier New" w:cs="Courier New"/>
        </w:rPr>
      </w:pPr>
      <w:r w:rsidRPr="00CF4CF0">
        <w:rPr>
          <w:rFonts w:ascii="Courier New" w:hAnsi="Courier New" w:cs="Courier New"/>
        </w:rPr>
        <w:t xml:space="preserve">Cost Levy, as adjusted over time in accordance with 7.7(d), </w:t>
      </w:r>
      <w:del w:id="1455" w:author="Author" w:date="2015-02-20T18:14:00Z">
        <w:r w:rsidR="0079210B" w:rsidRPr="0079210B">
          <w:rPr>
            <w:rFonts w:ascii="Courier New" w:hAnsi="Courier New" w:cs="Courier New"/>
          </w:rPr>
          <w:delText>plus</w:delText>
        </w:r>
      </w:del>
      <w:ins w:id="1456" w:author="Author" w:date="2015-02-20T18:14:00Z">
        <w:r w:rsidRPr="00CF4CF0">
          <w:rPr>
            <w:rFonts w:ascii="Courier New" w:hAnsi="Courier New" w:cs="Courier New"/>
          </w:rPr>
          <w:t xml:space="preserve">p </w:t>
        </w:r>
        <w:proofErr w:type="spellStart"/>
        <w:r w:rsidRPr="00CF4CF0">
          <w:rPr>
            <w:rFonts w:ascii="Courier New" w:hAnsi="Courier New" w:cs="Courier New"/>
          </w:rPr>
          <w:t>lus</w:t>
        </w:r>
      </w:ins>
      <w:proofErr w:type="spellEnd"/>
      <w:r w:rsidRPr="00CF4CF0">
        <w:rPr>
          <w:rFonts w:ascii="Courier New" w:hAnsi="Courier New" w:cs="Courier New"/>
        </w:rPr>
        <w:t xml:space="preserve"> other revenues</w:t>
      </w:r>
    </w:p>
    <w:p w14:paraId="5FC164F5"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earned</w:t>
      </w:r>
      <w:proofErr w:type="gramEnd"/>
      <w:r w:rsidRPr="00CF4CF0">
        <w:rPr>
          <w:rFonts w:ascii="Courier New" w:hAnsi="Courier New" w:cs="Courier New"/>
        </w:rPr>
        <w:t xml:space="preserve"> by SAC in operating the Student Commons will be sufficient to:</w:t>
      </w:r>
    </w:p>
    <w:p w14:paraId="194AFC73" w14:textId="62E74C07" w:rsidR="00CF4CF0" w:rsidRPr="00CF4CF0" w:rsidRDefault="00CF4CF0" w:rsidP="00CF4CF0">
      <w:pPr>
        <w:pStyle w:val="PlainText"/>
        <w:rPr>
          <w:rFonts w:ascii="Courier New" w:hAnsi="Courier New" w:cs="Courier New"/>
        </w:rPr>
      </w:pPr>
      <w:r w:rsidRPr="00CF4CF0">
        <w:rPr>
          <w:rFonts w:ascii="Courier New" w:hAnsi="Courier New" w:cs="Courier New"/>
        </w:rPr>
        <w:t>(</w:t>
      </w:r>
      <w:proofErr w:type="spellStart"/>
      <w:proofErr w:type="gramStart"/>
      <w:r w:rsidRPr="00CF4CF0">
        <w:rPr>
          <w:rFonts w:ascii="Courier New" w:hAnsi="Courier New" w:cs="Courier New"/>
        </w:rPr>
        <w:t>i</w:t>
      </w:r>
      <w:proofErr w:type="spellEnd"/>
      <w:proofErr w:type="gramEnd"/>
      <w:r w:rsidRPr="00CF4CF0">
        <w:rPr>
          <w:rFonts w:ascii="Courier New" w:hAnsi="Courier New" w:cs="Courier New"/>
        </w:rPr>
        <w:t xml:space="preserve">) cover </w:t>
      </w:r>
      <w:del w:id="1457" w:author="Author" w:date="2015-02-20T18:14:00Z">
        <w:r w:rsidR="0079210B" w:rsidRPr="0079210B">
          <w:rPr>
            <w:rFonts w:ascii="Courier New" w:hAnsi="Courier New" w:cs="Courier New"/>
          </w:rPr>
          <w:delText>all</w:delText>
        </w:r>
      </w:del>
      <w:proofErr w:type="spellStart"/>
      <w:ins w:id="1458" w:author="Author" w:date="2015-02-20T18:14:00Z">
        <w:r w:rsidRPr="00CF4CF0">
          <w:rPr>
            <w:rFonts w:ascii="Courier New" w:hAnsi="Courier New" w:cs="Courier New"/>
          </w:rPr>
          <w:t>aU</w:t>
        </w:r>
      </w:ins>
      <w:proofErr w:type="spellEnd"/>
      <w:r w:rsidRPr="00CF4CF0">
        <w:rPr>
          <w:rFonts w:ascii="Courier New" w:hAnsi="Courier New" w:cs="Courier New"/>
        </w:rPr>
        <w:t xml:space="preserve"> costs of operating the Student Commons, including, without</w:t>
      </w:r>
    </w:p>
    <w:p w14:paraId="6CC37B67" w14:textId="5E5C92A4"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limitation</w:t>
      </w:r>
      <w:proofErr w:type="gramEnd"/>
      <w:r w:rsidRPr="00CF4CF0">
        <w:rPr>
          <w:rFonts w:ascii="Courier New" w:hAnsi="Courier New" w:cs="Courier New"/>
        </w:rPr>
        <w:t>, the Operating Costs as defined in 6.1</w:t>
      </w:r>
      <w:del w:id="1459" w:author="Author" w:date="2015-02-20T18:14:00Z">
        <w:r w:rsidR="0079210B" w:rsidRPr="0079210B">
          <w:rPr>
            <w:rFonts w:ascii="Courier New" w:hAnsi="Courier New" w:cs="Courier New"/>
          </w:rPr>
          <w:delText>(a).;</w:delText>
        </w:r>
      </w:del>
      <w:ins w:id="1460" w:author="Author" w:date="2015-02-20T18:14:00Z">
        <w:r w:rsidRPr="00CF4CF0">
          <w:rPr>
            <w:rFonts w:ascii="Courier New" w:hAnsi="Courier New" w:cs="Courier New"/>
          </w:rPr>
          <w:t xml:space="preserve"> (ah</w:t>
        </w:r>
      </w:ins>
      <w:r w:rsidRPr="00CF4CF0">
        <w:rPr>
          <w:rFonts w:ascii="Courier New" w:hAnsi="Courier New" w:cs="Courier New"/>
        </w:rPr>
        <w:t xml:space="preserve"> and</w:t>
      </w:r>
    </w:p>
    <w:p w14:paraId="2261FE07" w14:textId="20727F36" w:rsidR="00CF4CF0" w:rsidRPr="00CF4CF0" w:rsidRDefault="00CF4CF0" w:rsidP="00CF4CF0">
      <w:pPr>
        <w:pStyle w:val="PlainText"/>
        <w:rPr>
          <w:rFonts w:ascii="Courier New" w:hAnsi="Courier New" w:cs="Courier New"/>
        </w:rPr>
      </w:pPr>
      <w:r w:rsidRPr="00CF4CF0">
        <w:rPr>
          <w:rFonts w:ascii="Courier New" w:hAnsi="Courier New" w:cs="Courier New"/>
        </w:rPr>
        <w:t xml:space="preserve">(ii) </w:t>
      </w:r>
      <w:proofErr w:type="gramStart"/>
      <w:r w:rsidRPr="00CF4CF0">
        <w:rPr>
          <w:rFonts w:ascii="Courier New" w:hAnsi="Courier New" w:cs="Courier New"/>
        </w:rPr>
        <w:t>maintain</w:t>
      </w:r>
      <w:proofErr w:type="gramEnd"/>
      <w:r w:rsidRPr="00CF4CF0">
        <w:rPr>
          <w:rFonts w:ascii="Courier New" w:hAnsi="Courier New" w:cs="Courier New"/>
        </w:rPr>
        <w:t xml:space="preserve"> appropriate and prudent reserves, the quantum of </w:t>
      </w:r>
      <w:del w:id="1461" w:author="Author" w:date="2015-02-20T18:14:00Z">
        <w:r w:rsidR="0079210B" w:rsidRPr="0079210B">
          <w:rPr>
            <w:rFonts w:ascii="Courier New" w:hAnsi="Courier New" w:cs="Courier New"/>
          </w:rPr>
          <w:delText>which</w:delText>
        </w:r>
      </w:del>
      <w:proofErr w:type="spellStart"/>
      <w:ins w:id="1462" w:author="Author" w:date="2015-02-20T18:14:00Z">
        <w:r w:rsidRPr="00CF4CF0">
          <w:rPr>
            <w:rFonts w:ascii="Courier New" w:hAnsi="Courier New" w:cs="Courier New"/>
          </w:rPr>
          <w:t>wh.ich</w:t>
        </w:r>
      </w:ins>
      <w:proofErr w:type="spellEnd"/>
      <w:r w:rsidRPr="00CF4CF0">
        <w:rPr>
          <w:rFonts w:ascii="Courier New" w:hAnsi="Courier New" w:cs="Courier New"/>
        </w:rPr>
        <w:t xml:space="preserve"> shall be</w:t>
      </w:r>
    </w:p>
    <w:p w14:paraId="245B23B1"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determined</w:t>
      </w:r>
      <w:proofErr w:type="gramEnd"/>
      <w:r w:rsidRPr="00CF4CF0">
        <w:rPr>
          <w:rFonts w:ascii="Courier New" w:hAnsi="Courier New" w:cs="Courier New"/>
        </w:rPr>
        <w:t xml:space="preserve"> by the Management Committee in its sole discretion, in a</w:t>
      </w:r>
    </w:p>
    <w:p w14:paraId="57750C46"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Reserve Fund, in accordance with Section 7.7(c).</w:t>
      </w:r>
    </w:p>
    <w:p w14:paraId="4064C481"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(c) Reserve Funds. As soon as the quantum of any surplus or deficit from the</w:t>
      </w:r>
    </w:p>
    <w:p w14:paraId="74D351FE"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operations</w:t>
      </w:r>
      <w:proofErr w:type="gramEnd"/>
      <w:r w:rsidRPr="00CF4CF0">
        <w:rPr>
          <w:rFonts w:ascii="Courier New" w:hAnsi="Courier New" w:cs="Courier New"/>
        </w:rPr>
        <w:t xml:space="preserve"> of the Student Commons is calculated for each year of the Term, such</w:t>
      </w:r>
    </w:p>
    <w:p w14:paraId="69FD61E6"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amount</w:t>
      </w:r>
      <w:proofErr w:type="gramEnd"/>
      <w:r w:rsidRPr="00CF4CF0">
        <w:rPr>
          <w:rFonts w:ascii="Courier New" w:hAnsi="Courier New" w:cs="Courier New"/>
        </w:rPr>
        <w:t xml:space="preserve"> will be transferred to or from, as the case may be, a Student Commons</w:t>
      </w:r>
    </w:p>
    <w:p w14:paraId="38A1B2A9" w14:textId="4E4E5384"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reserve</w:t>
      </w:r>
      <w:proofErr w:type="gramEnd"/>
      <w:r w:rsidRPr="00CF4CF0">
        <w:rPr>
          <w:rFonts w:ascii="Courier New" w:hAnsi="Courier New" w:cs="Courier New"/>
        </w:rPr>
        <w:t xml:space="preserve"> fund (the </w:t>
      </w:r>
      <w:del w:id="1463" w:author="Author" w:date="2015-02-20T18:14:00Z">
        <w:r w:rsidR="0079210B" w:rsidRPr="0079210B">
          <w:rPr>
            <w:rFonts w:ascii="Courier New" w:hAnsi="Courier New" w:cs="Courier New"/>
          </w:rPr>
          <w:delText>“</w:delText>
        </w:r>
      </w:del>
      <w:ins w:id="1464" w:author="Author" w:date="2015-02-20T18:14:00Z">
        <w:r w:rsidRPr="00CF4CF0">
          <w:rPr>
            <w:rFonts w:ascii="Courier New" w:hAnsi="Courier New" w:cs="Courier New"/>
          </w:rPr>
          <w:t>"</w:t>
        </w:r>
      </w:ins>
      <w:r w:rsidRPr="00CF4CF0">
        <w:rPr>
          <w:rFonts w:ascii="Courier New" w:hAnsi="Courier New" w:cs="Courier New"/>
        </w:rPr>
        <w:t>Reserve Fund</w:t>
      </w:r>
      <w:del w:id="1465" w:author="Author" w:date="2015-02-20T18:14:00Z">
        <w:r w:rsidR="0079210B" w:rsidRPr="0079210B">
          <w:rPr>
            <w:rFonts w:ascii="Courier New" w:hAnsi="Courier New" w:cs="Courier New"/>
          </w:rPr>
          <w:delText>”)</w:delText>
        </w:r>
      </w:del>
      <w:ins w:id="1466" w:author="Author" w:date="2015-02-20T18:14:00Z">
        <w:r w:rsidRPr="00CF4CF0">
          <w:rPr>
            <w:rFonts w:ascii="Courier New" w:hAnsi="Courier New" w:cs="Courier New"/>
          </w:rPr>
          <w:t>")</w:t>
        </w:r>
      </w:ins>
      <w:r w:rsidRPr="00CF4CF0">
        <w:rPr>
          <w:rFonts w:ascii="Courier New" w:hAnsi="Courier New" w:cs="Courier New"/>
        </w:rPr>
        <w:t xml:space="preserve"> to be established at the end of the first fiscal</w:t>
      </w:r>
    </w:p>
    <w:p w14:paraId="2E4FCBC5"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year</w:t>
      </w:r>
      <w:proofErr w:type="gramEnd"/>
      <w:r w:rsidRPr="00CF4CF0">
        <w:rPr>
          <w:rFonts w:ascii="Courier New" w:hAnsi="Courier New" w:cs="Courier New"/>
        </w:rPr>
        <w:t xml:space="preserve"> of the Student Commons. Any accumulated surplus in such fund will be</w:t>
      </w:r>
    </w:p>
    <w:p w14:paraId="46491E41"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utilized</w:t>
      </w:r>
      <w:proofErr w:type="gramEnd"/>
      <w:r w:rsidRPr="00CF4CF0">
        <w:rPr>
          <w:rFonts w:ascii="Courier New" w:hAnsi="Courier New" w:cs="Courier New"/>
        </w:rPr>
        <w:t xml:space="preserve"> as follows:</w:t>
      </w:r>
    </w:p>
    <w:p w14:paraId="7E1A8DB5" w14:textId="2DE6BDC7" w:rsidR="00CF4CF0" w:rsidRPr="00CF4CF0" w:rsidRDefault="00CF4CF0" w:rsidP="00CF4CF0">
      <w:pPr>
        <w:pStyle w:val="PlainText"/>
        <w:rPr>
          <w:rFonts w:ascii="Courier New" w:hAnsi="Courier New" w:cs="Courier New"/>
        </w:rPr>
      </w:pPr>
      <w:r w:rsidRPr="00CF4CF0">
        <w:rPr>
          <w:rFonts w:ascii="Courier New" w:hAnsi="Courier New" w:cs="Courier New"/>
        </w:rPr>
        <w:t>(</w:t>
      </w:r>
      <w:proofErr w:type="spellStart"/>
      <w:r w:rsidRPr="00CF4CF0">
        <w:rPr>
          <w:rFonts w:ascii="Courier New" w:hAnsi="Courier New" w:cs="Courier New"/>
        </w:rPr>
        <w:t>i</w:t>
      </w:r>
      <w:proofErr w:type="spellEnd"/>
      <w:r w:rsidRPr="00CF4CF0">
        <w:rPr>
          <w:rFonts w:ascii="Courier New" w:hAnsi="Courier New" w:cs="Courier New"/>
        </w:rPr>
        <w:t xml:space="preserve">) To provide appropriate and </w:t>
      </w:r>
      <w:del w:id="1467" w:author="Author" w:date="2015-02-20T18:14:00Z">
        <w:r w:rsidR="0079210B" w:rsidRPr="0079210B">
          <w:rPr>
            <w:rFonts w:ascii="Courier New" w:hAnsi="Courier New" w:cs="Courier New"/>
          </w:rPr>
          <w:delText>prudent</w:delText>
        </w:r>
      </w:del>
      <w:proofErr w:type="spellStart"/>
      <w:ins w:id="1468" w:author="Author" w:date="2015-02-20T18:14:00Z">
        <w:r w:rsidRPr="00CF4CF0">
          <w:rPr>
            <w:rFonts w:ascii="Courier New" w:hAnsi="Courier New" w:cs="Courier New"/>
          </w:rPr>
          <w:t>pmdent</w:t>
        </w:r>
      </w:ins>
      <w:proofErr w:type="spellEnd"/>
      <w:r w:rsidRPr="00CF4CF0">
        <w:rPr>
          <w:rFonts w:ascii="Courier New" w:hAnsi="Courier New" w:cs="Courier New"/>
        </w:rPr>
        <w:t xml:space="preserve"> reserve levels in accordance with</w:t>
      </w:r>
    </w:p>
    <w:p w14:paraId="5BBB60BF"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reasonable</w:t>
      </w:r>
      <w:proofErr w:type="gramEnd"/>
      <w:r w:rsidRPr="00CF4CF0">
        <w:rPr>
          <w:rFonts w:ascii="Courier New" w:hAnsi="Courier New" w:cs="Courier New"/>
        </w:rPr>
        <w:t xml:space="preserve"> business practice to allow for fluctuations in business operations,</w:t>
      </w:r>
    </w:p>
    <w:p w14:paraId="3E7B734D" w14:textId="080B586F" w:rsidR="00CF4CF0" w:rsidRPr="00CF4CF0" w:rsidRDefault="00CF4CF0" w:rsidP="00CF4CF0">
      <w:pPr>
        <w:pStyle w:val="PlainText"/>
        <w:rPr>
          <w:ins w:id="1469" w:author="Author" w:date="2015-02-20T18:14:00Z"/>
          <w:rFonts w:ascii="Courier New" w:hAnsi="Courier New" w:cs="Courier New"/>
        </w:rPr>
      </w:pPr>
      <w:proofErr w:type="gramStart"/>
      <w:r w:rsidRPr="00CF4CF0">
        <w:rPr>
          <w:rFonts w:ascii="Courier New" w:hAnsi="Courier New" w:cs="Courier New"/>
        </w:rPr>
        <w:t>such</w:t>
      </w:r>
      <w:proofErr w:type="gramEnd"/>
      <w:r w:rsidRPr="00CF4CF0">
        <w:rPr>
          <w:rFonts w:ascii="Courier New" w:hAnsi="Courier New" w:cs="Courier New"/>
        </w:rPr>
        <w:t xml:space="preserve"> as future deficits, and to provide for unexpected events, </w:t>
      </w:r>
      <w:del w:id="1470" w:author="Author" w:date="2015-02-20T18:14:00Z">
        <w:r w:rsidR="0079210B" w:rsidRPr="0079210B">
          <w:rPr>
            <w:rFonts w:ascii="Courier New" w:hAnsi="Courier New" w:cs="Courier New"/>
          </w:rPr>
          <w:delText xml:space="preserve">including </w:delText>
        </w:r>
      </w:del>
      <w:ins w:id="1471" w:author="Author" w:date="2015-02-20T18:14:00Z">
        <w:r w:rsidRPr="00CF4CF0">
          <w:rPr>
            <w:rFonts w:ascii="Courier New" w:hAnsi="Courier New" w:cs="Courier New"/>
          </w:rPr>
          <w:t>i11cluding</w:t>
        </w:r>
      </w:ins>
    </w:p>
    <w:p w14:paraId="21032ABD"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without</w:t>
      </w:r>
      <w:proofErr w:type="gramEnd"/>
      <w:r w:rsidRPr="00CF4CF0">
        <w:rPr>
          <w:rFonts w:ascii="Courier New" w:hAnsi="Courier New" w:cs="Courier New"/>
        </w:rPr>
        <w:t xml:space="preserve"> limitation, major renovations, such reserves to have target levels</w:t>
      </w:r>
    </w:p>
    <w:p w14:paraId="118B5F5E"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identified</w:t>
      </w:r>
      <w:proofErr w:type="gramEnd"/>
      <w:r w:rsidRPr="00CF4CF0">
        <w:rPr>
          <w:rFonts w:ascii="Courier New" w:hAnsi="Courier New" w:cs="Courier New"/>
        </w:rPr>
        <w:t xml:space="preserve"> and budgeted in the long-range budget plan.</w:t>
      </w:r>
    </w:p>
    <w:p w14:paraId="2AD6504C"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(ii) Once the prudent and appropriate reserve levels targeted in the long-range</w:t>
      </w:r>
    </w:p>
    <w:p w14:paraId="7AD34175"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budget</w:t>
      </w:r>
      <w:proofErr w:type="gramEnd"/>
      <w:r w:rsidRPr="00CF4CF0">
        <w:rPr>
          <w:rFonts w:ascii="Courier New" w:hAnsi="Courier New" w:cs="Courier New"/>
        </w:rPr>
        <w:t xml:space="preserve"> plan have been achieved, the Management Committee may, by a</w:t>
      </w:r>
    </w:p>
    <w:p w14:paraId="15831B25"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two-</w:t>
      </w:r>
      <w:proofErr w:type="gramEnd"/>
      <w:r w:rsidRPr="00CF4CF0">
        <w:rPr>
          <w:rFonts w:ascii="Courier New" w:hAnsi="Courier New" w:cs="Courier New"/>
        </w:rPr>
        <w:t>thirds majority, vote to apply any Excess Surplus (or a portion thereof)</w:t>
      </w:r>
    </w:p>
    <w:p w14:paraId="61B514CF" w14:textId="77777777" w:rsidR="00CF4CF0" w:rsidRPr="00CF4CF0" w:rsidRDefault="00CF4CF0" w:rsidP="00CF4CF0">
      <w:pPr>
        <w:pStyle w:val="PlainText"/>
        <w:rPr>
          <w:ins w:id="1472" w:author="Author" w:date="2015-02-20T18:14:00Z"/>
          <w:rFonts w:ascii="Courier New" w:hAnsi="Courier New" w:cs="Courier New"/>
        </w:rPr>
      </w:pPr>
      <w:proofErr w:type="gramStart"/>
      <w:r w:rsidRPr="00CF4CF0">
        <w:rPr>
          <w:rFonts w:ascii="Courier New" w:hAnsi="Courier New" w:cs="Courier New"/>
        </w:rPr>
        <w:t>towards</w:t>
      </w:r>
      <w:proofErr w:type="gramEnd"/>
      <w:r w:rsidRPr="00CF4CF0">
        <w:rPr>
          <w:rFonts w:ascii="Courier New" w:hAnsi="Courier New" w:cs="Courier New"/>
        </w:rPr>
        <w:t xml:space="preserve"> a special project.</w:t>
      </w:r>
    </w:p>
    <w:p w14:paraId="7AEC3624" w14:textId="77777777" w:rsidR="00CF4CF0" w:rsidRPr="00CF4CF0" w:rsidRDefault="00CF4CF0" w:rsidP="00CF4CF0">
      <w:pPr>
        <w:pStyle w:val="PlainText"/>
        <w:rPr>
          <w:ins w:id="1473" w:author="Author" w:date="2015-02-20T18:14:00Z"/>
          <w:rFonts w:ascii="Courier New" w:hAnsi="Courier New" w:cs="Courier New"/>
        </w:rPr>
      </w:pPr>
      <w:ins w:id="1474" w:author="Author" w:date="2015-02-20T18:14:00Z">
        <w:r w:rsidRPr="00CF4CF0">
          <w:rPr>
            <w:rFonts w:ascii="Courier New" w:hAnsi="Courier New" w:cs="Courier New"/>
          </w:rPr>
          <w:t>Ill</w:t>
        </w:r>
      </w:ins>
    </w:p>
    <w:p w14:paraId="52E60753" w14:textId="77777777" w:rsidR="00CF4CF0" w:rsidRPr="00CF4CF0" w:rsidRDefault="00CF4CF0" w:rsidP="00CF4CF0">
      <w:pPr>
        <w:pStyle w:val="PlainText"/>
        <w:rPr>
          <w:ins w:id="1475" w:author="Author" w:date="2015-02-20T18:14:00Z"/>
          <w:rFonts w:ascii="Courier New" w:hAnsi="Courier New" w:cs="Courier New"/>
        </w:rPr>
      </w:pPr>
      <w:proofErr w:type="spellStart"/>
      <w:ins w:id="1476" w:author="Author" w:date="2015-02-20T18:14:00Z">
        <w:r w:rsidRPr="00CF4CF0">
          <w:rPr>
            <w:rFonts w:ascii="Courier New" w:hAnsi="Courier New" w:cs="Courier New"/>
          </w:rPr>
          <w:t>Boardbooks</w:t>
        </w:r>
        <w:proofErr w:type="spellEnd"/>
        <w:r w:rsidRPr="00CF4CF0">
          <w:rPr>
            <w:rFonts w:ascii="Courier New" w:hAnsi="Courier New" w:cs="Courier New"/>
          </w:rPr>
          <w:t xml:space="preserve"> Print Wizard https://go.boardbooks.com/utoronto/PrintList.aspx?DB89OyvqIwpuCf...</w:t>
        </w:r>
      </w:ins>
    </w:p>
    <w:p w14:paraId="5DB3EBEB" w14:textId="77777777" w:rsidR="00CF4CF0" w:rsidRPr="00CF4CF0" w:rsidRDefault="00CF4CF0" w:rsidP="00CF4CF0">
      <w:pPr>
        <w:pStyle w:val="PlainText"/>
        <w:rPr>
          <w:ins w:id="1477" w:author="Author" w:date="2015-02-20T18:14:00Z"/>
          <w:rFonts w:ascii="Courier New" w:hAnsi="Courier New" w:cs="Courier New"/>
        </w:rPr>
      </w:pPr>
      <w:ins w:id="1478" w:author="Author" w:date="2015-02-20T18:14:00Z">
        <w:r w:rsidRPr="00CF4CF0">
          <w:rPr>
            <w:rFonts w:ascii="Courier New" w:hAnsi="Courier New" w:cs="Courier New"/>
          </w:rPr>
          <w:t>2/20/2015 5:53 PM 30 of 43</w:t>
        </w:r>
      </w:ins>
    </w:p>
    <w:p w14:paraId="5A6E7E5F" w14:textId="77777777" w:rsidR="00CF4CF0" w:rsidRPr="00CF4CF0" w:rsidRDefault="00CF4CF0" w:rsidP="00CF4CF0">
      <w:pPr>
        <w:pStyle w:val="PlainText"/>
        <w:rPr>
          <w:ins w:id="1479" w:author="Author" w:date="2015-02-20T18:14:00Z"/>
          <w:rFonts w:ascii="Courier New" w:hAnsi="Courier New" w:cs="Courier New"/>
        </w:rPr>
      </w:pPr>
      <w:ins w:id="1480" w:author="Author" w:date="2015-02-20T18:14:00Z">
        <w:r w:rsidRPr="00CF4CF0">
          <w:rPr>
            <w:rFonts w:ascii="Courier New" w:hAnsi="Courier New" w:cs="Courier New"/>
          </w:rPr>
          <w:t>Governing Counc.il Meeting 4:30 to 6:30 p.m</w:t>
        </w:r>
        <w:proofErr w:type="gramStart"/>
        <w:r w:rsidRPr="00CF4CF0">
          <w:rPr>
            <w:rFonts w:ascii="Courier New" w:hAnsi="Courier New" w:cs="Courier New"/>
          </w:rPr>
          <w:t>.-</w:t>
        </w:r>
        <w:proofErr w:type="gramEnd"/>
        <w:r w:rsidRPr="00CF4CF0">
          <w:rPr>
            <w:rFonts w:ascii="Courier New" w:hAnsi="Courier New" w:cs="Courier New"/>
          </w:rPr>
          <w:t xml:space="preserve"> Items for Governing Council Approval</w:t>
        </w:r>
      </w:ins>
    </w:p>
    <w:p w14:paraId="5BF2E0D8" w14:textId="77777777" w:rsidR="00CF4CF0" w:rsidRPr="00CF4CF0" w:rsidRDefault="00CF4CF0" w:rsidP="00CF4CF0">
      <w:pPr>
        <w:pStyle w:val="PlainText"/>
        <w:rPr>
          <w:rFonts w:ascii="Courier New" w:hAnsi="Courier New" w:cs="Courier New"/>
        </w:rPr>
      </w:pPr>
      <w:ins w:id="1481" w:author="Author" w:date="2015-02-20T18:14:00Z">
        <w:r w:rsidRPr="00CF4CF0">
          <w:rPr>
            <w:rFonts w:ascii="Courier New" w:hAnsi="Courier New" w:cs="Courier New"/>
          </w:rPr>
          <w:t>- 27-</w:t>
        </w:r>
      </w:ins>
    </w:p>
    <w:p w14:paraId="0FA8B29C" w14:textId="364C4555" w:rsidR="00CF4CF0" w:rsidRPr="00CF4CF0" w:rsidRDefault="00CF4CF0" w:rsidP="00CF4CF0">
      <w:pPr>
        <w:pStyle w:val="PlainText"/>
        <w:rPr>
          <w:rFonts w:ascii="Courier New" w:hAnsi="Courier New" w:cs="Courier New"/>
        </w:rPr>
      </w:pPr>
      <w:r w:rsidRPr="00CF4CF0">
        <w:rPr>
          <w:rFonts w:ascii="Courier New" w:hAnsi="Courier New" w:cs="Courier New"/>
        </w:rPr>
        <w:t xml:space="preserve">(d) </w:t>
      </w:r>
      <w:del w:id="1482" w:author="Author" w:date="2015-02-20T18:14:00Z">
        <w:r w:rsidR="0079210B" w:rsidRPr="0079210B">
          <w:rPr>
            <w:rFonts w:ascii="Courier New" w:hAnsi="Courier New" w:cs="Courier New"/>
          </w:rPr>
          <w:delText>Operating</w:delText>
        </w:r>
      </w:del>
      <w:proofErr w:type="spellStart"/>
      <w:ins w:id="1483" w:author="Author" w:date="2015-02-20T18:14:00Z">
        <w:r w:rsidRPr="00CF4CF0">
          <w:rPr>
            <w:rFonts w:ascii="Courier New" w:hAnsi="Courier New" w:cs="Courier New"/>
          </w:rPr>
          <w:t>Oper</w:t>
        </w:r>
        <w:proofErr w:type="spellEnd"/>
        <w:r w:rsidRPr="00CF4CF0">
          <w:rPr>
            <w:rFonts w:ascii="Courier New" w:hAnsi="Courier New" w:cs="Courier New"/>
          </w:rPr>
          <w:t xml:space="preserve"> </w:t>
        </w:r>
        <w:proofErr w:type="spellStart"/>
        <w:r w:rsidRPr="00CF4CF0">
          <w:rPr>
            <w:rFonts w:ascii="Courier New" w:hAnsi="Courier New" w:cs="Courier New"/>
          </w:rPr>
          <w:t>ating</w:t>
        </w:r>
      </w:ins>
      <w:proofErr w:type="spellEnd"/>
      <w:r w:rsidRPr="00CF4CF0">
        <w:rPr>
          <w:rFonts w:ascii="Courier New" w:hAnsi="Courier New" w:cs="Courier New"/>
        </w:rPr>
        <w:t xml:space="preserve"> Cost Levy Escalation. The rate of increase to be applied to the</w:t>
      </w:r>
    </w:p>
    <w:p w14:paraId="55D8D2FA" w14:textId="2D0C3E30" w:rsidR="00CF4CF0" w:rsidRPr="00CF4CF0" w:rsidRDefault="00CF4CF0" w:rsidP="00CF4CF0">
      <w:pPr>
        <w:pStyle w:val="PlainText"/>
        <w:rPr>
          <w:rFonts w:ascii="Courier New" w:hAnsi="Courier New" w:cs="Courier New"/>
        </w:rPr>
      </w:pPr>
      <w:r w:rsidRPr="00CF4CF0">
        <w:rPr>
          <w:rFonts w:ascii="Courier New" w:hAnsi="Courier New" w:cs="Courier New"/>
        </w:rPr>
        <w:t xml:space="preserve">Operating Cost Levy (the </w:t>
      </w:r>
      <w:del w:id="1484" w:author="Author" w:date="2015-02-20T18:14:00Z">
        <w:r w:rsidR="0079210B" w:rsidRPr="0079210B">
          <w:rPr>
            <w:rFonts w:ascii="Courier New" w:hAnsi="Courier New" w:cs="Courier New"/>
          </w:rPr>
          <w:delText>“</w:delText>
        </w:r>
      </w:del>
      <w:ins w:id="1485" w:author="Author" w:date="2015-02-20T18:14:00Z">
        <w:r w:rsidRPr="00CF4CF0">
          <w:rPr>
            <w:rFonts w:ascii="Courier New" w:hAnsi="Courier New" w:cs="Courier New"/>
          </w:rPr>
          <w:t>"</w:t>
        </w:r>
      </w:ins>
      <w:r w:rsidRPr="00CF4CF0">
        <w:rPr>
          <w:rFonts w:ascii="Courier New" w:hAnsi="Courier New" w:cs="Courier New"/>
        </w:rPr>
        <w:t>Operating Cost Levy Escalator</w:t>
      </w:r>
      <w:del w:id="1486" w:author="Author" w:date="2015-02-20T18:14:00Z">
        <w:r w:rsidR="0079210B" w:rsidRPr="0079210B">
          <w:rPr>
            <w:rFonts w:ascii="Courier New" w:hAnsi="Courier New" w:cs="Courier New"/>
          </w:rPr>
          <w:delText>”)</w:delText>
        </w:r>
      </w:del>
      <w:ins w:id="1487" w:author="Author" w:date="2015-02-20T18:14:00Z">
        <w:r w:rsidRPr="00CF4CF0">
          <w:rPr>
            <w:rFonts w:ascii="Courier New" w:hAnsi="Courier New" w:cs="Courier New"/>
          </w:rPr>
          <w:t>")</w:t>
        </w:r>
      </w:ins>
      <w:r w:rsidRPr="00CF4CF0">
        <w:rPr>
          <w:rFonts w:ascii="Courier New" w:hAnsi="Courier New" w:cs="Courier New"/>
        </w:rPr>
        <w:t xml:space="preserve"> for the 25 year</w:t>
      </w:r>
    </w:p>
    <w:p w14:paraId="7A22A585"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period</w:t>
      </w:r>
      <w:proofErr w:type="gramEnd"/>
      <w:r w:rsidRPr="00CF4CF0">
        <w:rPr>
          <w:rFonts w:ascii="Courier New" w:hAnsi="Courier New" w:cs="Courier New"/>
        </w:rPr>
        <w:t xml:space="preserve"> beginning with the opening of the Student Commons building, currently</w:t>
      </w:r>
    </w:p>
    <w:p w14:paraId="1E34E451"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estimated</w:t>
      </w:r>
      <w:proofErr w:type="gramEnd"/>
      <w:r w:rsidRPr="00CF4CF0">
        <w:rPr>
          <w:rFonts w:ascii="Courier New" w:hAnsi="Courier New" w:cs="Courier New"/>
        </w:rPr>
        <w:t xml:space="preserve"> to be September 1, 2014, will be established annually by the SAC Board,</w:t>
      </w:r>
    </w:p>
    <w:p w14:paraId="6E27BAC9"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at</w:t>
      </w:r>
      <w:proofErr w:type="gramEnd"/>
      <w:r w:rsidRPr="00CF4CF0">
        <w:rPr>
          <w:rFonts w:ascii="Courier New" w:hAnsi="Courier New" w:cs="Courier New"/>
        </w:rPr>
        <w:t xml:space="preserve"> a level not to exceed 10% per annum and shall take into account additional costs</w:t>
      </w:r>
    </w:p>
    <w:p w14:paraId="0535962D"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arising</w:t>
      </w:r>
      <w:proofErr w:type="gramEnd"/>
      <w:r w:rsidRPr="00CF4CF0">
        <w:rPr>
          <w:rFonts w:ascii="Courier New" w:hAnsi="Courier New" w:cs="Courier New"/>
        </w:rPr>
        <w:t xml:space="preserve"> from inflation. The Operating Cost Levy Escalator is subject to approval</w:t>
      </w:r>
    </w:p>
    <w:p w14:paraId="73CEF836"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annually</w:t>
      </w:r>
      <w:proofErr w:type="gramEnd"/>
      <w:r w:rsidRPr="00CF4CF0">
        <w:rPr>
          <w:rFonts w:ascii="Courier New" w:hAnsi="Courier New" w:cs="Courier New"/>
        </w:rPr>
        <w:t xml:space="preserve"> by the University Affairs Board.</w:t>
      </w:r>
    </w:p>
    <w:p w14:paraId="661534D6"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w:t>
      </w:r>
      <w:proofErr w:type="gramStart"/>
      <w:r w:rsidRPr="00CF4CF0">
        <w:rPr>
          <w:rFonts w:ascii="Courier New" w:hAnsi="Courier New" w:cs="Courier New"/>
        </w:rPr>
        <w:t>e</w:t>
      </w:r>
      <w:proofErr w:type="gramEnd"/>
      <w:r w:rsidRPr="00CF4CF0">
        <w:rPr>
          <w:rFonts w:ascii="Courier New" w:hAnsi="Courier New" w:cs="Courier New"/>
        </w:rPr>
        <w:t>) Budget for Student Commons. SAC will use its best efforts to achieve a balanced</w:t>
      </w:r>
    </w:p>
    <w:p w14:paraId="5698F472"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operating</w:t>
      </w:r>
      <w:proofErr w:type="gramEnd"/>
      <w:r w:rsidRPr="00CF4CF0">
        <w:rPr>
          <w:rFonts w:ascii="Courier New" w:hAnsi="Courier New" w:cs="Courier New"/>
        </w:rPr>
        <w:t xml:space="preserve"> budget in the operations of the Student Commons</w:t>
      </w:r>
    </w:p>
    <w:p w14:paraId="44E6992C"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(f) Dealing with Deficits. In the event that following the third anniversary of the</w:t>
      </w:r>
    </w:p>
    <w:p w14:paraId="5D8F0C11"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opening</w:t>
      </w:r>
      <w:proofErr w:type="gramEnd"/>
      <w:r w:rsidRPr="00CF4CF0">
        <w:rPr>
          <w:rFonts w:ascii="Courier New" w:hAnsi="Courier New" w:cs="Courier New"/>
        </w:rPr>
        <w:t xml:space="preserve"> of the Student Commons, the Student Commons runs a deficit that persists</w:t>
      </w:r>
    </w:p>
    <w:p w14:paraId="53CED545"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for</w:t>
      </w:r>
      <w:proofErr w:type="gramEnd"/>
      <w:r w:rsidRPr="00CF4CF0">
        <w:rPr>
          <w:rFonts w:ascii="Courier New" w:hAnsi="Courier New" w:cs="Courier New"/>
        </w:rPr>
        <w:t xml:space="preserve"> two (2) consecutive fiscal years in any 2-year period following the third</w:t>
      </w:r>
    </w:p>
    <w:p w14:paraId="40D8A3E3"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anniversary</w:t>
      </w:r>
      <w:proofErr w:type="gramEnd"/>
      <w:r w:rsidRPr="00CF4CF0">
        <w:rPr>
          <w:rFonts w:ascii="Courier New" w:hAnsi="Courier New" w:cs="Courier New"/>
        </w:rPr>
        <w:t xml:space="preserve"> of the opening that has not been caused by the University wrongfully</w:t>
      </w:r>
    </w:p>
    <w:p w14:paraId="521423EA"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withholding</w:t>
      </w:r>
      <w:proofErr w:type="gramEnd"/>
      <w:r w:rsidRPr="00CF4CF0">
        <w:rPr>
          <w:rFonts w:ascii="Courier New" w:hAnsi="Courier New" w:cs="Courier New"/>
        </w:rPr>
        <w:t xml:space="preserve"> all or any portion of the Student Commons Levy, a plan shall be</w:t>
      </w:r>
    </w:p>
    <w:p w14:paraId="69B2A9C9"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developed</w:t>
      </w:r>
      <w:proofErr w:type="gramEnd"/>
      <w:r w:rsidRPr="00CF4CF0">
        <w:rPr>
          <w:rFonts w:ascii="Courier New" w:hAnsi="Courier New" w:cs="Courier New"/>
        </w:rPr>
        <w:t xml:space="preserve"> and implemented by the Management Committee, subject to the</w:t>
      </w:r>
    </w:p>
    <w:p w14:paraId="062885CD"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approval</w:t>
      </w:r>
      <w:proofErr w:type="gramEnd"/>
      <w:r w:rsidRPr="00CF4CF0">
        <w:rPr>
          <w:rFonts w:ascii="Courier New" w:hAnsi="Courier New" w:cs="Courier New"/>
        </w:rPr>
        <w:t xml:space="preserve"> of the University, acting reasonably, to retire any such deficit within two</w:t>
      </w:r>
    </w:p>
    <w:p w14:paraId="5BA1ADA9"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years</w:t>
      </w:r>
      <w:proofErr w:type="gramEnd"/>
      <w:r w:rsidRPr="00CF4CF0">
        <w:rPr>
          <w:rFonts w:ascii="Courier New" w:hAnsi="Courier New" w:cs="Courier New"/>
        </w:rPr>
        <w:t>. If in the opinion of the University, the plan is considered inadequate to</w:t>
      </w:r>
    </w:p>
    <w:p w14:paraId="64902254"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resolve</w:t>
      </w:r>
      <w:proofErr w:type="gramEnd"/>
      <w:r w:rsidRPr="00CF4CF0">
        <w:rPr>
          <w:rFonts w:ascii="Courier New" w:hAnsi="Courier New" w:cs="Courier New"/>
        </w:rPr>
        <w:t xml:space="preserve"> the financial difficulties, the President of the University or designate will be</w:t>
      </w:r>
    </w:p>
    <w:p w14:paraId="0881ECFA"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asked</w:t>
      </w:r>
      <w:proofErr w:type="gramEnd"/>
      <w:r w:rsidRPr="00CF4CF0">
        <w:rPr>
          <w:rFonts w:ascii="Courier New" w:hAnsi="Courier New" w:cs="Courier New"/>
        </w:rPr>
        <w:t xml:space="preserve"> to work with both Parties to determine a satisfactory solution. If no</w:t>
      </w:r>
    </w:p>
    <w:p w14:paraId="7B6CDAFB"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satisfactory</w:t>
      </w:r>
      <w:proofErr w:type="gramEnd"/>
      <w:r w:rsidRPr="00CF4CF0">
        <w:rPr>
          <w:rFonts w:ascii="Courier New" w:hAnsi="Courier New" w:cs="Courier New"/>
        </w:rPr>
        <w:t xml:space="preserve"> solution is arrived at which resolves the financial difficulties within</w:t>
      </w:r>
    </w:p>
    <w:p w14:paraId="1A19B6D0" w14:textId="49BA81B1"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two</w:t>
      </w:r>
      <w:proofErr w:type="gramEnd"/>
      <w:r w:rsidRPr="00CF4CF0">
        <w:rPr>
          <w:rFonts w:ascii="Courier New" w:hAnsi="Courier New" w:cs="Courier New"/>
        </w:rPr>
        <w:t xml:space="preserve"> years, the University may proceed to </w:t>
      </w:r>
      <w:del w:id="1488" w:author="Author" w:date="2015-02-20T18:14:00Z">
        <w:r w:rsidR="0079210B" w:rsidRPr="0079210B">
          <w:rPr>
            <w:rFonts w:ascii="Courier New" w:hAnsi="Courier New" w:cs="Courier New"/>
          </w:rPr>
          <w:delText>terminate SAC’s</w:delText>
        </w:r>
      </w:del>
      <w:proofErr w:type="spellStart"/>
      <w:ins w:id="1489" w:author="Author" w:date="2015-02-20T18:14:00Z">
        <w:r w:rsidRPr="00CF4CF0">
          <w:rPr>
            <w:rFonts w:ascii="Courier New" w:hAnsi="Courier New" w:cs="Courier New"/>
          </w:rPr>
          <w:t>tenninate</w:t>
        </w:r>
        <w:proofErr w:type="spellEnd"/>
        <w:r w:rsidRPr="00CF4CF0">
          <w:rPr>
            <w:rFonts w:ascii="Courier New" w:hAnsi="Courier New" w:cs="Courier New"/>
          </w:rPr>
          <w:t xml:space="preserve"> SAC's</w:t>
        </w:r>
      </w:ins>
      <w:r w:rsidRPr="00CF4CF0">
        <w:rPr>
          <w:rFonts w:ascii="Courier New" w:hAnsi="Courier New" w:cs="Courier New"/>
        </w:rPr>
        <w:t xml:space="preserve"> management of the</w:t>
      </w:r>
    </w:p>
    <w:p w14:paraId="67870521"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Building in accordance with Section 3.5(b).</w:t>
      </w:r>
    </w:p>
    <w:p w14:paraId="41DCAC56"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(g) Financial Accountability for SAC. SAC will provide the University with the</w:t>
      </w:r>
    </w:p>
    <w:p w14:paraId="49CC47EB"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following</w:t>
      </w:r>
      <w:proofErr w:type="gramEnd"/>
      <w:r w:rsidRPr="00CF4CF0">
        <w:rPr>
          <w:rFonts w:ascii="Courier New" w:hAnsi="Courier New" w:cs="Courier New"/>
        </w:rPr>
        <w:t xml:space="preserve"> accountability reporting:</w:t>
      </w:r>
    </w:p>
    <w:p w14:paraId="3CEFD2B2" w14:textId="130E3D5E" w:rsidR="00CF4CF0" w:rsidRPr="00CF4CF0" w:rsidRDefault="00CF4CF0" w:rsidP="00CF4CF0">
      <w:pPr>
        <w:pStyle w:val="PlainText"/>
        <w:rPr>
          <w:rFonts w:ascii="Courier New" w:hAnsi="Courier New" w:cs="Courier New"/>
        </w:rPr>
      </w:pPr>
      <w:r w:rsidRPr="00CF4CF0">
        <w:rPr>
          <w:rFonts w:ascii="Courier New" w:hAnsi="Courier New" w:cs="Courier New"/>
        </w:rPr>
        <w:t>(</w:t>
      </w:r>
      <w:proofErr w:type="spellStart"/>
      <w:r w:rsidRPr="00CF4CF0">
        <w:rPr>
          <w:rFonts w:ascii="Courier New" w:hAnsi="Courier New" w:cs="Courier New"/>
        </w:rPr>
        <w:t>i</w:t>
      </w:r>
      <w:proofErr w:type="spellEnd"/>
      <w:r w:rsidRPr="00CF4CF0">
        <w:rPr>
          <w:rFonts w:ascii="Courier New" w:hAnsi="Courier New" w:cs="Courier New"/>
        </w:rPr>
        <w:t xml:space="preserve">) </w:t>
      </w:r>
      <w:proofErr w:type="gramStart"/>
      <w:r w:rsidRPr="00CF4CF0">
        <w:rPr>
          <w:rFonts w:ascii="Courier New" w:hAnsi="Courier New" w:cs="Courier New"/>
        </w:rPr>
        <w:t>a</w:t>
      </w:r>
      <w:proofErr w:type="gramEnd"/>
      <w:r w:rsidRPr="00CF4CF0">
        <w:rPr>
          <w:rFonts w:ascii="Courier New" w:hAnsi="Courier New" w:cs="Courier New"/>
        </w:rPr>
        <w:t xml:space="preserve"> long-</w:t>
      </w:r>
      <w:proofErr w:type="spellStart"/>
      <w:del w:id="1490" w:author="Author" w:date="2015-02-20T18:14:00Z">
        <w:r w:rsidR="0079210B" w:rsidRPr="0079210B">
          <w:rPr>
            <w:rFonts w:ascii="Courier New" w:hAnsi="Courier New" w:cs="Courier New"/>
          </w:rPr>
          <w:delText>term</w:delText>
        </w:r>
      </w:del>
      <w:ins w:id="1491" w:author="Author" w:date="2015-02-20T18:14:00Z">
        <w:r w:rsidRPr="00CF4CF0">
          <w:rPr>
            <w:rFonts w:ascii="Courier New" w:hAnsi="Courier New" w:cs="Courier New"/>
          </w:rPr>
          <w:t>tenn</w:t>
        </w:r>
      </w:ins>
      <w:proofErr w:type="spellEnd"/>
      <w:r w:rsidRPr="00CF4CF0">
        <w:rPr>
          <w:rFonts w:ascii="Courier New" w:hAnsi="Courier New" w:cs="Courier New"/>
        </w:rPr>
        <w:t xml:space="preserve"> budget plan for the Student Commons for the next five years</w:t>
      </w:r>
    </w:p>
    <w:p w14:paraId="5772C5B6"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done</w:t>
      </w:r>
      <w:proofErr w:type="gramEnd"/>
      <w:r w:rsidRPr="00CF4CF0">
        <w:rPr>
          <w:rFonts w:ascii="Courier New" w:hAnsi="Courier New" w:cs="Courier New"/>
        </w:rPr>
        <w:t xml:space="preserve"> on a rolling five-year basis, together with appropriate text explanation</w:t>
      </w:r>
    </w:p>
    <w:p w14:paraId="6917C928"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and</w:t>
      </w:r>
      <w:proofErr w:type="gramEnd"/>
      <w:r w:rsidRPr="00CF4CF0">
        <w:rPr>
          <w:rFonts w:ascii="Courier New" w:hAnsi="Courier New" w:cs="Courier New"/>
        </w:rPr>
        <w:t xml:space="preserve"> commentary; and</w:t>
      </w:r>
    </w:p>
    <w:p w14:paraId="508CEEE7"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(ii) </w:t>
      </w:r>
      <w:proofErr w:type="gramStart"/>
      <w:r w:rsidRPr="00CF4CF0">
        <w:rPr>
          <w:rFonts w:ascii="Courier New" w:hAnsi="Courier New" w:cs="Courier New"/>
        </w:rPr>
        <w:t>unaudited</w:t>
      </w:r>
      <w:proofErr w:type="gramEnd"/>
      <w:r w:rsidRPr="00CF4CF0">
        <w:rPr>
          <w:rFonts w:ascii="Courier New" w:hAnsi="Courier New" w:cs="Courier New"/>
        </w:rPr>
        <w:t xml:space="preserve"> financial statements for the Student Commons prepared on the</w:t>
      </w:r>
    </w:p>
    <w:p w14:paraId="49B5F8EC" w14:textId="6BD55FCF"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same</w:t>
      </w:r>
      <w:proofErr w:type="gramEnd"/>
      <w:r w:rsidRPr="00CF4CF0">
        <w:rPr>
          <w:rFonts w:ascii="Courier New" w:hAnsi="Courier New" w:cs="Courier New"/>
        </w:rPr>
        <w:t xml:space="preserve"> accounting </w:t>
      </w:r>
      <w:del w:id="1492" w:author="Author" w:date="2015-02-20T18:14:00Z">
        <w:r w:rsidR="0079210B" w:rsidRPr="0079210B">
          <w:rPr>
            <w:rFonts w:ascii="Courier New" w:hAnsi="Courier New" w:cs="Courier New"/>
          </w:rPr>
          <w:delText>basis</w:delText>
        </w:r>
      </w:del>
      <w:proofErr w:type="spellStart"/>
      <w:ins w:id="1493" w:author="Author" w:date="2015-02-20T18:14:00Z">
        <w:r w:rsidRPr="00CF4CF0">
          <w:rPr>
            <w:rFonts w:ascii="Courier New" w:hAnsi="Courier New" w:cs="Courier New"/>
          </w:rPr>
          <w:t>hasis</w:t>
        </w:r>
      </w:ins>
      <w:proofErr w:type="spellEnd"/>
      <w:r w:rsidRPr="00CF4CF0">
        <w:rPr>
          <w:rFonts w:ascii="Courier New" w:hAnsi="Courier New" w:cs="Courier New"/>
        </w:rPr>
        <w:t xml:space="preserve"> and following the same format as utilized </w:t>
      </w:r>
      <w:del w:id="1494" w:author="Author" w:date="2015-02-20T18:14:00Z">
        <w:r w:rsidR="0079210B" w:rsidRPr="0079210B">
          <w:rPr>
            <w:rFonts w:ascii="Courier New" w:hAnsi="Courier New" w:cs="Courier New"/>
          </w:rPr>
          <w:delText>by</w:delText>
        </w:r>
      </w:del>
      <w:proofErr w:type="spellStart"/>
      <w:ins w:id="1495" w:author="Author" w:date="2015-02-20T18:14:00Z">
        <w:r w:rsidRPr="00CF4CF0">
          <w:rPr>
            <w:rFonts w:ascii="Courier New" w:hAnsi="Courier New" w:cs="Courier New"/>
          </w:rPr>
          <w:t>hy</w:t>
        </w:r>
      </w:ins>
      <w:proofErr w:type="spellEnd"/>
      <w:r w:rsidRPr="00CF4CF0">
        <w:rPr>
          <w:rFonts w:ascii="Courier New" w:hAnsi="Courier New" w:cs="Courier New"/>
        </w:rPr>
        <w:t xml:space="preserve"> the</w:t>
      </w:r>
    </w:p>
    <w:p w14:paraId="651B49E0"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annual</w:t>
      </w:r>
      <w:proofErr w:type="gramEnd"/>
      <w:r w:rsidRPr="00CF4CF0">
        <w:rPr>
          <w:rFonts w:ascii="Courier New" w:hAnsi="Courier New" w:cs="Courier New"/>
        </w:rPr>
        <w:t xml:space="preserve"> audited financial statements of SAC together with appropriate text</w:t>
      </w:r>
    </w:p>
    <w:p w14:paraId="62EE15E7"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explanation</w:t>
      </w:r>
      <w:proofErr w:type="gramEnd"/>
      <w:r w:rsidRPr="00CF4CF0">
        <w:rPr>
          <w:rFonts w:ascii="Courier New" w:hAnsi="Courier New" w:cs="Courier New"/>
        </w:rPr>
        <w:t xml:space="preserve"> and commentary, and that the total revenues, total expenses and</w:t>
      </w:r>
    </w:p>
    <w:p w14:paraId="62CB1E99"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net</w:t>
      </w:r>
      <w:proofErr w:type="gramEnd"/>
      <w:r w:rsidRPr="00CF4CF0">
        <w:rPr>
          <w:rFonts w:ascii="Courier New" w:hAnsi="Courier New" w:cs="Courier New"/>
        </w:rPr>
        <w:t xml:space="preserve"> income or loss for the Student Commons be disclosed each year in the</w:t>
      </w:r>
    </w:p>
    <w:p w14:paraId="2561D210"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notes</w:t>
      </w:r>
      <w:proofErr w:type="gramEnd"/>
      <w:r w:rsidRPr="00CF4CF0">
        <w:rPr>
          <w:rFonts w:ascii="Courier New" w:hAnsi="Courier New" w:cs="Courier New"/>
        </w:rPr>
        <w:t xml:space="preserve"> to the audited financial statements for SAC;</w:t>
      </w:r>
    </w:p>
    <w:p w14:paraId="34C47AAB" w14:textId="73C97DE9"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within</w:t>
      </w:r>
      <w:proofErr w:type="gramEnd"/>
      <w:r w:rsidRPr="00CF4CF0">
        <w:rPr>
          <w:rFonts w:ascii="Courier New" w:hAnsi="Courier New" w:cs="Courier New"/>
        </w:rPr>
        <w:t xml:space="preserve"> 120 Business Days of </w:t>
      </w:r>
      <w:del w:id="1496" w:author="Author" w:date="2015-02-20T18:14:00Z">
        <w:r w:rsidR="0079210B" w:rsidRPr="0079210B">
          <w:rPr>
            <w:rFonts w:ascii="Courier New" w:hAnsi="Courier New" w:cs="Courier New"/>
          </w:rPr>
          <w:delText>SAC’s</w:delText>
        </w:r>
      </w:del>
      <w:ins w:id="1497" w:author="Author" w:date="2015-02-20T18:14:00Z">
        <w:r w:rsidRPr="00CF4CF0">
          <w:rPr>
            <w:rFonts w:ascii="Courier New" w:hAnsi="Courier New" w:cs="Courier New"/>
          </w:rPr>
          <w:t>SAC's</w:t>
        </w:r>
      </w:ins>
      <w:r w:rsidRPr="00CF4CF0">
        <w:rPr>
          <w:rFonts w:ascii="Courier New" w:hAnsi="Courier New" w:cs="Courier New"/>
        </w:rPr>
        <w:t xml:space="preserve"> fiscal year end.</w:t>
      </w:r>
    </w:p>
    <w:p w14:paraId="70A2B734"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(h) Access to records: Commencing on the License Commencement Date and solely</w:t>
      </w:r>
    </w:p>
    <w:p w14:paraId="2D5B31DD"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for</w:t>
      </w:r>
      <w:proofErr w:type="gramEnd"/>
      <w:r w:rsidRPr="00CF4CF0">
        <w:rPr>
          <w:rFonts w:ascii="Courier New" w:hAnsi="Courier New" w:cs="Courier New"/>
        </w:rPr>
        <w:t xml:space="preserve"> purposes of verifying the financial solvency of the Student Commons, policy</w:t>
      </w:r>
    </w:p>
    <w:p w14:paraId="1E94BB63"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compliance</w:t>
      </w:r>
      <w:proofErr w:type="gramEnd"/>
      <w:r w:rsidRPr="00CF4CF0">
        <w:rPr>
          <w:rFonts w:ascii="Courier New" w:hAnsi="Courier New" w:cs="Courier New"/>
        </w:rPr>
        <w:t xml:space="preserve"> as outlined elsewhere in this Agreement and SAC financial</w:t>
      </w:r>
    </w:p>
    <w:p w14:paraId="4AE57F1C"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commitments</w:t>
      </w:r>
      <w:proofErr w:type="gramEnd"/>
      <w:r w:rsidRPr="00CF4CF0">
        <w:rPr>
          <w:rFonts w:ascii="Courier New" w:hAnsi="Courier New" w:cs="Courier New"/>
        </w:rPr>
        <w:t xml:space="preserve"> referred to Article 7, the University, by its employees, agents and</w:t>
      </w:r>
    </w:p>
    <w:p w14:paraId="614A2D36" w14:textId="021EA800" w:rsidR="00CF4CF0" w:rsidRPr="00CF4CF0" w:rsidRDefault="00CF4CF0" w:rsidP="00CF4CF0">
      <w:pPr>
        <w:pStyle w:val="PlainText"/>
        <w:rPr>
          <w:ins w:id="1498" w:author="Author" w:date="2015-02-20T18:14:00Z"/>
          <w:rFonts w:ascii="Courier New" w:hAnsi="Courier New" w:cs="Courier New"/>
        </w:rPr>
      </w:pPr>
      <w:proofErr w:type="gramStart"/>
      <w:r w:rsidRPr="00CF4CF0">
        <w:rPr>
          <w:rFonts w:ascii="Courier New" w:hAnsi="Courier New" w:cs="Courier New"/>
        </w:rPr>
        <w:t>auditors</w:t>
      </w:r>
      <w:proofErr w:type="gramEnd"/>
      <w:r w:rsidRPr="00CF4CF0">
        <w:rPr>
          <w:rFonts w:ascii="Courier New" w:hAnsi="Courier New" w:cs="Courier New"/>
        </w:rPr>
        <w:t>, and exercisable by at least ten (</w:t>
      </w:r>
      <w:del w:id="1499" w:author="Author" w:date="2015-02-20T18:14:00Z">
        <w:r w:rsidR="0079210B" w:rsidRPr="0079210B">
          <w:rPr>
            <w:rFonts w:ascii="Courier New" w:hAnsi="Courier New" w:cs="Courier New"/>
          </w:rPr>
          <w:delText>10</w:delText>
        </w:r>
      </w:del>
      <w:ins w:id="1500" w:author="Author" w:date="2015-02-20T18:14:00Z">
        <w:r w:rsidRPr="00CF4CF0">
          <w:rPr>
            <w:rFonts w:ascii="Courier New" w:hAnsi="Courier New" w:cs="Courier New"/>
          </w:rPr>
          <w:t>I 0</w:t>
        </w:r>
      </w:ins>
      <w:r w:rsidRPr="00CF4CF0">
        <w:rPr>
          <w:rFonts w:ascii="Courier New" w:hAnsi="Courier New" w:cs="Courier New"/>
        </w:rPr>
        <w:t xml:space="preserve">) Business </w:t>
      </w:r>
      <w:del w:id="1501" w:author="Author" w:date="2015-02-20T18:14:00Z">
        <w:r w:rsidR="0079210B" w:rsidRPr="0079210B">
          <w:rPr>
            <w:rFonts w:ascii="Courier New" w:hAnsi="Courier New" w:cs="Courier New"/>
          </w:rPr>
          <w:delText>Days’</w:delText>
        </w:r>
      </w:del>
      <w:ins w:id="1502" w:author="Author" w:date="2015-02-20T18:14:00Z">
        <w:r w:rsidRPr="00CF4CF0">
          <w:rPr>
            <w:rFonts w:ascii="Courier New" w:hAnsi="Courier New" w:cs="Courier New"/>
          </w:rPr>
          <w:t>Days'</w:t>
        </w:r>
      </w:ins>
      <w:r w:rsidRPr="00CF4CF0">
        <w:rPr>
          <w:rFonts w:ascii="Courier New" w:hAnsi="Courier New" w:cs="Courier New"/>
        </w:rPr>
        <w:t xml:space="preserve"> prior written notice</w:t>
      </w:r>
    </w:p>
    <w:p w14:paraId="75B55ADD" w14:textId="77777777" w:rsidR="00CF4CF0" w:rsidRPr="00CF4CF0" w:rsidRDefault="00CF4CF0" w:rsidP="00CF4CF0">
      <w:pPr>
        <w:pStyle w:val="PlainText"/>
        <w:rPr>
          <w:ins w:id="1503" w:author="Author" w:date="2015-02-20T18:14:00Z"/>
          <w:rFonts w:ascii="Courier New" w:hAnsi="Courier New" w:cs="Courier New"/>
        </w:rPr>
      </w:pPr>
      <w:ins w:id="1504" w:author="Author" w:date="2015-02-20T18:14:00Z">
        <w:r w:rsidRPr="00CF4CF0">
          <w:rPr>
            <w:rFonts w:ascii="Courier New" w:hAnsi="Courier New" w:cs="Courier New"/>
          </w:rPr>
          <w:t>112</w:t>
        </w:r>
      </w:ins>
    </w:p>
    <w:p w14:paraId="496BBFDA" w14:textId="77777777" w:rsidR="00CF4CF0" w:rsidRPr="00CF4CF0" w:rsidRDefault="00CF4CF0" w:rsidP="00CF4CF0">
      <w:pPr>
        <w:pStyle w:val="PlainText"/>
        <w:rPr>
          <w:ins w:id="1505" w:author="Author" w:date="2015-02-20T18:14:00Z"/>
          <w:rFonts w:ascii="Courier New" w:hAnsi="Courier New" w:cs="Courier New"/>
        </w:rPr>
      </w:pPr>
      <w:proofErr w:type="spellStart"/>
      <w:ins w:id="1506" w:author="Author" w:date="2015-02-20T18:14:00Z">
        <w:r w:rsidRPr="00CF4CF0">
          <w:rPr>
            <w:rFonts w:ascii="Courier New" w:hAnsi="Courier New" w:cs="Courier New"/>
          </w:rPr>
          <w:t>Boardbooks</w:t>
        </w:r>
        <w:proofErr w:type="spellEnd"/>
        <w:r w:rsidRPr="00CF4CF0">
          <w:rPr>
            <w:rFonts w:ascii="Courier New" w:hAnsi="Courier New" w:cs="Courier New"/>
          </w:rPr>
          <w:t xml:space="preserve"> Print Wizard https://go.boardbooks.com/utoronto/PrintList.aspx?DB89OyvqIwpuCf...</w:t>
        </w:r>
      </w:ins>
    </w:p>
    <w:p w14:paraId="45ABF9DE" w14:textId="77777777" w:rsidR="00CF4CF0" w:rsidRPr="00CF4CF0" w:rsidRDefault="00CF4CF0" w:rsidP="00CF4CF0">
      <w:pPr>
        <w:pStyle w:val="PlainText"/>
        <w:rPr>
          <w:ins w:id="1507" w:author="Author" w:date="2015-02-20T18:14:00Z"/>
          <w:rFonts w:ascii="Courier New" w:hAnsi="Courier New" w:cs="Courier New"/>
        </w:rPr>
      </w:pPr>
      <w:ins w:id="1508" w:author="Author" w:date="2015-02-20T18:14:00Z">
        <w:r w:rsidRPr="00CF4CF0">
          <w:rPr>
            <w:rFonts w:ascii="Courier New" w:hAnsi="Courier New" w:cs="Courier New"/>
          </w:rPr>
          <w:t>2/20/2015 5:53 PM 31 of 43</w:t>
        </w:r>
      </w:ins>
    </w:p>
    <w:p w14:paraId="719D9429" w14:textId="77777777" w:rsidR="00CF4CF0" w:rsidRPr="00CF4CF0" w:rsidRDefault="00CF4CF0" w:rsidP="00CF4CF0">
      <w:pPr>
        <w:pStyle w:val="PlainText"/>
        <w:rPr>
          <w:ins w:id="1509" w:author="Author" w:date="2015-02-20T18:14:00Z"/>
          <w:rFonts w:ascii="Courier New" w:hAnsi="Courier New" w:cs="Courier New"/>
        </w:rPr>
      </w:pPr>
      <w:ins w:id="1510" w:author="Author" w:date="2015-02-20T18:14:00Z">
        <w:r w:rsidRPr="00CF4CF0">
          <w:rPr>
            <w:rFonts w:ascii="Courier New" w:hAnsi="Courier New" w:cs="Courier New"/>
          </w:rPr>
          <w:t>Governing Counc.il Meeting 4:30 to 6:30 p.m</w:t>
        </w:r>
        <w:proofErr w:type="gramStart"/>
        <w:r w:rsidRPr="00CF4CF0">
          <w:rPr>
            <w:rFonts w:ascii="Courier New" w:hAnsi="Courier New" w:cs="Courier New"/>
          </w:rPr>
          <w:t>.-</w:t>
        </w:r>
        <w:proofErr w:type="gramEnd"/>
        <w:r w:rsidRPr="00CF4CF0">
          <w:rPr>
            <w:rFonts w:ascii="Courier New" w:hAnsi="Courier New" w:cs="Courier New"/>
          </w:rPr>
          <w:t xml:space="preserve"> Items for Governing Council Approval</w:t>
        </w:r>
      </w:ins>
    </w:p>
    <w:p w14:paraId="4549D2EB" w14:textId="77777777" w:rsidR="00CF4CF0" w:rsidRPr="00CF4CF0" w:rsidRDefault="00CF4CF0" w:rsidP="00CF4CF0">
      <w:pPr>
        <w:pStyle w:val="PlainText"/>
        <w:rPr>
          <w:ins w:id="1511" w:author="Author" w:date="2015-02-20T18:14:00Z"/>
          <w:rFonts w:ascii="Courier New" w:hAnsi="Courier New" w:cs="Courier New"/>
        </w:rPr>
      </w:pPr>
      <w:ins w:id="1512" w:author="Author" w:date="2015-02-20T18:14:00Z">
        <w:r w:rsidRPr="00CF4CF0">
          <w:rPr>
            <w:rFonts w:ascii="Courier New" w:hAnsi="Courier New" w:cs="Courier New"/>
          </w:rPr>
          <w:t>- 28-</w:t>
        </w:r>
      </w:ins>
    </w:p>
    <w:p w14:paraId="3C2D5C1C"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provided</w:t>
      </w:r>
      <w:proofErr w:type="gramEnd"/>
      <w:r w:rsidRPr="00CF4CF0">
        <w:rPr>
          <w:rFonts w:ascii="Courier New" w:hAnsi="Courier New" w:cs="Courier New"/>
        </w:rPr>
        <w:t xml:space="preserve"> to SAC, shall, solely at its own cost and expense and acting reasonably,</w:t>
      </w:r>
    </w:p>
    <w:p w14:paraId="333376BD"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have</w:t>
      </w:r>
      <w:proofErr w:type="gramEnd"/>
      <w:r w:rsidRPr="00CF4CF0">
        <w:rPr>
          <w:rFonts w:ascii="Courier New" w:hAnsi="Courier New" w:cs="Courier New"/>
        </w:rPr>
        <w:t xml:space="preserve"> access to and may make copies of and extracts from and SAC shall provide</w:t>
      </w:r>
    </w:p>
    <w:p w14:paraId="585EFEF6"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full</w:t>
      </w:r>
      <w:proofErr w:type="gramEnd"/>
      <w:r w:rsidRPr="00CF4CF0">
        <w:rPr>
          <w:rFonts w:ascii="Courier New" w:hAnsi="Courier New" w:cs="Courier New"/>
        </w:rPr>
        <w:t xml:space="preserve"> disclosure of, all material and relevant budgets, contracts, books, records,</w:t>
      </w:r>
    </w:p>
    <w:p w14:paraId="4F67F616"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accounts</w:t>
      </w:r>
      <w:proofErr w:type="gramEnd"/>
      <w:r w:rsidRPr="00CF4CF0">
        <w:rPr>
          <w:rFonts w:ascii="Courier New" w:hAnsi="Courier New" w:cs="Courier New"/>
        </w:rPr>
        <w:t xml:space="preserve"> and pertinent documentation relating to any contractual or financial</w:t>
      </w:r>
    </w:p>
    <w:p w14:paraId="62589836"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activities</w:t>
      </w:r>
      <w:proofErr w:type="gramEnd"/>
      <w:r w:rsidRPr="00CF4CF0">
        <w:rPr>
          <w:rFonts w:ascii="Courier New" w:hAnsi="Courier New" w:cs="Courier New"/>
        </w:rPr>
        <w:t xml:space="preserve"> relevant to the operation of the Student Commons. For greater certainty,</w:t>
      </w:r>
    </w:p>
    <w:p w14:paraId="7BD430DF" w14:textId="6D1FCAFC" w:rsidR="00CF4CF0" w:rsidRPr="00CF4CF0" w:rsidRDefault="00CF4CF0" w:rsidP="00CF4CF0">
      <w:pPr>
        <w:pStyle w:val="PlainText"/>
        <w:rPr>
          <w:ins w:id="1513" w:author="Author" w:date="2015-02-20T18:14:00Z"/>
          <w:rFonts w:ascii="Courier New" w:hAnsi="Courier New" w:cs="Courier New"/>
        </w:rPr>
      </w:pPr>
      <w:proofErr w:type="gramStart"/>
      <w:r w:rsidRPr="00CF4CF0">
        <w:rPr>
          <w:rFonts w:ascii="Courier New" w:hAnsi="Courier New" w:cs="Courier New"/>
        </w:rPr>
        <w:t>the</w:t>
      </w:r>
      <w:proofErr w:type="gramEnd"/>
      <w:r w:rsidRPr="00CF4CF0">
        <w:rPr>
          <w:rFonts w:ascii="Courier New" w:hAnsi="Courier New" w:cs="Courier New"/>
        </w:rPr>
        <w:t xml:space="preserve"> audit right described in this Section 7.7(h) shall not extend to any of </w:t>
      </w:r>
      <w:del w:id="1514" w:author="Author" w:date="2015-02-20T18:14:00Z">
        <w:r w:rsidR="0079210B" w:rsidRPr="0079210B">
          <w:rPr>
            <w:rFonts w:ascii="Courier New" w:hAnsi="Courier New" w:cs="Courier New"/>
          </w:rPr>
          <w:delText xml:space="preserve">SAC’s </w:delText>
        </w:r>
      </w:del>
      <w:ins w:id="1515" w:author="Author" w:date="2015-02-20T18:14:00Z">
        <w:r w:rsidRPr="00CF4CF0">
          <w:rPr>
            <w:rFonts w:ascii="Courier New" w:hAnsi="Courier New" w:cs="Courier New"/>
          </w:rPr>
          <w:t>SAC's</w:t>
        </w:r>
      </w:ins>
    </w:p>
    <w:p w14:paraId="1663D260"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employment</w:t>
      </w:r>
      <w:proofErr w:type="gramEnd"/>
      <w:r w:rsidRPr="00CF4CF0">
        <w:rPr>
          <w:rFonts w:ascii="Courier New" w:hAnsi="Courier New" w:cs="Courier New"/>
        </w:rPr>
        <w:t xml:space="preserve"> agreements or any sponsorship agreements between SAC and</w:t>
      </w:r>
    </w:p>
    <w:p w14:paraId="0E8A6DFE" w14:textId="77BB0E39"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third-parties</w:t>
      </w:r>
      <w:proofErr w:type="gramEnd"/>
      <w:r w:rsidRPr="00CF4CF0">
        <w:rPr>
          <w:rFonts w:ascii="Courier New" w:hAnsi="Courier New" w:cs="Courier New"/>
        </w:rPr>
        <w:t xml:space="preserve"> or an audit of </w:t>
      </w:r>
      <w:del w:id="1516" w:author="Author" w:date="2015-02-20T18:14:00Z">
        <w:r w:rsidR="0079210B" w:rsidRPr="0079210B">
          <w:rPr>
            <w:rFonts w:ascii="Courier New" w:hAnsi="Courier New" w:cs="Courier New"/>
          </w:rPr>
          <w:delText>SAC’s</w:delText>
        </w:r>
      </w:del>
      <w:ins w:id="1517" w:author="Author" w:date="2015-02-20T18:14:00Z">
        <w:r w:rsidRPr="00CF4CF0">
          <w:rPr>
            <w:rFonts w:ascii="Courier New" w:hAnsi="Courier New" w:cs="Courier New"/>
          </w:rPr>
          <w:t>SAC's</w:t>
        </w:r>
      </w:ins>
      <w:r w:rsidRPr="00CF4CF0">
        <w:rPr>
          <w:rFonts w:ascii="Courier New" w:hAnsi="Courier New" w:cs="Courier New"/>
        </w:rPr>
        <w:t xml:space="preserve"> health and dental plan or related information.</w:t>
      </w:r>
    </w:p>
    <w:p w14:paraId="6FAA56D4"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Any information and/or documentation procured by the University pursuant to this</w:t>
      </w:r>
    </w:p>
    <w:p w14:paraId="74D1EDA3"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Section 7.7(h) shall at all times be kept confidential by the University and shall be</w:t>
      </w:r>
    </w:p>
    <w:p w14:paraId="34967256" w14:textId="5E1D8808"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either</w:t>
      </w:r>
      <w:proofErr w:type="gramEnd"/>
      <w:r w:rsidRPr="00CF4CF0">
        <w:rPr>
          <w:rFonts w:ascii="Courier New" w:hAnsi="Courier New" w:cs="Courier New"/>
        </w:rPr>
        <w:t xml:space="preserve"> returned to SAC or destroyed, at </w:t>
      </w:r>
      <w:del w:id="1518" w:author="Author" w:date="2015-02-20T18:14:00Z">
        <w:r w:rsidR="0079210B" w:rsidRPr="0079210B">
          <w:rPr>
            <w:rFonts w:ascii="Courier New" w:hAnsi="Courier New" w:cs="Courier New"/>
          </w:rPr>
          <w:delText>SAC’s</w:delText>
        </w:r>
      </w:del>
      <w:ins w:id="1519" w:author="Author" w:date="2015-02-20T18:14:00Z">
        <w:r w:rsidRPr="00CF4CF0">
          <w:rPr>
            <w:rFonts w:ascii="Courier New" w:hAnsi="Courier New" w:cs="Courier New"/>
          </w:rPr>
          <w:t>SAC's</w:t>
        </w:r>
      </w:ins>
      <w:r w:rsidRPr="00CF4CF0">
        <w:rPr>
          <w:rFonts w:ascii="Courier New" w:hAnsi="Courier New" w:cs="Courier New"/>
        </w:rPr>
        <w:t xml:space="preserve"> discretion, within five (5) Business</w:t>
      </w:r>
    </w:p>
    <w:p w14:paraId="0AAD2B48"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Days following the conclusion of the audit herein described.</w:t>
      </w:r>
    </w:p>
    <w:p w14:paraId="30621B0F"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7.8 Non-Competition</w:t>
      </w:r>
    </w:p>
    <w:p w14:paraId="3EB4E73D"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(a) It is in the interest of the Parties to support the ongoing viability of the Student</w:t>
      </w:r>
    </w:p>
    <w:p w14:paraId="3D17F25E"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Commons and the University and SAC agree to regularly share and communicate</w:t>
      </w:r>
    </w:p>
    <w:p w14:paraId="5AB9C681"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new</w:t>
      </w:r>
      <w:proofErr w:type="gramEnd"/>
      <w:r w:rsidRPr="00CF4CF0">
        <w:rPr>
          <w:rFonts w:ascii="Courier New" w:hAnsi="Courier New" w:cs="Courier New"/>
        </w:rPr>
        <w:t xml:space="preserve"> business initiatives, prior to implementation, in order to promote</w:t>
      </w:r>
    </w:p>
    <w:p w14:paraId="24013235"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complementary</w:t>
      </w:r>
      <w:proofErr w:type="gramEnd"/>
      <w:r w:rsidRPr="00CF4CF0">
        <w:rPr>
          <w:rFonts w:ascii="Courier New" w:hAnsi="Courier New" w:cs="Courier New"/>
        </w:rPr>
        <w:t xml:space="preserve"> services and minimize prejudicial competition in buildings</w:t>
      </w:r>
    </w:p>
    <w:p w14:paraId="5CEFF1F2"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adjacent</w:t>
      </w:r>
      <w:proofErr w:type="gramEnd"/>
      <w:r w:rsidRPr="00CF4CF0">
        <w:rPr>
          <w:rFonts w:ascii="Courier New" w:hAnsi="Courier New" w:cs="Courier New"/>
        </w:rPr>
        <w:t xml:space="preserve"> to the Building. The University hereby acknowledges and agrees that</w:t>
      </w:r>
    </w:p>
    <w:p w14:paraId="7C21B0D2" w14:textId="2DF88754" w:rsidR="00CF4CF0" w:rsidRPr="00CF4CF0" w:rsidRDefault="00CF4CF0" w:rsidP="00CF4CF0">
      <w:pPr>
        <w:pStyle w:val="PlainText"/>
        <w:rPr>
          <w:rFonts w:ascii="Courier New" w:hAnsi="Courier New" w:cs="Courier New"/>
        </w:rPr>
      </w:pPr>
      <w:r w:rsidRPr="00CF4CF0">
        <w:rPr>
          <w:rFonts w:ascii="Courier New" w:hAnsi="Courier New" w:cs="Courier New"/>
        </w:rPr>
        <w:t xml:space="preserve">SAC will be offering for sale in the </w:t>
      </w:r>
      <w:proofErr w:type="gramStart"/>
      <w:r w:rsidRPr="00CF4CF0">
        <w:rPr>
          <w:rFonts w:ascii="Courier New" w:hAnsi="Courier New" w:cs="Courier New"/>
        </w:rPr>
        <w:t>Student Commons</w:t>
      </w:r>
      <w:proofErr w:type="gramEnd"/>
      <w:r w:rsidRPr="00CF4CF0">
        <w:rPr>
          <w:rFonts w:ascii="Courier New" w:hAnsi="Courier New" w:cs="Courier New"/>
        </w:rPr>
        <w:t xml:space="preserve"> </w:t>
      </w:r>
      <w:del w:id="1520" w:author="Author" w:date="2015-02-20T18:14:00Z">
        <w:r w:rsidR="0079210B" w:rsidRPr="0079210B">
          <w:rPr>
            <w:rFonts w:ascii="Courier New" w:hAnsi="Courier New" w:cs="Courier New"/>
          </w:rPr>
          <w:delText>certain</w:delText>
        </w:r>
      </w:del>
      <w:proofErr w:type="spellStart"/>
      <w:ins w:id="1521" w:author="Author" w:date="2015-02-20T18:14:00Z">
        <w:r w:rsidRPr="00CF4CF0">
          <w:rPr>
            <w:rFonts w:ascii="Courier New" w:hAnsi="Courier New" w:cs="Courier New"/>
          </w:rPr>
          <w:t>cettain</w:t>
        </w:r>
      </w:ins>
      <w:proofErr w:type="spellEnd"/>
      <w:r w:rsidRPr="00CF4CF0">
        <w:rPr>
          <w:rFonts w:ascii="Courier New" w:hAnsi="Courier New" w:cs="Courier New"/>
        </w:rPr>
        <w:t xml:space="preserve"> goods and services</w:t>
      </w:r>
    </w:p>
    <w:p w14:paraId="33895550"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including</w:t>
      </w:r>
      <w:proofErr w:type="gramEnd"/>
      <w:r w:rsidRPr="00CF4CF0">
        <w:rPr>
          <w:rFonts w:ascii="Courier New" w:hAnsi="Courier New" w:cs="Courier New"/>
        </w:rPr>
        <w:t xml:space="preserve"> vending machines, a food court and other food services, used book</w:t>
      </w:r>
    </w:p>
    <w:p w14:paraId="369A9CA1"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sales</w:t>
      </w:r>
      <w:proofErr w:type="gramEnd"/>
      <w:r w:rsidRPr="00CF4CF0">
        <w:rPr>
          <w:rFonts w:ascii="Courier New" w:hAnsi="Courier New" w:cs="Courier New"/>
        </w:rPr>
        <w:t xml:space="preserve"> and photocopying services.</w:t>
      </w:r>
    </w:p>
    <w:p w14:paraId="647799AA"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(b) The University acknowledges that SAC intends to offer commercial printing and</w:t>
      </w:r>
    </w:p>
    <w:p w14:paraId="5B4EEC0B"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photocopying</w:t>
      </w:r>
      <w:proofErr w:type="gramEnd"/>
      <w:r w:rsidRPr="00CF4CF0">
        <w:rPr>
          <w:rFonts w:ascii="Courier New" w:hAnsi="Courier New" w:cs="Courier New"/>
        </w:rPr>
        <w:t xml:space="preserve"> services in the Student Commons (which include, without</w:t>
      </w:r>
    </w:p>
    <w:p w14:paraId="7DC2414D"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limitation</w:t>
      </w:r>
      <w:proofErr w:type="gramEnd"/>
      <w:r w:rsidRPr="00CF4CF0">
        <w:rPr>
          <w:rFonts w:ascii="Courier New" w:hAnsi="Courier New" w:cs="Courier New"/>
        </w:rPr>
        <w:t>, specialized printing services for producing posters, signs and banners).</w:t>
      </w:r>
    </w:p>
    <w:p w14:paraId="205028FA" w14:textId="326C74FD" w:rsidR="00CF4CF0" w:rsidRPr="00CF4CF0" w:rsidRDefault="00CF4CF0" w:rsidP="00CF4CF0">
      <w:pPr>
        <w:pStyle w:val="PlainText"/>
        <w:rPr>
          <w:rFonts w:ascii="Courier New" w:hAnsi="Courier New" w:cs="Courier New"/>
        </w:rPr>
      </w:pPr>
      <w:r w:rsidRPr="00CF4CF0">
        <w:rPr>
          <w:rFonts w:ascii="Courier New" w:hAnsi="Courier New" w:cs="Courier New"/>
        </w:rPr>
        <w:t xml:space="preserve">The University agrees, furthermore that during the </w:t>
      </w:r>
      <w:del w:id="1522" w:author="Author" w:date="2015-02-20T18:14:00Z">
        <w:r w:rsidR="0079210B" w:rsidRPr="0079210B">
          <w:rPr>
            <w:rFonts w:ascii="Courier New" w:hAnsi="Courier New" w:cs="Courier New"/>
          </w:rPr>
          <w:delText>Term</w:delText>
        </w:r>
      </w:del>
      <w:ins w:id="1523" w:author="Author" w:date="2015-02-20T18:14:00Z">
        <w:r w:rsidRPr="00CF4CF0">
          <w:rPr>
            <w:rFonts w:ascii="Courier New" w:hAnsi="Courier New" w:cs="Courier New"/>
          </w:rPr>
          <w:t>Tem1</w:t>
        </w:r>
      </w:ins>
      <w:r w:rsidRPr="00CF4CF0">
        <w:rPr>
          <w:rFonts w:ascii="Courier New" w:hAnsi="Courier New" w:cs="Courier New"/>
        </w:rPr>
        <w:t>, the University will not</w:t>
      </w:r>
    </w:p>
    <w:p w14:paraId="3E40B7FE" w14:textId="05D0CEBA"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offer</w:t>
      </w:r>
      <w:proofErr w:type="gramEnd"/>
      <w:r w:rsidRPr="00CF4CF0">
        <w:rPr>
          <w:rFonts w:ascii="Courier New" w:hAnsi="Courier New" w:cs="Courier New"/>
        </w:rPr>
        <w:t xml:space="preserve"> or permit by lease, license or </w:t>
      </w:r>
      <w:del w:id="1524" w:author="Author" w:date="2015-02-20T18:14:00Z">
        <w:r w:rsidR="0079210B" w:rsidRPr="0079210B">
          <w:rPr>
            <w:rFonts w:ascii="Courier New" w:hAnsi="Courier New" w:cs="Courier New"/>
          </w:rPr>
          <w:delText>otherwise</w:delText>
        </w:r>
      </w:del>
      <w:proofErr w:type="spellStart"/>
      <w:ins w:id="1525" w:author="Author" w:date="2015-02-20T18:14:00Z">
        <w:r w:rsidRPr="00CF4CF0">
          <w:rPr>
            <w:rFonts w:ascii="Courier New" w:hAnsi="Courier New" w:cs="Courier New"/>
          </w:rPr>
          <w:t>othetwise</w:t>
        </w:r>
      </w:ins>
      <w:proofErr w:type="spellEnd"/>
      <w:r w:rsidRPr="00CF4CF0">
        <w:rPr>
          <w:rFonts w:ascii="Courier New" w:hAnsi="Courier New" w:cs="Courier New"/>
        </w:rPr>
        <w:t xml:space="preserve"> any third-party to offer in any of the</w:t>
      </w:r>
    </w:p>
    <w:p w14:paraId="53DF5574"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buildings</w:t>
      </w:r>
      <w:proofErr w:type="gramEnd"/>
      <w:r w:rsidRPr="00CF4CF0">
        <w:rPr>
          <w:rFonts w:ascii="Courier New" w:hAnsi="Courier New" w:cs="Courier New"/>
        </w:rPr>
        <w:t xml:space="preserve"> that it controls that are adjacent to the Building any commercial</w:t>
      </w:r>
    </w:p>
    <w:p w14:paraId="39DE163D"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photocopying</w:t>
      </w:r>
      <w:proofErr w:type="gramEnd"/>
      <w:r w:rsidRPr="00CF4CF0">
        <w:rPr>
          <w:rFonts w:ascii="Courier New" w:hAnsi="Courier New" w:cs="Courier New"/>
        </w:rPr>
        <w:t xml:space="preserve"> and/or printing business that are similar to FedEx </w:t>
      </w:r>
      <w:proofErr w:type="spellStart"/>
      <w:r w:rsidRPr="00CF4CF0">
        <w:rPr>
          <w:rFonts w:ascii="Courier New" w:hAnsi="Courier New" w:cs="Courier New"/>
        </w:rPr>
        <w:t>Kinkos</w:t>
      </w:r>
      <w:proofErr w:type="spellEnd"/>
      <w:r w:rsidRPr="00CF4CF0">
        <w:rPr>
          <w:rFonts w:ascii="Courier New" w:hAnsi="Courier New" w:cs="Courier New"/>
        </w:rPr>
        <w:t xml:space="preserve"> or The</w:t>
      </w:r>
    </w:p>
    <w:p w14:paraId="1807E67F"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UPS Store (or any similar business or operation) as of the date hereof. The</w:t>
      </w:r>
    </w:p>
    <w:p w14:paraId="022262CB"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University acknowledges and agrees that should it wish to establish services in</w:t>
      </w:r>
    </w:p>
    <w:p w14:paraId="7C34B240"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buildings</w:t>
      </w:r>
      <w:proofErr w:type="gramEnd"/>
      <w:r w:rsidRPr="00CF4CF0">
        <w:rPr>
          <w:rFonts w:ascii="Courier New" w:hAnsi="Courier New" w:cs="Courier New"/>
        </w:rPr>
        <w:t xml:space="preserve"> that it controls that are adjacent to the Building that are not permitted by</w:t>
      </w:r>
    </w:p>
    <w:p w14:paraId="0CA73D69" w14:textId="36976D9E" w:rsidR="00CF4CF0" w:rsidRPr="00CF4CF0" w:rsidRDefault="00CF4CF0" w:rsidP="00CF4CF0">
      <w:pPr>
        <w:pStyle w:val="PlainText"/>
        <w:rPr>
          <w:ins w:id="1526" w:author="Author" w:date="2015-02-20T18:14:00Z"/>
          <w:rFonts w:ascii="Courier New" w:hAnsi="Courier New" w:cs="Courier New"/>
        </w:rPr>
      </w:pPr>
      <w:proofErr w:type="gramStart"/>
      <w:r w:rsidRPr="00CF4CF0">
        <w:rPr>
          <w:rFonts w:ascii="Courier New" w:hAnsi="Courier New" w:cs="Courier New"/>
        </w:rPr>
        <w:t>this</w:t>
      </w:r>
      <w:proofErr w:type="gramEnd"/>
      <w:r w:rsidRPr="00CF4CF0">
        <w:rPr>
          <w:rFonts w:ascii="Courier New" w:hAnsi="Courier New" w:cs="Courier New"/>
        </w:rPr>
        <w:t xml:space="preserve"> subsection, it will discuss such wishes with SAC in advance and obtain</w:t>
      </w:r>
      <w:del w:id="1527" w:author="Author" w:date="2015-02-20T18:14:00Z">
        <w:r w:rsidR="0079210B" w:rsidRPr="0079210B">
          <w:rPr>
            <w:rFonts w:ascii="Courier New" w:hAnsi="Courier New" w:cs="Courier New"/>
          </w:rPr>
          <w:delText xml:space="preserve"> SAC’s</w:delText>
        </w:r>
      </w:del>
    </w:p>
    <w:p w14:paraId="06EBAECE" w14:textId="77777777" w:rsidR="00CF4CF0" w:rsidRPr="00CF4CF0" w:rsidRDefault="00CF4CF0" w:rsidP="00CF4CF0">
      <w:pPr>
        <w:pStyle w:val="PlainText"/>
        <w:rPr>
          <w:rFonts w:ascii="Courier New" w:hAnsi="Courier New" w:cs="Courier New"/>
        </w:rPr>
      </w:pPr>
      <w:ins w:id="1528" w:author="Author" w:date="2015-02-20T18:14:00Z">
        <w:r w:rsidRPr="00CF4CF0">
          <w:rPr>
            <w:rFonts w:ascii="Courier New" w:hAnsi="Courier New" w:cs="Courier New"/>
          </w:rPr>
          <w:t>SAC's</w:t>
        </w:r>
      </w:ins>
      <w:r w:rsidRPr="00CF4CF0">
        <w:rPr>
          <w:rFonts w:ascii="Courier New" w:hAnsi="Courier New" w:cs="Courier New"/>
        </w:rPr>
        <w:t xml:space="preserve"> prior written consent.</w:t>
      </w:r>
    </w:p>
    <w:p w14:paraId="1A9DB728"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7.9 SAC Insurance.</w:t>
      </w:r>
    </w:p>
    <w:p w14:paraId="2F88345A" w14:textId="6A551B24" w:rsidR="00CF4CF0" w:rsidRPr="00CF4CF0" w:rsidRDefault="00CF4CF0" w:rsidP="00CF4CF0">
      <w:pPr>
        <w:pStyle w:val="PlainText"/>
        <w:rPr>
          <w:ins w:id="1529" w:author="Author" w:date="2015-02-20T18:14:00Z"/>
          <w:rFonts w:ascii="Courier New" w:hAnsi="Courier New" w:cs="Courier New"/>
        </w:rPr>
      </w:pPr>
      <w:r w:rsidRPr="00CF4CF0">
        <w:rPr>
          <w:rFonts w:ascii="Courier New" w:hAnsi="Courier New" w:cs="Courier New"/>
        </w:rPr>
        <w:t xml:space="preserve">(a) SAC and all sub-licensees of the Student Commons will at all times maintain </w:t>
      </w:r>
      <w:del w:id="1530" w:author="Author" w:date="2015-02-20T18:14:00Z">
        <w:r w:rsidR="0079210B" w:rsidRPr="0079210B">
          <w:rPr>
            <w:rFonts w:ascii="Courier New" w:hAnsi="Courier New" w:cs="Courier New"/>
          </w:rPr>
          <w:delText>‘all risks’</w:delText>
        </w:r>
      </w:del>
      <w:ins w:id="1531" w:author="Author" w:date="2015-02-20T18:14:00Z">
        <w:r w:rsidRPr="00CF4CF0">
          <w:rPr>
            <w:rFonts w:ascii="Courier New" w:hAnsi="Courier New" w:cs="Courier New"/>
          </w:rPr>
          <w:t>'all</w:t>
        </w:r>
      </w:ins>
    </w:p>
    <w:p w14:paraId="174D2ABA" w14:textId="77777777" w:rsidR="00CF4CF0" w:rsidRPr="00CF4CF0" w:rsidRDefault="00CF4CF0" w:rsidP="00CF4CF0">
      <w:pPr>
        <w:pStyle w:val="PlainText"/>
        <w:rPr>
          <w:rFonts w:ascii="Courier New" w:hAnsi="Courier New" w:cs="Courier New"/>
        </w:rPr>
      </w:pPr>
      <w:proofErr w:type="gramStart"/>
      <w:ins w:id="1532" w:author="Author" w:date="2015-02-20T18:14:00Z">
        <w:r w:rsidRPr="00CF4CF0">
          <w:rPr>
            <w:rFonts w:ascii="Courier New" w:hAnsi="Courier New" w:cs="Courier New"/>
          </w:rPr>
          <w:t>risks</w:t>
        </w:r>
        <w:proofErr w:type="gramEnd"/>
        <w:r w:rsidRPr="00CF4CF0">
          <w:rPr>
            <w:rFonts w:ascii="Courier New" w:hAnsi="Courier New" w:cs="Courier New"/>
          </w:rPr>
          <w:t>'</w:t>
        </w:r>
      </w:ins>
      <w:r w:rsidRPr="00CF4CF0">
        <w:rPr>
          <w:rFonts w:ascii="Courier New" w:hAnsi="Courier New" w:cs="Courier New"/>
        </w:rPr>
        <w:t xml:space="preserve"> insurance coverage on replacement value basis pertaining to their</w:t>
      </w:r>
    </w:p>
    <w:p w14:paraId="066CE6BC"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equipment</w:t>
      </w:r>
      <w:proofErr w:type="gramEnd"/>
      <w:r w:rsidRPr="00CF4CF0">
        <w:rPr>
          <w:rFonts w:ascii="Courier New" w:hAnsi="Courier New" w:cs="Courier New"/>
        </w:rPr>
        <w:t xml:space="preserve"> and personal property and a policy of comprehensive general liability</w:t>
      </w:r>
    </w:p>
    <w:p w14:paraId="1ADC6083" w14:textId="1F46C535" w:rsidR="00CF4CF0" w:rsidRPr="00CF4CF0" w:rsidRDefault="00CF4CF0" w:rsidP="00CF4CF0">
      <w:pPr>
        <w:pStyle w:val="PlainText"/>
        <w:rPr>
          <w:ins w:id="1533" w:author="Author" w:date="2015-02-20T18:14:00Z"/>
          <w:rFonts w:ascii="Courier New" w:hAnsi="Courier New" w:cs="Courier New"/>
        </w:rPr>
      </w:pPr>
      <w:proofErr w:type="gramStart"/>
      <w:r w:rsidRPr="00CF4CF0">
        <w:rPr>
          <w:rFonts w:ascii="Courier New" w:hAnsi="Courier New" w:cs="Courier New"/>
        </w:rPr>
        <w:t>insurance</w:t>
      </w:r>
      <w:proofErr w:type="gramEnd"/>
      <w:r w:rsidRPr="00CF4CF0">
        <w:rPr>
          <w:rFonts w:ascii="Courier New" w:hAnsi="Courier New" w:cs="Courier New"/>
        </w:rPr>
        <w:t xml:space="preserve"> with at least $5 million limit, per </w:t>
      </w:r>
      <w:del w:id="1534" w:author="Author" w:date="2015-02-20T18:14:00Z">
        <w:r w:rsidR="0079210B" w:rsidRPr="0079210B">
          <w:rPr>
            <w:rFonts w:ascii="Courier New" w:hAnsi="Courier New" w:cs="Courier New"/>
          </w:rPr>
          <w:delText>occurrence</w:delText>
        </w:r>
      </w:del>
      <w:proofErr w:type="spellStart"/>
      <w:ins w:id="1535" w:author="Author" w:date="2015-02-20T18:14:00Z">
        <w:r w:rsidRPr="00CF4CF0">
          <w:rPr>
            <w:rFonts w:ascii="Courier New" w:hAnsi="Courier New" w:cs="Courier New"/>
          </w:rPr>
          <w:t>occunence</w:t>
        </w:r>
      </w:ins>
      <w:proofErr w:type="spellEnd"/>
      <w:r w:rsidRPr="00CF4CF0">
        <w:rPr>
          <w:rFonts w:ascii="Courier New" w:hAnsi="Courier New" w:cs="Courier New"/>
        </w:rPr>
        <w:t xml:space="preserve"> and including </w:t>
      </w:r>
      <w:del w:id="1536" w:author="Author" w:date="2015-02-20T18:14:00Z">
        <w:r w:rsidR="0079210B" w:rsidRPr="0079210B">
          <w:rPr>
            <w:rFonts w:ascii="Courier New" w:hAnsi="Courier New" w:cs="Courier New"/>
          </w:rPr>
          <w:delText xml:space="preserve">occupier’s </w:delText>
        </w:r>
      </w:del>
      <w:ins w:id="1537" w:author="Author" w:date="2015-02-20T18:14:00Z">
        <w:r w:rsidRPr="00CF4CF0">
          <w:rPr>
            <w:rFonts w:ascii="Courier New" w:hAnsi="Courier New" w:cs="Courier New"/>
          </w:rPr>
          <w:t>occupier's</w:t>
        </w:r>
      </w:ins>
    </w:p>
    <w:p w14:paraId="136F4D7F" w14:textId="79083700"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or</w:t>
      </w:r>
      <w:proofErr w:type="gramEnd"/>
      <w:r w:rsidRPr="00CF4CF0">
        <w:rPr>
          <w:rFonts w:ascii="Courier New" w:hAnsi="Courier New" w:cs="Courier New"/>
        </w:rPr>
        <w:t xml:space="preserve"> </w:t>
      </w:r>
      <w:del w:id="1538" w:author="Author" w:date="2015-02-20T18:14:00Z">
        <w:r w:rsidR="0079210B" w:rsidRPr="0079210B">
          <w:rPr>
            <w:rFonts w:ascii="Courier New" w:hAnsi="Courier New" w:cs="Courier New"/>
          </w:rPr>
          <w:delText>tenant’s</w:delText>
        </w:r>
      </w:del>
      <w:ins w:id="1539" w:author="Author" w:date="2015-02-20T18:14:00Z">
        <w:r w:rsidRPr="00CF4CF0">
          <w:rPr>
            <w:rFonts w:ascii="Courier New" w:hAnsi="Courier New" w:cs="Courier New"/>
          </w:rPr>
          <w:t>tenant's</w:t>
        </w:r>
      </w:ins>
      <w:r w:rsidRPr="00CF4CF0">
        <w:rPr>
          <w:rFonts w:ascii="Courier New" w:hAnsi="Courier New" w:cs="Courier New"/>
        </w:rPr>
        <w:t xml:space="preserve"> legal liability, a cross-liability clause and with the University as an</w:t>
      </w:r>
    </w:p>
    <w:p w14:paraId="2FFCB4B0"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additional</w:t>
      </w:r>
      <w:proofErr w:type="gramEnd"/>
      <w:r w:rsidRPr="00CF4CF0">
        <w:rPr>
          <w:rFonts w:ascii="Courier New" w:hAnsi="Courier New" w:cs="Courier New"/>
        </w:rPr>
        <w:t xml:space="preserve"> named insured and covering all operations and activities of SAC,</w:t>
      </w:r>
    </w:p>
    <w:p w14:paraId="0CAC9C95"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including</w:t>
      </w:r>
      <w:proofErr w:type="gramEnd"/>
      <w:r w:rsidRPr="00CF4CF0">
        <w:rPr>
          <w:rFonts w:ascii="Courier New" w:hAnsi="Courier New" w:cs="Courier New"/>
        </w:rPr>
        <w:t xml:space="preserve"> all operations and activities involving the sale and service of alcohol,</w:t>
      </w:r>
    </w:p>
    <w:p w14:paraId="54FFAF08" w14:textId="77777777" w:rsidR="00CF4CF0" w:rsidRPr="00CF4CF0" w:rsidRDefault="00CF4CF0" w:rsidP="00CF4CF0">
      <w:pPr>
        <w:pStyle w:val="PlainText"/>
        <w:rPr>
          <w:ins w:id="1540" w:author="Author" w:date="2015-02-20T18:14:00Z"/>
          <w:rFonts w:ascii="Courier New" w:hAnsi="Courier New" w:cs="Courier New"/>
        </w:rPr>
      </w:pPr>
      <w:proofErr w:type="gramStart"/>
      <w:r w:rsidRPr="00CF4CF0">
        <w:rPr>
          <w:rFonts w:ascii="Courier New" w:hAnsi="Courier New" w:cs="Courier New"/>
        </w:rPr>
        <w:t>and</w:t>
      </w:r>
      <w:proofErr w:type="gramEnd"/>
      <w:r w:rsidRPr="00CF4CF0">
        <w:rPr>
          <w:rFonts w:ascii="Courier New" w:hAnsi="Courier New" w:cs="Courier New"/>
        </w:rPr>
        <w:t xml:space="preserve"> persons for whom it is responsible in law.</w:t>
      </w:r>
    </w:p>
    <w:p w14:paraId="6FEABADE" w14:textId="77777777" w:rsidR="00CF4CF0" w:rsidRPr="00CF4CF0" w:rsidRDefault="00CF4CF0" w:rsidP="00CF4CF0">
      <w:pPr>
        <w:pStyle w:val="PlainText"/>
        <w:rPr>
          <w:ins w:id="1541" w:author="Author" w:date="2015-02-20T18:14:00Z"/>
          <w:rFonts w:ascii="Courier New" w:hAnsi="Courier New" w:cs="Courier New"/>
        </w:rPr>
      </w:pPr>
      <w:ins w:id="1542" w:author="Author" w:date="2015-02-20T18:14:00Z">
        <w:r w:rsidRPr="00CF4CF0">
          <w:rPr>
            <w:rFonts w:ascii="Courier New" w:hAnsi="Courier New" w:cs="Courier New"/>
          </w:rPr>
          <w:t>113</w:t>
        </w:r>
      </w:ins>
    </w:p>
    <w:p w14:paraId="1B0FC53F" w14:textId="77777777" w:rsidR="00CF4CF0" w:rsidRPr="00CF4CF0" w:rsidRDefault="00CF4CF0" w:rsidP="00CF4CF0">
      <w:pPr>
        <w:pStyle w:val="PlainText"/>
        <w:rPr>
          <w:ins w:id="1543" w:author="Author" w:date="2015-02-20T18:14:00Z"/>
          <w:rFonts w:ascii="Courier New" w:hAnsi="Courier New" w:cs="Courier New"/>
        </w:rPr>
      </w:pPr>
      <w:proofErr w:type="spellStart"/>
      <w:ins w:id="1544" w:author="Author" w:date="2015-02-20T18:14:00Z">
        <w:r w:rsidRPr="00CF4CF0">
          <w:rPr>
            <w:rFonts w:ascii="Courier New" w:hAnsi="Courier New" w:cs="Courier New"/>
          </w:rPr>
          <w:t>Boardbooks</w:t>
        </w:r>
        <w:proofErr w:type="spellEnd"/>
        <w:r w:rsidRPr="00CF4CF0">
          <w:rPr>
            <w:rFonts w:ascii="Courier New" w:hAnsi="Courier New" w:cs="Courier New"/>
          </w:rPr>
          <w:t xml:space="preserve"> Print Wizard https://go.boardbooks.com/utoronto/PrintList.aspx?DB89OyvqIwpuCf...</w:t>
        </w:r>
      </w:ins>
    </w:p>
    <w:p w14:paraId="470EB942" w14:textId="77777777" w:rsidR="00CF4CF0" w:rsidRPr="00CF4CF0" w:rsidRDefault="00CF4CF0" w:rsidP="00CF4CF0">
      <w:pPr>
        <w:pStyle w:val="PlainText"/>
        <w:rPr>
          <w:ins w:id="1545" w:author="Author" w:date="2015-02-20T18:14:00Z"/>
          <w:rFonts w:ascii="Courier New" w:hAnsi="Courier New" w:cs="Courier New"/>
        </w:rPr>
      </w:pPr>
      <w:ins w:id="1546" w:author="Author" w:date="2015-02-20T18:14:00Z">
        <w:r w:rsidRPr="00CF4CF0">
          <w:rPr>
            <w:rFonts w:ascii="Courier New" w:hAnsi="Courier New" w:cs="Courier New"/>
          </w:rPr>
          <w:t>2/20/2015 5:53 PM 32 of 43</w:t>
        </w:r>
      </w:ins>
    </w:p>
    <w:p w14:paraId="1AE5FBBC" w14:textId="77777777" w:rsidR="00CF4CF0" w:rsidRPr="00CF4CF0" w:rsidRDefault="00CF4CF0" w:rsidP="00CF4CF0">
      <w:pPr>
        <w:pStyle w:val="PlainText"/>
        <w:rPr>
          <w:ins w:id="1547" w:author="Author" w:date="2015-02-20T18:14:00Z"/>
          <w:rFonts w:ascii="Courier New" w:hAnsi="Courier New" w:cs="Courier New"/>
        </w:rPr>
      </w:pPr>
      <w:ins w:id="1548" w:author="Author" w:date="2015-02-20T18:14:00Z">
        <w:r w:rsidRPr="00CF4CF0">
          <w:rPr>
            <w:rFonts w:ascii="Courier New" w:hAnsi="Courier New" w:cs="Courier New"/>
          </w:rPr>
          <w:t>Governing Counc.il Meeting 4:30 to 6:30 p.m</w:t>
        </w:r>
        <w:proofErr w:type="gramStart"/>
        <w:r w:rsidRPr="00CF4CF0">
          <w:rPr>
            <w:rFonts w:ascii="Courier New" w:hAnsi="Courier New" w:cs="Courier New"/>
          </w:rPr>
          <w:t>.-</w:t>
        </w:r>
        <w:proofErr w:type="gramEnd"/>
        <w:r w:rsidRPr="00CF4CF0">
          <w:rPr>
            <w:rFonts w:ascii="Courier New" w:hAnsi="Courier New" w:cs="Courier New"/>
          </w:rPr>
          <w:t xml:space="preserve"> Items for Governing Council Approval</w:t>
        </w:r>
      </w:ins>
    </w:p>
    <w:p w14:paraId="03F71E36" w14:textId="77777777" w:rsidR="00CF4CF0" w:rsidRPr="00CF4CF0" w:rsidRDefault="00CF4CF0" w:rsidP="00CF4CF0">
      <w:pPr>
        <w:pStyle w:val="PlainText"/>
        <w:rPr>
          <w:rFonts w:ascii="Courier New" w:hAnsi="Courier New" w:cs="Courier New"/>
        </w:rPr>
      </w:pPr>
      <w:ins w:id="1549" w:author="Author" w:date="2015-02-20T18:14:00Z">
        <w:r w:rsidRPr="00CF4CF0">
          <w:rPr>
            <w:rFonts w:ascii="Courier New" w:hAnsi="Courier New" w:cs="Courier New"/>
          </w:rPr>
          <w:t>- 29-</w:t>
        </w:r>
      </w:ins>
    </w:p>
    <w:p w14:paraId="3A4EB8F6" w14:textId="7D23D3E9" w:rsidR="00CF4CF0" w:rsidRPr="00CF4CF0" w:rsidRDefault="00CF4CF0" w:rsidP="00CF4CF0">
      <w:pPr>
        <w:pStyle w:val="PlainText"/>
        <w:rPr>
          <w:rFonts w:ascii="Courier New" w:hAnsi="Courier New" w:cs="Courier New"/>
        </w:rPr>
      </w:pPr>
      <w:r w:rsidRPr="00CF4CF0">
        <w:rPr>
          <w:rFonts w:ascii="Courier New" w:hAnsi="Courier New" w:cs="Courier New"/>
        </w:rPr>
        <w:t xml:space="preserve">(b) </w:t>
      </w:r>
      <w:del w:id="1550" w:author="Author" w:date="2015-02-20T18:14:00Z">
        <w:r w:rsidR="0079210B" w:rsidRPr="0079210B">
          <w:rPr>
            <w:rFonts w:ascii="Courier New" w:hAnsi="Courier New" w:cs="Courier New"/>
          </w:rPr>
          <w:delText>SAC’s</w:delText>
        </w:r>
      </w:del>
      <w:ins w:id="1551" w:author="Author" w:date="2015-02-20T18:14:00Z">
        <w:r w:rsidRPr="00CF4CF0">
          <w:rPr>
            <w:rFonts w:ascii="Courier New" w:hAnsi="Courier New" w:cs="Courier New"/>
          </w:rPr>
          <w:t>SAC's</w:t>
        </w:r>
      </w:ins>
      <w:r w:rsidRPr="00CF4CF0">
        <w:rPr>
          <w:rFonts w:ascii="Courier New" w:hAnsi="Courier New" w:cs="Courier New"/>
        </w:rPr>
        <w:t xml:space="preserve"> insurance shall not be cancellable upon less than thirty (30) </w:t>
      </w:r>
      <w:del w:id="1552" w:author="Author" w:date="2015-02-20T18:14:00Z">
        <w:r w:rsidR="0079210B" w:rsidRPr="0079210B">
          <w:rPr>
            <w:rFonts w:ascii="Courier New" w:hAnsi="Courier New" w:cs="Courier New"/>
          </w:rPr>
          <w:delText>days’</w:delText>
        </w:r>
      </w:del>
      <w:ins w:id="1553" w:author="Author" w:date="2015-02-20T18:14:00Z">
        <w:r w:rsidRPr="00CF4CF0">
          <w:rPr>
            <w:rFonts w:ascii="Courier New" w:hAnsi="Courier New" w:cs="Courier New"/>
          </w:rPr>
          <w:t>days'</w:t>
        </w:r>
      </w:ins>
      <w:r w:rsidRPr="00CF4CF0">
        <w:rPr>
          <w:rFonts w:ascii="Courier New" w:hAnsi="Courier New" w:cs="Courier New"/>
        </w:rPr>
        <w:t xml:space="preserve"> notice</w:t>
      </w:r>
    </w:p>
    <w:p w14:paraId="791A89CF"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from</w:t>
      </w:r>
      <w:proofErr w:type="gramEnd"/>
      <w:r w:rsidRPr="00CF4CF0">
        <w:rPr>
          <w:rFonts w:ascii="Courier New" w:hAnsi="Courier New" w:cs="Courier New"/>
        </w:rPr>
        <w:t xml:space="preserve"> the insurer to the University. The limit for comprehensive general liability</w:t>
      </w:r>
    </w:p>
    <w:p w14:paraId="0A25BF3E"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insurance</w:t>
      </w:r>
      <w:proofErr w:type="gramEnd"/>
      <w:r w:rsidRPr="00CF4CF0">
        <w:rPr>
          <w:rFonts w:ascii="Courier New" w:hAnsi="Courier New" w:cs="Courier New"/>
        </w:rPr>
        <w:t xml:space="preserve"> shall be adjusted from time to time during the Term to maintain</w:t>
      </w:r>
    </w:p>
    <w:p w14:paraId="65265682"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adequacy</w:t>
      </w:r>
      <w:proofErr w:type="gramEnd"/>
      <w:r w:rsidRPr="00CF4CF0">
        <w:rPr>
          <w:rFonts w:ascii="Courier New" w:hAnsi="Courier New" w:cs="Courier New"/>
        </w:rPr>
        <w:t xml:space="preserve"> of coverage limit as required by the University, acting prudently.</w:t>
      </w:r>
    </w:p>
    <w:p w14:paraId="0AD1A0C8"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(c) SAC shall provide on the License Commencement Date and thereafter on the</w:t>
      </w:r>
    </w:p>
    <w:p w14:paraId="2711CD2F" w14:textId="62859392" w:rsidR="00CF4CF0" w:rsidRPr="00CF4CF0" w:rsidRDefault="00CF4CF0" w:rsidP="00CF4CF0">
      <w:pPr>
        <w:pStyle w:val="PlainText"/>
        <w:rPr>
          <w:ins w:id="1554" w:author="Author" w:date="2015-02-20T18:14:00Z"/>
          <w:rFonts w:ascii="Courier New" w:hAnsi="Courier New" w:cs="Courier New"/>
        </w:rPr>
      </w:pPr>
      <w:proofErr w:type="gramStart"/>
      <w:r w:rsidRPr="00CF4CF0">
        <w:rPr>
          <w:rFonts w:ascii="Courier New" w:hAnsi="Courier New" w:cs="Courier New"/>
        </w:rPr>
        <w:t>anniversary</w:t>
      </w:r>
      <w:proofErr w:type="gramEnd"/>
      <w:r w:rsidRPr="00CF4CF0">
        <w:rPr>
          <w:rFonts w:ascii="Courier New" w:hAnsi="Courier New" w:cs="Courier New"/>
        </w:rPr>
        <w:t xml:space="preserve"> of the License Commencement Date, a certificate of insurance to the</w:t>
      </w:r>
      <w:del w:id="1555" w:author="Author" w:date="2015-02-20T18:14:00Z">
        <w:r w:rsidR="0079210B" w:rsidRPr="0079210B">
          <w:rPr>
            <w:rFonts w:ascii="Courier New" w:hAnsi="Courier New" w:cs="Courier New"/>
          </w:rPr>
          <w:delText xml:space="preserve"> University’s</w:delText>
        </w:r>
      </w:del>
    </w:p>
    <w:p w14:paraId="70F94436" w14:textId="77777777" w:rsidR="00CF4CF0" w:rsidRPr="00CF4CF0" w:rsidRDefault="00CF4CF0" w:rsidP="00CF4CF0">
      <w:pPr>
        <w:pStyle w:val="PlainText"/>
        <w:rPr>
          <w:rFonts w:ascii="Courier New" w:hAnsi="Courier New" w:cs="Courier New"/>
        </w:rPr>
      </w:pPr>
      <w:ins w:id="1556" w:author="Author" w:date="2015-02-20T18:14:00Z">
        <w:r w:rsidRPr="00CF4CF0">
          <w:rPr>
            <w:rFonts w:ascii="Courier New" w:hAnsi="Courier New" w:cs="Courier New"/>
          </w:rPr>
          <w:t>University's</w:t>
        </w:r>
      </w:ins>
      <w:r w:rsidRPr="00CF4CF0">
        <w:rPr>
          <w:rFonts w:ascii="Courier New" w:hAnsi="Courier New" w:cs="Courier New"/>
        </w:rPr>
        <w:t xml:space="preserve"> insurance office confirming that insurance as described in this</w:t>
      </w:r>
    </w:p>
    <w:p w14:paraId="25BAB80A"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paragraph</w:t>
      </w:r>
      <w:proofErr w:type="gramEnd"/>
      <w:r w:rsidRPr="00CF4CF0">
        <w:rPr>
          <w:rFonts w:ascii="Courier New" w:hAnsi="Courier New" w:cs="Courier New"/>
        </w:rPr>
        <w:t xml:space="preserve"> is in place at all times.</w:t>
      </w:r>
    </w:p>
    <w:p w14:paraId="07332B2F"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ARTICLE 8- LIMITS OF LIABILITY AND INDEMNIFICATION</w:t>
      </w:r>
    </w:p>
    <w:p w14:paraId="510C4B7E"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8.1 Liability for Safety and Security. Any liability associated with the safety and security of</w:t>
      </w:r>
    </w:p>
    <w:p w14:paraId="5FB8FB0F"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the</w:t>
      </w:r>
      <w:proofErr w:type="gramEnd"/>
      <w:r w:rsidRPr="00CF4CF0">
        <w:rPr>
          <w:rFonts w:ascii="Courier New" w:hAnsi="Courier New" w:cs="Courier New"/>
        </w:rPr>
        <w:t xml:space="preserve"> Student Commons rests with SAC notwithstanding any sub-licensing or parting with</w:t>
      </w:r>
    </w:p>
    <w:p w14:paraId="568469EE"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the</w:t>
      </w:r>
      <w:proofErr w:type="gramEnd"/>
      <w:r w:rsidRPr="00CF4CF0">
        <w:rPr>
          <w:rFonts w:ascii="Courier New" w:hAnsi="Courier New" w:cs="Courier New"/>
        </w:rPr>
        <w:t xml:space="preserve"> possession thereof, unless caused or contributed to by the University or any employee</w:t>
      </w:r>
    </w:p>
    <w:p w14:paraId="30E0B67D"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or</w:t>
      </w:r>
      <w:proofErr w:type="gramEnd"/>
      <w:r w:rsidRPr="00CF4CF0">
        <w:rPr>
          <w:rFonts w:ascii="Courier New" w:hAnsi="Courier New" w:cs="Courier New"/>
        </w:rPr>
        <w:t xml:space="preserve"> agent thereof (and then only to the extent of such cause and contribution).</w:t>
      </w:r>
    </w:p>
    <w:p w14:paraId="37C5A9E2" w14:textId="397B20AE" w:rsidR="00CF4CF0" w:rsidRPr="00CF4CF0" w:rsidRDefault="00CF4CF0" w:rsidP="00CF4CF0">
      <w:pPr>
        <w:pStyle w:val="PlainText"/>
        <w:rPr>
          <w:rFonts w:ascii="Courier New" w:hAnsi="Courier New" w:cs="Courier New"/>
        </w:rPr>
      </w:pPr>
      <w:r w:rsidRPr="00CF4CF0">
        <w:rPr>
          <w:rFonts w:ascii="Courier New" w:hAnsi="Courier New" w:cs="Courier New"/>
        </w:rPr>
        <w:t xml:space="preserve">8.2 Limitation on the </w:t>
      </w:r>
      <w:del w:id="1557" w:author="Author" w:date="2015-02-20T18:14:00Z">
        <w:r w:rsidR="0079210B" w:rsidRPr="0079210B">
          <w:rPr>
            <w:rFonts w:ascii="Courier New" w:hAnsi="Courier New" w:cs="Courier New"/>
          </w:rPr>
          <w:delText>University’s</w:delText>
        </w:r>
      </w:del>
      <w:ins w:id="1558" w:author="Author" w:date="2015-02-20T18:14:00Z">
        <w:r w:rsidRPr="00CF4CF0">
          <w:rPr>
            <w:rFonts w:ascii="Courier New" w:hAnsi="Courier New" w:cs="Courier New"/>
          </w:rPr>
          <w:t>University's</w:t>
        </w:r>
      </w:ins>
      <w:r w:rsidRPr="00CF4CF0">
        <w:rPr>
          <w:rFonts w:ascii="Courier New" w:hAnsi="Courier New" w:cs="Courier New"/>
        </w:rPr>
        <w:t xml:space="preserve"> Liability. The University shall make all reasonable</w:t>
      </w:r>
    </w:p>
    <w:p w14:paraId="35132017"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attempts</w:t>
      </w:r>
      <w:proofErr w:type="gramEnd"/>
      <w:r w:rsidRPr="00CF4CF0">
        <w:rPr>
          <w:rFonts w:ascii="Courier New" w:hAnsi="Courier New" w:cs="Courier New"/>
        </w:rPr>
        <w:t xml:space="preserve"> to meet its obligations to the Building as it would for any other University</w:t>
      </w:r>
    </w:p>
    <w:p w14:paraId="39C2D5CB"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building</w:t>
      </w:r>
      <w:proofErr w:type="gramEnd"/>
      <w:r w:rsidRPr="00CF4CF0">
        <w:rPr>
          <w:rFonts w:ascii="Courier New" w:hAnsi="Courier New" w:cs="Courier New"/>
        </w:rPr>
        <w:t>. However, the University shall not be liable to SAC for any direct, indirect or</w:t>
      </w:r>
    </w:p>
    <w:p w14:paraId="02909282"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consequential</w:t>
      </w:r>
      <w:proofErr w:type="gramEnd"/>
      <w:r w:rsidRPr="00CF4CF0">
        <w:rPr>
          <w:rFonts w:ascii="Courier New" w:hAnsi="Courier New" w:cs="Courier New"/>
        </w:rPr>
        <w:t xml:space="preserve"> damage or damages which may arise by reason of the temporary interruption,</w:t>
      </w:r>
    </w:p>
    <w:p w14:paraId="7F513CD2"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suspension</w:t>
      </w:r>
      <w:proofErr w:type="gramEnd"/>
      <w:r w:rsidRPr="00CF4CF0">
        <w:rPr>
          <w:rFonts w:ascii="Courier New" w:hAnsi="Courier New" w:cs="Courier New"/>
        </w:rPr>
        <w:t>, discontinuance or failure of heating, electrical power or water supply</w:t>
      </w:r>
    </w:p>
    <w:p w14:paraId="6A973BF3"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w:t>
      </w:r>
      <w:proofErr w:type="gramStart"/>
      <w:r w:rsidRPr="00CF4CF0">
        <w:rPr>
          <w:rFonts w:ascii="Courier New" w:hAnsi="Courier New" w:cs="Courier New"/>
        </w:rPr>
        <w:t>including</w:t>
      </w:r>
      <w:proofErr w:type="gramEnd"/>
      <w:r w:rsidRPr="00CF4CF0">
        <w:rPr>
          <w:rFonts w:ascii="Courier New" w:hAnsi="Courier New" w:cs="Courier New"/>
        </w:rPr>
        <w:t>, without limitation, power surges in the delivery of electricity) or any other</w:t>
      </w:r>
    </w:p>
    <w:p w14:paraId="46E3CD31" w14:textId="43A1887B"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utility</w:t>
      </w:r>
      <w:proofErr w:type="gramEnd"/>
      <w:r w:rsidRPr="00CF4CF0">
        <w:rPr>
          <w:rFonts w:ascii="Courier New" w:hAnsi="Courier New" w:cs="Courier New"/>
        </w:rPr>
        <w:t xml:space="preserve"> or service </w:t>
      </w:r>
      <w:del w:id="1559" w:author="Author" w:date="2015-02-20T18:14:00Z">
        <w:r w:rsidR="0079210B" w:rsidRPr="0079210B">
          <w:rPr>
            <w:rFonts w:ascii="Courier New" w:hAnsi="Courier New" w:cs="Courier New"/>
          </w:rPr>
          <w:delText>supplied</w:delText>
        </w:r>
      </w:del>
      <w:proofErr w:type="spellStart"/>
      <w:ins w:id="1560" w:author="Author" w:date="2015-02-20T18:14:00Z">
        <w:r w:rsidRPr="00CF4CF0">
          <w:rPr>
            <w:rFonts w:ascii="Courier New" w:hAnsi="Courier New" w:cs="Courier New"/>
          </w:rPr>
          <w:t>suppl</w:t>
        </w:r>
        <w:proofErr w:type="spellEnd"/>
        <w:r w:rsidRPr="00CF4CF0">
          <w:rPr>
            <w:rFonts w:ascii="Courier New" w:hAnsi="Courier New" w:cs="Courier New"/>
          </w:rPr>
          <w:t xml:space="preserve"> </w:t>
        </w:r>
        <w:proofErr w:type="spellStart"/>
        <w:r w:rsidRPr="00CF4CF0">
          <w:rPr>
            <w:rFonts w:ascii="Courier New" w:hAnsi="Courier New" w:cs="Courier New"/>
          </w:rPr>
          <w:t>ied</w:t>
        </w:r>
      </w:ins>
      <w:proofErr w:type="spellEnd"/>
      <w:r w:rsidRPr="00CF4CF0">
        <w:rPr>
          <w:rFonts w:ascii="Courier New" w:hAnsi="Courier New" w:cs="Courier New"/>
        </w:rPr>
        <w:t xml:space="preserve"> by the University to the Building pursuant to this Agreement,</w:t>
      </w:r>
    </w:p>
    <w:p w14:paraId="2C43AA91"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provided</w:t>
      </w:r>
      <w:proofErr w:type="gramEnd"/>
      <w:r w:rsidRPr="00CF4CF0">
        <w:rPr>
          <w:rFonts w:ascii="Courier New" w:hAnsi="Courier New" w:cs="Courier New"/>
        </w:rPr>
        <w:t xml:space="preserve"> always that the University shall take reasonable steps to restore the supply of such</w:t>
      </w:r>
    </w:p>
    <w:p w14:paraId="3AF34761"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utilities</w:t>
      </w:r>
      <w:proofErr w:type="gramEnd"/>
      <w:r w:rsidRPr="00CF4CF0">
        <w:rPr>
          <w:rFonts w:ascii="Courier New" w:hAnsi="Courier New" w:cs="Courier New"/>
        </w:rPr>
        <w:t xml:space="preserve"> or services. However, where there is the opportunity to recover any such damages</w:t>
      </w:r>
    </w:p>
    <w:p w14:paraId="220631C0"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from</w:t>
      </w:r>
      <w:proofErr w:type="gramEnd"/>
      <w:r w:rsidRPr="00CF4CF0">
        <w:rPr>
          <w:rFonts w:ascii="Courier New" w:hAnsi="Courier New" w:cs="Courier New"/>
        </w:rPr>
        <w:t xml:space="preserve"> insurance, the University shall make every commercially reasonable effort to do so</w:t>
      </w:r>
    </w:p>
    <w:p w14:paraId="62AF6099" w14:textId="6BBAA9C0"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and</w:t>
      </w:r>
      <w:proofErr w:type="gramEnd"/>
      <w:r w:rsidRPr="00CF4CF0">
        <w:rPr>
          <w:rFonts w:ascii="Courier New" w:hAnsi="Courier New" w:cs="Courier New"/>
        </w:rPr>
        <w:t xml:space="preserve"> </w:t>
      </w:r>
      <w:del w:id="1561" w:author="Author" w:date="2015-02-20T18:14:00Z">
        <w:r w:rsidR="0079210B" w:rsidRPr="0079210B">
          <w:rPr>
            <w:rFonts w:ascii="Courier New" w:hAnsi="Courier New" w:cs="Courier New"/>
          </w:rPr>
          <w:delText>return</w:delText>
        </w:r>
      </w:del>
      <w:proofErr w:type="spellStart"/>
      <w:ins w:id="1562" w:author="Author" w:date="2015-02-20T18:14:00Z">
        <w:r w:rsidRPr="00CF4CF0">
          <w:rPr>
            <w:rFonts w:ascii="Courier New" w:hAnsi="Courier New" w:cs="Courier New"/>
          </w:rPr>
          <w:t>retum</w:t>
        </w:r>
      </w:ins>
      <w:proofErr w:type="spellEnd"/>
      <w:r w:rsidRPr="00CF4CF0">
        <w:rPr>
          <w:rFonts w:ascii="Courier New" w:hAnsi="Courier New" w:cs="Courier New"/>
        </w:rPr>
        <w:t xml:space="preserve"> any collected benefit to SAC. This limitation on the </w:t>
      </w:r>
      <w:del w:id="1563" w:author="Author" w:date="2015-02-20T18:14:00Z">
        <w:r w:rsidR="0079210B" w:rsidRPr="0079210B">
          <w:rPr>
            <w:rFonts w:ascii="Courier New" w:hAnsi="Courier New" w:cs="Courier New"/>
          </w:rPr>
          <w:delText>University’s</w:delText>
        </w:r>
      </w:del>
      <w:ins w:id="1564" w:author="Author" w:date="2015-02-20T18:14:00Z">
        <w:r w:rsidRPr="00CF4CF0">
          <w:rPr>
            <w:rFonts w:ascii="Courier New" w:hAnsi="Courier New" w:cs="Courier New"/>
          </w:rPr>
          <w:t>University's</w:t>
        </w:r>
      </w:ins>
      <w:r w:rsidRPr="00CF4CF0">
        <w:rPr>
          <w:rFonts w:ascii="Courier New" w:hAnsi="Courier New" w:cs="Courier New"/>
        </w:rPr>
        <w:t xml:space="preserve"> liability shall</w:t>
      </w:r>
    </w:p>
    <w:p w14:paraId="7D19C337"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not</w:t>
      </w:r>
      <w:proofErr w:type="gramEnd"/>
      <w:r w:rsidRPr="00CF4CF0">
        <w:rPr>
          <w:rFonts w:ascii="Courier New" w:hAnsi="Courier New" w:cs="Courier New"/>
        </w:rPr>
        <w:t xml:space="preserve"> apply to the extent that the damages arise, directly or indirectly, from the negligence or</w:t>
      </w:r>
    </w:p>
    <w:p w14:paraId="60631BED"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wilful</w:t>
      </w:r>
      <w:proofErr w:type="gramEnd"/>
      <w:r w:rsidRPr="00CF4CF0">
        <w:rPr>
          <w:rFonts w:ascii="Courier New" w:hAnsi="Courier New" w:cs="Courier New"/>
        </w:rPr>
        <w:t xml:space="preserve"> act of omission of the University or its officers, employees or agents acting in the</w:t>
      </w:r>
    </w:p>
    <w:p w14:paraId="5533322E"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course</w:t>
      </w:r>
      <w:proofErr w:type="gramEnd"/>
      <w:r w:rsidRPr="00CF4CF0">
        <w:rPr>
          <w:rFonts w:ascii="Courier New" w:hAnsi="Courier New" w:cs="Courier New"/>
        </w:rPr>
        <w:t xml:space="preserve"> of their employment and within the scope of their duties.</w:t>
      </w:r>
    </w:p>
    <w:p w14:paraId="2818FBCF"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8.3 Indemnification of the University. Except as herein otherwise expressly contemplated,</w:t>
      </w:r>
    </w:p>
    <w:p w14:paraId="6180F9A8"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SAC will indemnify and save harmless the University, its officers, employees and agents,</w:t>
      </w:r>
    </w:p>
    <w:p w14:paraId="2BF68A7C"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from</w:t>
      </w:r>
      <w:proofErr w:type="gramEnd"/>
      <w:r w:rsidRPr="00CF4CF0">
        <w:rPr>
          <w:rFonts w:ascii="Courier New" w:hAnsi="Courier New" w:cs="Courier New"/>
        </w:rPr>
        <w:t xml:space="preserve"> and against any and all Claims which it or they may suffer or incur, directly or</w:t>
      </w:r>
    </w:p>
    <w:p w14:paraId="2C2B7277"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indirectly</w:t>
      </w:r>
      <w:proofErr w:type="gramEnd"/>
      <w:r w:rsidRPr="00CF4CF0">
        <w:rPr>
          <w:rFonts w:ascii="Courier New" w:hAnsi="Courier New" w:cs="Courier New"/>
        </w:rPr>
        <w:t>, arising from:</w:t>
      </w:r>
    </w:p>
    <w:p w14:paraId="19D31AA5"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(a) </w:t>
      </w:r>
      <w:proofErr w:type="gramStart"/>
      <w:r w:rsidRPr="00CF4CF0">
        <w:rPr>
          <w:rFonts w:ascii="Courier New" w:hAnsi="Courier New" w:cs="Courier New"/>
        </w:rPr>
        <w:t>the</w:t>
      </w:r>
      <w:proofErr w:type="gramEnd"/>
      <w:r w:rsidRPr="00CF4CF0">
        <w:rPr>
          <w:rFonts w:ascii="Courier New" w:hAnsi="Courier New" w:cs="Courier New"/>
        </w:rPr>
        <w:t xml:space="preserve"> use and occupation by SAC, its employees, agents and sub-licensees, of the</w:t>
      </w:r>
    </w:p>
    <w:p w14:paraId="52B1F67F"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Student Commons and in particular, without restricting the generality of the</w:t>
      </w:r>
    </w:p>
    <w:p w14:paraId="104A35B7" w14:textId="730F087C" w:rsidR="00CF4CF0" w:rsidRPr="00CF4CF0" w:rsidRDefault="00CF4CF0" w:rsidP="00CF4CF0">
      <w:pPr>
        <w:pStyle w:val="PlainText"/>
        <w:rPr>
          <w:ins w:id="1565" w:author="Author" w:date="2015-02-20T18:14:00Z"/>
          <w:rFonts w:ascii="Courier New" w:hAnsi="Courier New" w:cs="Courier New"/>
        </w:rPr>
      </w:pPr>
      <w:proofErr w:type="gramStart"/>
      <w:r w:rsidRPr="00CF4CF0">
        <w:rPr>
          <w:rFonts w:ascii="Courier New" w:hAnsi="Courier New" w:cs="Courier New"/>
        </w:rPr>
        <w:t>foregoing</w:t>
      </w:r>
      <w:proofErr w:type="gramEnd"/>
      <w:r w:rsidRPr="00CF4CF0">
        <w:rPr>
          <w:rFonts w:ascii="Courier New" w:hAnsi="Courier New" w:cs="Courier New"/>
        </w:rPr>
        <w:t>, arising from the operation of any business, activity, event or service</w:t>
      </w:r>
      <w:del w:id="1566" w:author="Author" w:date="2015-02-20T18:14:00Z">
        <w:r w:rsidR="0079210B" w:rsidRPr="0079210B">
          <w:rPr>
            <w:rFonts w:ascii="Courier New" w:hAnsi="Courier New" w:cs="Courier New"/>
          </w:rPr>
          <w:delText xml:space="preserve"> carried</w:delText>
        </w:r>
      </w:del>
    </w:p>
    <w:p w14:paraId="09FB5D37" w14:textId="77777777" w:rsidR="00CF4CF0" w:rsidRPr="00CF4CF0" w:rsidRDefault="00CF4CF0" w:rsidP="00CF4CF0">
      <w:pPr>
        <w:pStyle w:val="PlainText"/>
        <w:rPr>
          <w:rFonts w:ascii="Courier New" w:hAnsi="Courier New" w:cs="Courier New"/>
        </w:rPr>
      </w:pPr>
      <w:proofErr w:type="spellStart"/>
      <w:proofErr w:type="gramStart"/>
      <w:ins w:id="1567" w:author="Author" w:date="2015-02-20T18:14:00Z">
        <w:r w:rsidRPr="00CF4CF0">
          <w:rPr>
            <w:rFonts w:ascii="Courier New" w:hAnsi="Courier New" w:cs="Courier New"/>
          </w:rPr>
          <w:t>can·</w:t>
        </w:r>
        <w:proofErr w:type="gramEnd"/>
        <w:r w:rsidRPr="00CF4CF0">
          <w:rPr>
            <w:rFonts w:ascii="Courier New" w:hAnsi="Courier New" w:cs="Courier New"/>
          </w:rPr>
          <w:t>ied</w:t>
        </w:r>
      </w:ins>
      <w:proofErr w:type="spellEnd"/>
      <w:r w:rsidRPr="00CF4CF0">
        <w:rPr>
          <w:rFonts w:ascii="Courier New" w:hAnsi="Courier New" w:cs="Courier New"/>
        </w:rPr>
        <w:t xml:space="preserve"> on through SAC therein or in respect thereto; and</w:t>
      </w:r>
    </w:p>
    <w:p w14:paraId="0B33AF25"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(b) </w:t>
      </w:r>
      <w:proofErr w:type="gramStart"/>
      <w:r w:rsidRPr="00CF4CF0">
        <w:rPr>
          <w:rFonts w:ascii="Courier New" w:hAnsi="Courier New" w:cs="Courier New"/>
        </w:rPr>
        <w:t>any</w:t>
      </w:r>
      <w:proofErr w:type="gramEnd"/>
      <w:r w:rsidRPr="00CF4CF0">
        <w:rPr>
          <w:rFonts w:ascii="Courier New" w:hAnsi="Courier New" w:cs="Courier New"/>
        </w:rPr>
        <w:t xml:space="preserve"> default or breach by SAC of any of the provisions of this Agreement,</w:t>
      </w:r>
    </w:p>
    <w:p w14:paraId="58D2DFB4"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provided</w:t>
      </w:r>
      <w:proofErr w:type="gramEnd"/>
      <w:r w:rsidRPr="00CF4CF0">
        <w:rPr>
          <w:rFonts w:ascii="Courier New" w:hAnsi="Courier New" w:cs="Courier New"/>
        </w:rPr>
        <w:t xml:space="preserve"> that such indemnification shall not extend to any Claims to the extent that they</w:t>
      </w:r>
    </w:p>
    <w:p w14:paraId="2CDCDE40" w14:textId="77777777" w:rsidR="00CF4CF0" w:rsidRPr="00CF4CF0" w:rsidRDefault="00CF4CF0" w:rsidP="00CF4CF0">
      <w:pPr>
        <w:pStyle w:val="PlainText"/>
        <w:rPr>
          <w:ins w:id="1568" w:author="Author" w:date="2015-02-20T18:14:00Z"/>
          <w:rFonts w:ascii="Courier New" w:hAnsi="Courier New" w:cs="Courier New"/>
        </w:rPr>
      </w:pPr>
      <w:proofErr w:type="gramStart"/>
      <w:r w:rsidRPr="00CF4CF0">
        <w:rPr>
          <w:rFonts w:ascii="Courier New" w:hAnsi="Courier New" w:cs="Courier New"/>
        </w:rPr>
        <w:t>arise</w:t>
      </w:r>
      <w:proofErr w:type="gramEnd"/>
      <w:r w:rsidRPr="00CF4CF0">
        <w:rPr>
          <w:rFonts w:ascii="Courier New" w:hAnsi="Courier New" w:cs="Courier New"/>
        </w:rPr>
        <w:t>, directly or indirectly, from the negligence or wilful act or omission of the University</w:t>
      </w:r>
    </w:p>
    <w:p w14:paraId="3046F945" w14:textId="77777777" w:rsidR="00CF4CF0" w:rsidRPr="00CF4CF0" w:rsidRDefault="00CF4CF0" w:rsidP="00CF4CF0">
      <w:pPr>
        <w:pStyle w:val="PlainText"/>
        <w:rPr>
          <w:ins w:id="1569" w:author="Author" w:date="2015-02-20T18:14:00Z"/>
          <w:rFonts w:ascii="Courier New" w:hAnsi="Courier New" w:cs="Courier New"/>
        </w:rPr>
      </w:pPr>
      <w:ins w:id="1570" w:author="Author" w:date="2015-02-20T18:14:00Z">
        <w:r w:rsidRPr="00CF4CF0">
          <w:rPr>
            <w:rFonts w:ascii="Courier New" w:hAnsi="Courier New" w:cs="Courier New"/>
          </w:rPr>
          <w:t>114</w:t>
        </w:r>
      </w:ins>
    </w:p>
    <w:p w14:paraId="2DD59280" w14:textId="77777777" w:rsidR="00CF4CF0" w:rsidRPr="00CF4CF0" w:rsidRDefault="00CF4CF0" w:rsidP="00CF4CF0">
      <w:pPr>
        <w:pStyle w:val="PlainText"/>
        <w:rPr>
          <w:ins w:id="1571" w:author="Author" w:date="2015-02-20T18:14:00Z"/>
          <w:rFonts w:ascii="Courier New" w:hAnsi="Courier New" w:cs="Courier New"/>
        </w:rPr>
      </w:pPr>
      <w:proofErr w:type="spellStart"/>
      <w:ins w:id="1572" w:author="Author" w:date="2015-02-20T18:14:00Z">
        <w:r w:rsidRPr="00CF4CF0">
          <w:rPr>
            <w:rFonts w:ascii="Courier New" w:hAnsi="Courier New" w:cs="Courier New"/>
          </w:rPr>
          <w:t>Boardbooks</w:t>
        </w:r>
        <w:proofErr w:type="spellEnd"/>
        <w:r w:rsidRPr="00CF4CF0">
          <w:rPr>
            <w:rFonts w:ascii="Courier New" w:hAnsi="Courier New" w:cs="Courier New"/>
          </w:rPr>
          <w:t xml:space="preserve"> Print Wizard https://go.boardbooks.com/utoronto/PrintList.aspx?DB89OyvqIwpuCf...</w:t>
        </w:r>
      </w:ins>
    </w:p>
    <w:p w14:paraId="75620872" w14:textId="77777777" w:rsidR="00CF4CF0" w:rsidRPr="00CF4CF0" w:rsidRDefault="00CF4CF0" w:rsidP="00CF4CF0">
      <w:pPr>
        <w:pStyle w:val="PlainText"/>
        <w:rPr>
          <w:ins w:id="1573" w:author="Author" w:date="2015-02-20T18:14:00Z"/>
          <w:rFonts w:ascii="Courier New" w:hAnsi="Courier New" w:cs="Courier New"/>
        </w:rPr>
      </w:pPr>
      <w:ins w:id="1574" w:author="Author" w:date="2015-02-20T18:14:00Z">
        <w:r w:rsidRPr="00CF4CF0">
          <w:rPr>
            <w:rFonts w:ascii="Courier New" w:hAnsi="Courier New" w:cs="Courier New"/>
          </w:rPr>
          <w:t>2/20/2015 5:53 PM 33 of 43</w:t>
        </w:r>
      </w:ins>
    </w:p>
    <w:p w14:paraId="4CEAF659" w14:textId="77777777" w:rsidR="00CF4CF0" w:rsidRPr="00CF4CF0" w:rsidRDefault="00CF4CF0" w:rsidP="00CF4CF0">
      <w:pPr>
        <w:pStyle w:val="PlainText"/>
        <w:rPr>
          <w:ins w:id="1575" w:author="Author" w:date="2015-02-20T18:14:00Z"/>
          <w:rFonts w:ascii="Courier New" w:hAnsi="Courier New" w:cs="Courier New"/>
        </w:rPr>
      </w:pPr>
      <w:ins w:id="1576" w:author="Author" w:date="2015-02-20T18:14:00Z">
        <w:r w:rsidRPr="00CF4CF0">
          <w:rPr>
            <w:rFonts w:ascii="Courier New" w:hAnsi="Courier New" w:cs="Courier New"/>
          </w:rPr>
          <w:t>Governing Counc.il Meeting 4:30 to 6:30 p.m</w:t>
        </w:r>
        <w:proofErr w:type="gramStart"/>
        <w:r w:rsidRPr="00CF4CF0">
          <w:rPr>
            <w:rFonts w:ascii="Courier New" w:hAnsi="Courier New" w:cs="Courier New"/>
          </w:rPr>
          <w:t>.-</w:t>
        </w:r>
        <w:proofErr w:type="gramEnd"/>
        <w:r w:rsidRPr="00CF4CF0">
          <w:rPr>
            <w:rFonts w:ascii="Courier New" w:hAnsi="Courier New" w:cs="Courier New"/>
          </w:rPr>
          <w:t xml:space="preserve"> Items for Governing Council Approval</w:t>
        </w:r>
      </w:ins>
    </w:p>
    <w:p w14:paraId="6CF994C3" w14:textId="77777777" w:rsidR="00CF4CF0" w:rsidRPr="00CF4CF0" w:rsidRDefault="00CF4CF0" w:rsidP="00CF4CF0">
      <w:pPr>
        <w:pStyle w:val="PlainText"/>
        <w:rPr>
          <w:ins w:id="1577" w:author="Author" w:date="2015-02-20T18:14:00Z"/>
          <w:rFonts w:ascii="Courier New" w:hAnsi="Courier New" w:cs="Courier New"/>
        </w:rPr>
      </w:pPr>
      <w:ins w:id="1578" w:author="Author" w:date="2015-02-20T18:14:00Z">
        <w:r w:rsidRPr="00CF4CF0">
          <w:rPr>
            <w:rFonts w:ascii="Courier New" w:hAnsi="Courier New" w:cs="Courier New"/>
          </w:rPr>
          <w:t>- 30-</w:t>
        </w:r>
      </w:ins>
    </w:p>
    <w:p w14:paraId="3DCCF447"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or</w:t>
      </w:r>
      <w:proofErr w:type="gramEnd"/>
      <w:r w:rsidRPr="00CF4CF0">
        <w:rPr>
          <w:rFonts w:ascii="Courier New" w:hAnsi="Courier New" w:cs="Courier New"/>
        </w:rPr>
        <w:t xml:space="preserve"> its officers, employees or agents acting in the course of their employment and within the</w:t>
      </w:r>
    </w:p>
    <w:p w14:paraId="7AC40FF2"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scope</w:t>
      </w:r>
      <w:proofErr w:type="gramEnd"/>
      <w:r w:rsidRPr="00CF4CF0">
        <w:rPr>
          <w:rFonts w:ascii="Courier New" w:hAnsi="Courier New" w:cs="Courier New"/>
        </w:rPr>
        <w:t xml:space="preserve"> of their duties.</w:t>
      </w:r>
    </w:p>
    <w:p w14:paraId="4EA4B40B"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8.4 Indemnification of SAC. Except as herein otherwise expressly contemplated, the</w:t>
      </w:r>
    </w:p>
    <w:p w14:paraId="1F9BF106"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University will indemnify and save harmless SAC, its officers, employees and agents, from</w:t>
      </w:r>
    </w:p>
    <w:p w14:paraId="3C7A43A7"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and</w:t>
      </w:r>
      <w:proofErr w:type="gramEnd"/>
      <w:r w:rsidRPr="00CF4CF0">
        <w:rPr>
          <w:rFonts w:ascii="Courier New" w:hAnsi="Courier New" w:cs="Courier New"/>
        </w:rPr>
        <w:t xml:space="preserve"> against any and all Claims which it or they may suffer or incur, directly or indirectly,</w:t>
      </w:r>
    </w:p>
    <w:p w14:paraId="39823AA8"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arising</w:t>
      </w:r>
      <w:proofErr w:type="gramEnd"/>
      <w:r w:rsidRPr="00CF4CF0">
        <w:rPr>
          <w:rFonts w:ascii="Courier New" w:hAnsi="Courier New" w:cs="Courier New"/>
        </w:rPr>
        <w:t xml:space="preserve"> from:</w:t>
      </w:r>
    </w:p>
    <w:p w14:paraId="54110277"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(a) </w:t>
      </w:r>
      <w:proofErr w:type="gramStart"/>
      <w:r w:rsidRPr="00CF4CF0">
        <w:rPr>
          <w:rFonts w:ascii="Courier New" w:hAnsi="Courier New" w:cs="Courier New"/>
        </w:rPr>
        <w:t>the</w:t>
      </w:r>
      <w:proofErr w:type="gramEnd"/>
      <w:r w:rsidRPr="00CF4CF0">
        <w:rPr>
          <w:rFonts w:ascii="Courier New" w:hAnsi="Courier New" w:cs="Courier New"/>
        </w:rPr>
        <w:t xml:space="preserve"> use and occupation by the University, its employees, contractors, agents and</w:t>
      </w:r>
    </w:p>
    <w:p w14:paraId="2B987B5B"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sub-licensees</w:t>
      </w:r>
      <w:proofErr w:type="gramEnd"/>
      <w:r w:rsidRPr="00CF4CF0">
        <w:rPr>
          <w:rFonts w:ascii="Courier New" w:hAnsi="Courier New" w:cs="Courier New"/>
        </w:rPr>
        <w:t>, of the Student Commons and in particular, without restricting the</w:t>
      </w:r>
    </w:p>
    <w:p w14:paraId="13C109A9"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generality</w:t>
      </w:r>
      <w:proofErr w:type="gramEnd"/>
      <w:r w:rsidRPr="00CF4CF0">
        <w:rPr>
          <w:rFonts w:ascii="Courier New" w:hAnsi="Courier New" w:cs="Courier New"/>
        </w:rPr>
        <w:t xml:space="preserve"> of the foregoing, arising from the operation of any business, activity,</w:t>
      </w:r>
    </w:p>
    <w:p w14:paraId="6F9C4353"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event</w:t>
      </w:r>
      <w:proofErr w:type="gramEnd"/>
      <w:r w:rsidRPr="00CF4CF0">
        <w:rPr>
          <w:rFonts w:ascii="Courier New" w:hAnsi="Courier New" w:cs="Courier New"/>
        </w:rPr>
        <w:t xml:space="preserve"> or service carried on through the University therein or in respect thereto;</w:t>
      </w:r>
    </w:p>
    <w:p w14:paraId="58CFCA6D"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and</w:t>
      </w:r>
      <w:proofErr w:type="gramEnd"/>
    </w:p>
    <w:p w14:paraId="36959A6E"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(b) </w:t>
      </w:r>
      <w:proofErr w:type="gramStart"/>
      <w:r w:rsidRPr="00CF4CF0">
        <w:rPr>
          <w:rFonts w:ascii="Courier New" w:hAnsi="Courier New" w:cs="Courier New"/>
        </w:rPr>
        <w:t>any</w:t>
      </w:r>
      <w:proofErr w:type="gramEnd"/>
      <w:r w:rsidRPr="00CF4CF0">
        <w:rPr>
          <w:rFonts w:ascii="Courier New" w:hAnsi="Courier New" w:cs="Courier New"/>
        </w:rPr>
        <w:t xml:space="preserve"> default or breach by the University of any of the provisions of this</w:t>
      </w:r>
    </w:p>
    <w:p w14:paraId="245237D8"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Agreement,</w:t>
      </w:r>
    </w:p>
    <w:p w14:paraId="013510B2"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provided</w:t>
      </w:r>
      <w:proofErr w:type="gramEnd"/>
      <w:r w:rsidRPr="00CF4CF0">
        <w:rPr>
          <w:rFonts w:ascii="Courier New" w:hAnsi="Courier New" w:cs="Courier New"/>
        </w:rPr>
        <w:t xml:space="preserve"> that such indemnification shall not extend to any Claims to the extent that they</w:t>
      </w:r>
    </w:p>
    <w:p w14:paraId="6BCE2B1E"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arise</w:t>
      </w:r>
      <w:proofErr w:type="gramEnd"/>
      <w:r w:rsidRPr="00CF4CF0">
        <w:rPr>
          <w:rFonts w:ascii="Courier New" w:hAnsi="Courier New" w:cs="Courier New"/>
        </w:rPr>
        <w:t>, directly or indirectly, from the negligence or wilful act or omission of SAC or its</w:t>
      </w:r>
    </w:p>
    <w:p w14:paraId="5F590F6A"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officers</w:t>
      </w:r>
      <w:proofErr w:type="gramEnd"/>
      <w:r w:rsidRPr="00CF4CF0">
        <w:rPr>
          <w:rFonts w:ascii="Courier New" w:hAnsi="Courier New" w:cs="Courier New"/>
        </w:rPr>
        <w:t>, employees or agents acting in the course of their employment and within the scope</w:t>
      </w:r>
    </w:p>
    <w:p w14:paraId="76B14213"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of</w:t>
      </w:r>
      <w:proofErr w:type="gramEnd"/>
      <w:r w:rsidRPr="00CF4CF0">
        <w:rPr>
          <w:rFonts w:ascii="Courier New" w:hAnsi="Courier New" w:cs="Courier New"/>
        </w:rPr>
        <w:t xml:space="preserve"> their duties.</w:t>
      </w:r>
    </w:p>
    <w:p w14:paraId="0940DAAD"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8.5 Sub-License Indemnity. All sub-licenses shall include a clause that indemnifies and</w:t>
      </w:r>
    </w:p>
    <w:p w14:paraId="1811D76C"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saves</w:t>
      </w:r>
      <w:proofErr w:type="gramEnd"/>
      <w:r w:rsidRPr="00CF4CF0">
        <w:rPr>
          <w:rFonts w:ascii="Courier New" w:hAnsi="Courier New" w:cs="Courier New"/>
        </w:rPr>
        <w:t xml:space="preserve"> harmless both the University and SAC from any and all claims, damages, actions,</w:t>
      </w:r>
    </w:p>
    <w:p w14:paraId="7F820307"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suits</w:t>
      </w:r>
      <w:proofErr w:type="gramEnd"/>
      <w:r w:rsidRPr="00CF4CF0">
        <w:rPr>
          <w:rFonts w:ascii="Courier New" w:hAnsi="Courier New" w:cs="Courier New"/>
        </w:rPr>
        <w:t xml:space="preserve"> and costs whatsoever brought by any person against SAC or the University by reason</w:t>
      </w:r>
    </w:p>
    <w:p w14:paraId="39BB179C"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of</w:t>
      </w:r>
      <w:proofErr w:type="gramEnd"/>
      <w:r w:rsidRPr="00CF4CF0">
        <w:rPr>
          <w:rFonts w:ascii="Courier New" w:hAnsi="Courier New" w:cs="Courier New"/>
        </w:rPr>
        <w:t xml:space="preserve"> any act or omission relating to the occupancy or management of the Student Commons</w:t>
      </w:r>
    </w:p>
    <w:p w14:paraId="59857D15"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by</w:t>
      </w:r>
      <w:proofErr w:type="gramEnd"/>
      <w:r w:rsidRPr="00CF4CF0">
        <w:rPr>
          <w:rFonts w:ascii="Courier New" w:hAnsi="Courier New" w:cs="Courier New"/>
        </w:rPr>
        <w:t xml:space="preserve"> the sub-licensee.</w:t>
      </w:r>
    </w:p>
    <w:p w14:paraId="711C7E6B"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8.6 Failure to Perform Due to the Occurrence of a Force Majeure Event. If and whenever</w:t>
      </w:r>
    </w:p>
    <w:p w14:paraId="6D2ACF5F"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and</w:t>
      </w:r>
      <w:proofErr w:type="gramEnd"/>
      <w:r w:rsidRPr="00CF4CF0">
        <w:rPr>
          <w:rFonts w:ascii="Courier New" w:hAnsi="Courier New" w:cs="Courier New"/>
        </w:rPr>
        <w:t xml:space="preserve"> to the extent that either Party is prevented, delayed or restricted in whole or in part in</w:t>
      </w:r>
    </w:p>
    <w:p w14:paraId="1E625D22" w14:textId="22C55FE1"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the</w:t>
      </w:r>
      <w:proofErr w:type="gramEnd"/>
      <w:r w:rsidRPr="00CF4CF0">
        <w:rPr>
          <w:rFonts w:ascii="Courier New" w:hAnsi="Courier New" w:cs="Courier New"/>
        </w:rPr>
        <w:t xml:space="preserve"> </w:t>
      </w:r>
      <w:del w:id="1579" w:author="Author" w:date="2015-02-20T18:14:00Z">
        <w:r w:rsidR="0079210B" w:rsidRPr="0079210B">
          <w:rPr>
            <w:rFonts w:ascii="Courier New" w:hAnsi="Courier New" w:cs="Courier New"/>
          </w:rPr>
          <w:delText>fulfilment</w:delText>
        </w:r>
      </w:del>
      <w:proofErr w:type="spellStart"/>
      <w:ins w:id="1580" w:author="Author" w:date="2015-02-20T18:14:00Z">
        <w:r w:rsidRPr="00CF4CF0">
          <w:rPr>
            <w:rFonts w:ascii="Courier New" w:hAnsi="Courier New" w:cs="Courier New"/>
          </w:rPr>
          <w:t>fulfi</w:t>
        </w:r>
        <w:proofErr w:type="spellEnd"/>
        <w:r w:rsidRPr="00CF4CF0">
          <w:rPr>
            <w:rFonts w:ascii="Courier New" w:hAnsi="Courier New" w:cs="Courier New"/>
          </w:rPr>
          <w:t xml:space="preserve"> </w:t>
        </w:r>
        <w:proofErr w:type="spellStart"/>
        <w:r w:rsidRPr="00CF4CF0">
          <w:rPr>
            <w:rFonts w:ascii="Courier New" w:hAnsi="Courier New" w:cs="Courier New"/>
          </w:rPr>
          <w:t>lment</w:t>
        </w:r>
      </w:ins>
      <w:proofErr w:type="spellEnd"/>
      <w:r w:rsidRPr="00CF4CF0">
        <w:rPr>
          <w:rFonts w:ascii="Courier New" w:hAnsi="Courier New" w:cs="Courier New"/>
        </w:rPr>
        <w:t xml:space="preserve"> of any of its obligations hereunder due to the occurrence of a Force Majeure</w:t>
      </w:r>
    </w:p>
    <w:p w14:paraId="3E9BB14D"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Event, the affected Party shall communicate to the other Party as soon as possible that said</w:t>
      </w:r>
    </w:p>
    <w:p w14:paraId="75EDA98A"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Force Majeure Event has occurred and continues and shall have no responsibility or</w:t>
      </w:r>
    </w:p>
    <w:p w14:paraId="398E19C8"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liability</w:t>
      </w:r>
      <w:proofErr w:type="gramEnd"/>
      <w:r w:rsidRPr="00CF4CF0">
        <w:rPr>
          <w:rFonts w:ascii="Courier New" w:hAnsi="Courier New" w:cs="Courier New"/>
        </w:rPr>
        <w:t xml:space="preserve"> for any interruption, delay, cancellation, loss, damages, costs or expenses</w:t>
      </w:r>
    </w:p>
    <w:p w14:paraId="1B7FD0DF"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sustained</w:t>
      </w:r>
      <w:proofErr w:type="gramEnd"/>
      <w:r w:rsidRPr="00CF4CF0">
        <w:rPr>
          <w:rFonts w:ascii="Courier New" w:hAnsi="Courier New" w:cs="Courier New"/>
        </w:rPr>
        <w:t xml:space="preserve"> by the other Party by reason thereof, provided always that a Party shall not be</w:t>
      </w:r>
    </w:p>
    <w:p w14:paraId="117CABDE"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relieved</w:t>
      </w:r>
      <w:proofErr w:type="gramEnd"/>
      <w:r w:rsidRPr="00CF4CF0">
        <w:rPr>
          <w:rFonts w:ascii="Courier New" w:hAnsi="Courier New" w:cs="Courier New"/>
        </w:rPr>
        <w:t xml:space="preserve"> from performance if it could reasonably be expected to have taken the Force</w:t>
      </w:r>
    </w:p>
    <w:p w14:paraId="76DA279B"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Majeure Event into account at the time of the signing of this Agreement or to have avoided</w:t>
      </w:r>
    </w:p>
    <w:p w14:paraId="2A2E5BD9"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or</w:t>
      </w:r>
      <w:proofErr w:type="gramEnd"/>
      <w:r w:rsidRPr="00CF4CF0">
        <w:rPr>
          <w:rFonts w:ascii="Courier New" w:hAnsi="Courier New" w:cs="Courier New"/>
        </w:rPr>
        <w:t xml:space="preserve"> overcome the Force Majeure Event or its consequences. The exemption provided by this</w:t>
      </w:r>
    </w:p>
    <w:p w14:paraId="4F865518"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Section 8.6 has effect only for the period during which the impediment exists, and a Party,</w:t>
      </w:r>
    </w:p>
    <w:p w14:paraId="6F7B5B93"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which</w:t>
      </w:r>
      <w:proofErr w:type="gramEnd"/>
      <w:r w:rsidRPr="00CF4CF0">
        <w:rPr>
          <w:rFonts w:ascii="Courier New" w:hAnsi="Courier New" w:cs="Courier New"/>
        </w:rPr>
        <w:t xml:space="preserve"> suffers due to the occurrence of a Force Majeure Event, shall take all reasonable</w:t>
      </w:r>
    </w:p>
    <w:p w14:paraId="6A74F8C8"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steps</w:t>
      </w:r>
      <w:proofErr w:type="gramEnd"/>
      <w:r w:rsidRPr="00CF4CF0">
        <w:rPr>
          <w:rFonts w:ascii="Courier New" w:hAnsi="Courier New" w:cs="Courier New"/>
        </w:rPr>
        <w:t xml:space="preserve"> and make all reasonable efforts to mitigate against and remove the same. If a Party</w:t>
      </w:r>
    </w:p>
    <w:p w14:paraId="2478FD87"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claims</w:t>
      </w:r>
      <w:proofErr w:type="gramEnd"/>
      <w:r w:rsidRPr="00CF4CF0">
        <w:rPr>
          <w:rFonts w:ascii="Courier New" w:hAnsi="Courier New" w:cs="Courier New"/>
        </w:rPr>
        <w:t xml:space="preserve"> relief under this Section 8.6, the other Party shall be relieved from any obligations</w:t>
      </w:r>
    </w:p>
    <w:p w14:paraId="50A2FAF6" w14:textId="08FC04B2" w:rsidR="00CF4CF0" w:rsidRPr="00CF4CF0" w:rsidRDefault="00CF4CF0" w:rsidP="00CF4CF0">
      <w:pPr>
        <w:pStyle w:val="PlainText"/>
        <w:rPr>
          <w:ins w:id="1581" w:author="Author" w:date="2015-02-20T18:14:00Z"/>
          <w:rFonts w:ascii="Courier New" w:hAnsi="Courier New" w:cs="Courier New"/>
        </w:rPr>
      </w:pPr>
      <w:proofErr w:type="gramStart"/>
      <w:r w:rsidRPr="00CF4CF0">
        <w:rPr>
          <w:rFonts w:ascii="Courier New" w:hAnsi="Courier New" w:cs="Courier New"/>
        </w:rPr>
        <w:t>that</w:t>
      </w:r>
      <w:proofErr w:type="gramEnd"/>
      <w:r w:rsidRPr="00CF4CF0">
        <w:rPr>
          <w:rFonts w:ascii="Courier New" w:hAnsi="Courier New" w:cs="Courier New"/>
        </w:rPr>
        <w:t xml:space="preserve"> it has under this Agreement insofar as those obligations are contingent on the affected</w:t>
      </w:r>
      <w:del w:id="1582" w:author="Author" w:date="2015-02-20T18:14:00Z">
        <w:r w:rsidR="0079210B" w:rsidRPr="0079210B">
          <w:rPr>
            <w:rFonts w:ascii="Courier New" w:hAnsi="Courier New" w:cs="Courier New"/>
          </w:rPr>
          <w:delText xml:space="preserve"> Party’s</w:delText>
        </w:r>
      </w:del>
    </w:p>
    <w:p w14:paraId="17827DD2" w14:textId="77777777" w:rsidR="00CF4CF0" w:rsidRPr="00CF4CF0" w:rsidRDefault="00CF4CF0" w:rsidP="00CF4CF0">
      <w:pPr>
        <w:pStyle w:val="PlainText"/>
        <w:rPr>
          <w:ins w:id="1583" w:author="Author" w:date="2015-02-20T18:14:00Z"/>
          <w:rFonts w:ascii="Courier New" w:hAnsi="Courier New" w:cs="Courier New"/>
        </w:rPr>
      </w:pPr>
      <w:ins w:id="1584" w:author="Author" w:date="2015-02-20T18:14:00Z">
        <w:r w:rsidRPr="00CF4CF0">
          <w:rPr>
            <w:rFonts w:ascii="Courier New" w:hAnsi="Courier New" w:cs="Courier New"/>
          </w:rPr>
          <w:t>Party's</w:t>
        </w:r>
      </w:ins>
      <w:r w:rsidRPr="00CF4CF0">
        <w:rPr>
          <w:rFonts w:ascii="Courier New" w:hAnsi="Courier New" w:cs="Courier New"/>
        </w:rPr>
        <w:t xml:space="preserve"> resolution of the Force Majeure Event.</w:t>
      </w:r>
    </w:p>
    <w:p w14:paraId="04219B96" w14:textId="77777777" w:rsidR="00CF4CF0" w:rsidRPr="00CF4CF0" w:rsidRDefault="00CF4CF0" w:rsidP="00CF4CF0">
      <w:pPr>
        <w:pStyle w:val="PlainText"/>
        <w:rPr>
          <w:ins w:id="1585" w:author="Author" w:date="2015-02-20T18:14:00Z"/>
          <w:rFonts w:ascii="Courier New" w:hAnsi="Courier New" w:cs="Courier New"/>
        </w:rPr>
      </w:pPr>
      <w:proofErr w:type="spellStart"/>
      <w:proofErr w:type="gramStart"/>
      <w:ins w:id="1586" w:author="Author" w:date="2015-02-20T18:14:00Z">
        <w:r w:rsidRPr="00CF4CF0">
          <w:rPr>
            <w:rFonts w:ascii="Courier New" w:hAnsi="Courier New" w:cs="Courier New"/>
          </w:rPr>
          <w:t>liS</w:t>
        </w:r>
        <w:proofErr w:type="spellEnd"/>
        <w:proofErr w:type="gramEnd"/>
      </w:ins>
    </w:p>
    <w:p w14:paraId="185A891C" w14:textId="77777777" w:rsidR="00CF4CF0" w:rsidRPr="00CF4CF0" w:rsidRDefault="00CF4CF0" w:rsidP="00CF4CF0">
      <w:pPr>
        <w:pStyle w:val="PlainText"/>
        <w:rPr>
          <w:ins w:id="1587" w:author="Author" w:date="2015-02-20T18:14:00Z"/>
          <w:rFonts w:ascii="Courier New" w:hAnsi="Courier New" w:cs="Courier New"/>
        </w:rPr>
      </w:pPr>
      <w:proofErr w:type="spellStart"/>
      <w:ins w:id="1588" w:author="Author" w:date="2015-02-20T18:14:00Z">
        <w:r w:rsidRPr="00CF4CF0">
          <w:rPr>
            <w:rFonts w:ascii="Courier New" w:hAnsi="Courier New" w:cs="Courier New"/>
          </w:rPr>
          <w:t>Boardbooks</w:t>
        </w:r>
        <w:proofErr w:type="spellEnd"/>
        <w:r w:rsidRPr="00CF4CF0">
          <w:rPr>
            <w:rFonts w:ascii="Courier New" w:hAnsi="Courier New" w:cs="Courier New"/>
          </w:rPr>
          <w:t xml:space="preserve"> Print Wizard https://go.boardbooks.com/utoronto/PrintList.aspx?DB89OyvqIwpuCf...</w:t>
        </w:r>
      </w:ins>
    </w:p>
    <w:p w14:paraId="644AB2D0" w14:textId="77777777" w:rsidR="00CF4CF0" w:rsidRPr="00CF4CF0" w:rsidRDefault="00CF4CF0" w:rsidP="00CF4CF0">
      <w:pPr>
        <w:pStyle w:val="PlainText"/>
        <w:rPr>
          <w:ins w:id="1589" w:author="Author" w:date="2015-02-20T18:14:00Z"/>
          <w:rFonts w:ascii="Courier New" w:hAnsi="Courier New" w:cs="Courier New"/>
        </w:rPr>
      </w:pPr>
      <w:ins w:id="1590" w:author="Author" w:date="2015-02-20T18:14:00Z">
        <w:r w:rsidRPr="00CF4CF0">
          <w:rPr>
            <w:rFonts w:ascii="Courier New" w:hAnsi="Courier New" w:cs="Courier New"/>
          </w:rPr>
          <w:t>2/20/2015 5:53 PM 34 of 43</w:t>
        </w:r>
      </w:ins>
    </w:p>
    <w:p w14:paraId="20BAC5E2" w14:textId="77777777" w:rsidR="00CF4CF0" w:rsidRPr="00CF4CF0" w:rsidRDefault="00CF4CF0" w:rsidP="00CF4CF0">
      <w:pPr>
        <w:pStyle w:val="PlainText"/>
        <w:rPr>
          <w:ins w:id="1591" w:author="Author" w:date="2015-02-20T18:14:00Z"/>
          <w:rFonts w:ascii="Courier New" w:hAnsi="Courier New" w:cs="Courier New"/>
        </w:rPr>
      </w:pPr>
      <w:ins w:id="1592" w:author="Author" w:date="2015-02-20T18:14:00Z">
        <w:r w:rsidRPr="00CF4CF0">
          <w:rPr>
            <w:rFonts w:ascii="Courier New" w:hAnsi="Courier New" w:cs="Courier New"/>
          </w:rPr>
          <w:t>Governing Counc.il Meeting 4:30 to 6:30 p.m</w:t>
        </w:r>
        <w:proofErr w:type="gramStart"/>
        <w:r w:rsidRPr="00CF4CF0">
          <w:rPr>
            <w:rFonts w:ascii="Courier New" w:hAnsi="Courier New" w:cs="Courier New"/>
          </w:rPr>
          <w:t>.-</w:t>
        </w:r>
        <w:proofErr w:type="gramEnd"/>
        <w:r w:rsidRPr="00CF4CF0">
          <w:rPr>
            <w:rFonts w:ascii="Courier New" w:hAnsi="Courier New" w:cs="Courier New"/>
          </w:rPr>
          <w:t xml:space="preserve"> Items for Governing Council Approval</w:t>
        </w:r>
      </w:ins>
    </w:p>
    <w:p w14:paraId="38462D4B" w14:textId="77777777" w:rsidR="00CF4CF0" w:rsidRPr="00CF4CF0" w:rsidRDefault="00CF4CF0" w:rsidP="00CF4CF0">
      <w:pPr>
        <w:pStyle w:val="PlainText"/>
        <w:rPr>
          <w:rFonts w:ascii="Courier New" w:hAnsi="Courier New" w:cs="Courier New"/>
        </w:rPr>
      </w:pPr>
      <w:ins w:id="1593" w:author="Author" w:date="2015-02-20T18:14:00Z">
        <w:r w:rsidRPr="00CF4CF0">
          <w:rPr>
            <w:rFonts w:ascii="Courier New" w:hAnsi="Courier New" w:cs="Courier New"/>
          </w:rPr>
          <w:t>- 31 -</w:t>
        </w:r>
      </w:ins>
    </w:p>
    <w:p w14:paraId="774466F1"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ARTICLE 9- MISCELLANEOUS</w:t>
      </w:r>
    </w:p>
    <w:p w14:paraId="162E1D72"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9.1 Good Faith and Granting of Consent. SAC and the University shall work together in</w:t>
      </w:r>
    </w:p>
    <w:p w14:paraId="022C557E"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good</w:t>
      </w:r>
      <w:proofErr w:type="gramEnd"/>
      <w:r w:rsidRPr="00CF4CF0">
        <w:rPr>
          <w:rFonts w:ascii="Courier New" w:hAnsi="Courier New" w:cs="Courier New"/>
        </w:rPr>
        <w:t xml:space="preserve"> faith, on the basis of being transparent and accountable to one another, with respect to</w:t>
      </w:r>
    </w:p>
    <w:p w14:paraId="79D8634A"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the</w:t>
      </w:r>
      <w:proofErr w:type="gramEnd"/>
      <w:r w:rsidRPr="00CF4CF0">
        <w:rPr>
          <w:rFonts w:ascii="Courier New" w:hAnsi="Courier New" w:cs="Courier New"/>
        </w:rPr>
        <w:t xml:space="preserve"> implementation of the terms of this Agreement. In this regard, whenever a consent or</w:t>
      </w:r>
    </w:p>
    <w:p w14:paraId="7D6607A4"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approval</w:t>
      </w:r>
      <w:proofErr w:type="gramEnd"/>
      <w:r w:rsidRPr="00CF4CF0">
        <w:rPr>
          <w:rFonts w:ascii="Courier New" w:hAnsi="Courier New" w:cs="Courier New"/>
        </w:rPr>
        <w:t xml:space="preserve"> of the University or SAC is required under the terms of this Agreement, such</w:t>
      </w:r>
    </w:p>
    <w:p w14:paraId="4E4015CA"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consent</w:t>
      </w:r>
      <w:proofErr w:type="gramEnd"/>
      <w:r w:rsidRPr="00CF4CF0">
        <w:rPr>
          <w:rFonts w:ascii="Courier New" w:hAnsi="Courier New" w:cs="Courier New"/>
        </w:rPr>
        <w:t xml:space="preserve"> or approval will not be unreasonably withheld or delayed (provided that any other</w:t>
      </w:r>
    </w:p>
    <w:p w14:paraId="0B90BFED"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consideration</w:t>
      </w:r>
      <w:proofErr w:type="gramEnd"/>
      <w:r w:rsidRPr="00CF4CF0">
        <w:rPr>
          <w:rFonts w:ascii="Courier New" w:hAnsi="Courier New" w:cs="Courier New"/>
        </w:rPr>
        <w:t xml:space="preserve"> in granting such consent or approval contemplated in this Agreement with</w:t>
      </w:r>
    </w:p>
    <w:p w14:paraId="4B1F9CE5"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respect</w:t>
      </w:r>
      <w:proofErr w:type="gramEnd"/>
      <w:r w:rsidRPr="00CF4CF0">
        <w:rPr>
          <w:rFonts w:ascii="Courier New" w:hAnsi="Courier New" w:cs="Courier New"/>
        </w:rPr>
        <w:t xml:space="preserve"> to any specific matter shall be taken into account). If either Party withholds any</w:t>
      </w:r>
    </w:p>
    <w:p w14:paraId="16D2E711"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consent</w:t>
      </w:r>
      <w:proofErr w:type="gramEnd"/>
      <w:r w:rsidRPr="00CF4CF0">
        <w:rPr>
          <w:rFonts w:ascii="Courier New" w:hAnsi="Courier New" w:cs="Courier New"/>
        </w:rPr>
        <w:t xml:space="preserve"> or approval, that Party will, on request by the other Party, deliver to the other Party</w:t>
      </w:r>
    </w:p>
    <w:p w14:paraId="33F743E7"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w:t>
      </w:r>
      <w:proofErr w:type="gramEnd"/>
      <w:r w:rsidRPr="00CF4CF0">
        <w:rPr>
          <w:rFonts w:ascii="Courier New" w:hAnsi="Courier New" w:cs="Courier New"/>
        </w:rPr>
        <w:t xml:space="preserve"> written statement giving the reasons for doing so. Discussions between the </w:t>
      </w:r>
      <w:proofErr w:type="gramStart"/>
      <w:r w:rsidRPr="00CF4CF0">
        <w:rPr>
          <w:rFonts w:ascii="Courier New" w:hAnsi="Courier New" w:cs="Courier New"/>
        </w:rPr>
        <w:t>University</w:t>
      </w:r>
      <w:proofErr w:type="gramEnd"/>
    </w:p>
    <w:p w14:paraId="2FF4CEC2"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and</w:t>
      </w:r>
      <w:proofErr w:type="gramEnd"/>
      <w:r w:rsidRPr="00CF4CF0">
        <w:rPr>
          <w:rFonts w:ascii="Courier New" w:hAnsi="Courier New" w:cs="Courier New"/>
        </w:rPr>
        <w:t xml:space="preserve"> SAC should be executed in good faith, on the basis of openness and transparency.</w:t>
      </w:r>
    </w:p>
    <w:p w14:paraId="5DACBA26"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Further, notwithstanding anything contained herein to the contrary, SAC</w:t>
      </w:r>
      <w:ins w:id="1594" w:author="Author" w:date="2015-02-20T18:14:00Z">
        <w:r w:rsidRPr="00CF4CF0">
          <w:rPr>
            <w:rFonts w:ascii="Courier New" w:hAnsi="Courier New" w:cs="Courier New"/>
          </w:rPr>
          <w:t>-</w:t>
        </w:r>
      </w:ins>
      <w:r w:rsidRPr="00CF4CF0">
        <w:rPr>
          <w:rFonts w:ascii="Courier New" w:hAnsi="Courier New" w:cs="Courier New"/>
        </w:rPr>
        <w:t>shall be kept</w:t>
      </w:r>
    </w:p>
    <w:p w14:paraId="466E1D32"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apprised</w:t>
      </w:r>
      <w:proofErr w:type="gramEnd"/>
      <w:r w:rsidRPr="00CF4CF0">
        <w:rPr>
          <w:rFonts w:ascii="Courier New" w:hAnsi="Courier New" w:cs="Courier New"/>
        </w:rPr>
        <w:t xml:space="preserve"> of significant design plans for the Renovations.</w:t>
      </w:r>
    </w:p>
    <w:p w14:paraId="0962D565"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9.2 Amendments. No amendment to this Agreement shall be valid or binding unless set forth</w:t>
      </w:r>
    </w:p>
    <w:p w14:paraId="2FA12915"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in</w:t>
      </w:r>
      <w:proofErr w:type="gramEnd"/>
      <w:r w:rsidRPr="00CF4CF0">
        <w:rPr>
          <w:rFonts w:ascii="Courier New" w:hAnsi="Courier New" w:cs="Courier New"/>
        </w:rPr>
        <w:t xml:space="preserve"> writing and duly executed by each of the Parties.</w:t>
      </w:r>
    </w:p>
    <w:p w14:paraId="54B1D69B"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9.3 Dispute Resolution. Any Dispute shall be resolved in the following manner:</w:t>
      </w:r>
    </w:p>
    <w:p w14:paraId="4582D931"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(a) The Party alleging the Dispute shall provide written notice of Dispute giving</w:t>
      </w:r>
    </w:p>
    <w:p w14:paraId="47D30152" w14:textId="6B0E4841"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particulars</w:t>
      </w:r>
      <w:proofErr w:type="gramEnd"/>
      <w:r w:rsidRPr="00CF4CF0">
        <w:rPr>
          <w:rFonts w:ascii="Courier New" w:hAnsi="Courier New" w:cs="Courier New"/>
        </w:rPr>
        <w:t xml:space="preserve"> of the Dispute to the other Party (a </w:t>
      </w:r>
      <w:del w:id="1595" w:author="Author" w:date="2015-02-20T18:14:00Z">
        <w:r w:rsidR="0079210B" w:rsidRPr="0079210B">
          <w:rPr>
            <w:rFonts w:ascii="Courier New" w:hAnsi="Courier New" w:cs="Courier New"/>
          </w:rPr>
          <w:delText>“</w:delText>
        </w:r>
      </w:del>
      <w:ins w:id="1596" w:author="Author" w:date="2015-02-20T18:14:00Z">
        <w:r w:rsidRPr="00CF4CF0">
          <w:rPr>
            <w:rFonts w:ascii="Courier New" w:hAnsi="Courier New" w:cs="Courier New"/>
          </w:rPr>
          <w:t>"</w:t>
        </w:r>
      </w:ins>
      <w:r w:rsidRPr="00CF4CF0">
        <w:rPr>
          <w:rFonts w:ascii="Courier New" w:hAnsi="Courier New" w:cs="Courier New"/>
        </w:rPr>
        <w:t>Notice of Dispute</w:t>
      </w:r>
      <w:del w:id="1597" w:author="Author" w:date="2015-02-20T18:14:00Z">
        <w:r w:rsidR="0079210B" w:rsidRPr="0079210B">
          <w:rPr>
            <w:rFonts w:ascii="Courier New" w:hAnsi="Courier New" w:cs="Courier New"/>
          </w:rPr>
          <w:delText xml:space="preserve">”).  </w:delText>
        </w:r>
      </w:del>
      <w:ins w:id="1598" w:author="Author" w:date="2015-02-20T18:14:00Z">
        <w:r w:rsidRPr="00CF4CF0">
          <w:rPr>
            <w:rFonts w:ascii="Courier New" w:hAnsi="Courier New" w:cs="Courier New"/>
          </w:rPr>
          <w:t>").</w:t>
        </w:r>
      </w:ins>
      <w:r w:rsidRPr="00CF4CF0">
        <w:rPr>
          <w:rFonts w:ascii="Courier New" w:hAnsi="Courier New" w:cs="Courier New"/>
        </w:rPr>
        <w:t xml:space="preserve"> Each Party</w:t>
      </w:r>
    </w:p>
    <w:p w14:paraId="04E67C70"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shall</w:t>
      </w:r>
      <w:proofErr w:type="gramEnd"/>
      <w:r w:rsidRPr="00CF4CF0">
        <w:rPr>
          <w:rFonts w:ascii="Courier New" w:hAnsi="Courier New" w:cs="Courier New"/>
        </w:rPr>
        <w:t xml:space="preserve"> appoint a representative and cause its respective representative to meet as</w:t>
      </w:r>
    </w:p>
    <w:p w14:paraId="19407968"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soon</w:t>
      </w:r>
      <w:proofErr w:type="gramEnd"/>
      <w:r w:rsidRPr="00CF4CF0">
        <w:rPr>
          <w:rFonts w:ascii="Courier New" w:hAnsi="Courier New" w:cs="Courier New"/>
        </w:rPr>
        <w:t xml:space="preserve"> as possible in an effort to resolve the Dispute.</w:t>
      </w:r>
    </w:p>
    <w:p w14:paraId="597E3E68" w14:textId="1DF6D782" w:rsidR="00CF4CF0" w:rsidRPr="00CF4CF0" w:rsidRDefault="00CF4CF0" w:rsidP="00CF4CF0">
      <w:pPr>
        <w:pStyle w:val="PlainText"/>
        <w:rPr>
          <w:rFonts w:ascii="Courier New" w:hAnsi="Courier New" w:cs="Courier New"/>
        </w:rPr>
      </w:pPr>
      <w:r w:rsidRPr="00CF4CF0">
        <w:rPr>
          <w:rFonts w:ascii="Courier New" w:hAnsi="Courier New" w:cs="Courier New"/>
        </w:rPr>
        <w:t>(b) If the representatives are unable to resolve the Dispute within one (</w:t>
      </w:r>
      <w:del w:id="1599" w:author="Author" w:date="2015-02-20T18:14:00Z">
        <w:r w:rsidR="0079210B" w:rsidRPr="0079210B">
          <w:rPr>
            <w:rFonts w:ascii="Courier New" w:hAnsi="Courier New" w:cs="Courier New"/>
          </w:rPr>
          <w:delText>1</w:delText>
        </w:r>
      </w:del>
      <w:ins w:id="1600" w:author="Author" w:date="2015-02-20T18:14:00Z">
        <w:r w:rsidRPr="00CF4CF0">
          <w:rPr>
            <w:rFonts w:ascii="Courier New" w:hAnsi="Courier New" w:cs="Courier New"/>
          </w:rPr>
          <w:t>I</w:t>
        </w:r>
      </w:ins>
      <w:r w:rsidRPr="00CF4CF0">
        <w:rPr>
          <w:rFonts w:ascii="Courier New" w:hAnsi="Courier New" w:cs="Courier New"/>
        </w:rPr>
        <w:t>) month of</w:t>
      </w:r>
    </w:p>
    <w:p w14:paraId="5B2CFB63"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the</w:t>
      </w:r>
      <w:proofErr w:type="gramEnd"/>
      <w:r w:rsidRPr="00CF4CF0">
        <w:rPr>
          <w:rFonts w:ascii="Courier New" w:hAnsi="Courier New" w:cs="Courier New"/>
        </w:rPr>
        <w:t xml:space="preserve"> Notice of Dispute, either Party may refer the Dispute to a mediator, chosen by</w:t>
      </w:r>
    </w:p>
    <w:p w14:paraId="67B4FC79"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agreement</w:t>
      </w:r>
      <w:proofErr w:type="gramEnd"/>
      <w:r w:rsidRPr="00CF4CF0">
        <w:rPr>
          <w:rFonts w:ascii="Courier New" w:hAnsi="Courier New" w:cs="Courier New"/>
        </w:rPr>
        <w:t>, who will be appointed to facilitate a resolution. The costs of the</w:t>
      </w:r>
    </w:p>
    <w:p w14:paraId="2546A34C"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mediator</w:t>
      </w:r>
      <w:proofErr w:type="gramEnd"/>
      <w:r w:rsidRPr="00CF4CF0">
        <w:rPr>
          <w:rFonts w:ascii="Courier New" w:hAnsi="Courier New" w:cs="Courier New"/>
        </w:rPr>
        <w:t>, if any, shall be borne equally by both Parties. Each Party shall bear its</w:t>
      </w:r>
    </w:p>
    <w:p w14:paraId="21F35F52"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own</w:t>
      </w:r>
      <w:proofErr w:type="gramEnd"/>
      <w:r w:rsidRPr="00CF4CF0">
        <w:rPr>
          <w:rFonts w:ascii="Courier New" w:hAnsi="Courier New" w:cs="Courier New"/>
        </w:rPr>
        <w:t xml:space="preserve"> costs for the mediation. The mediation process shall be confidential and</w:t>
      </w:r>
    </w:p>
    <w:p w14:paraId="109C95EC" w14:textId="21B64D4D"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without</w:t>
      </w:r>
      <w:proofErr w:type="gramEnd"/>
      <w:r w:rsidRPr="00CF4CF0">
        <w:rPr>
          <w:rFonts w:ascii="Courier New" w:hAnsi="Courier New" w:cs="Courier New"/>
        </w:rPr>
        <w:t xml:space="preserve"> </w:t>
      </w:r>
      <w:del w:id="1601" w:author="Author" w:date="2015-02-20T18:14:00Z">
        <w:r w:rsidR="0079210B" w:rsidRPr="0079210B">
          <w:rPr>
            <w:rFonts w:ascii="Courier New" w:hAnsi="Courier New" w:cs="Courier New"/>
          </w:rPr>
          <w:delText>prejudice</w:delText>
        </w:r>
      </w:del>
      <w:proofErr w:type="spellStart"/>
      <w:ins w:id="1602" w:author="Author" w:date="2015-02-20T18:14:00Z">
        <w:r w:rsidRPr="00CF4CF0">
          <w:rPr>
            <w:rFonts w:ascii="Courier New" w:hAnsi="Courier New" w:cs="Courier New"/>
          </w:rPr>
          <w:t>prej</w:t>
        </w:r>
        <w:proofErr w:type="spellEnd"/>
        <w:r w:rsidRPr="00CF4CF0">
          <w:rPr>
            <w:rFonts w:ascii="Courier New" w:hAnsi="Courier New" w:cs="Courier New"/>
          </w:rPr>
          <w:t xml:space="preserve"> </w:t>
        </w:r>
        <w:proofErr w:type="spellStart"/>
        <w:r w:rsidRPr="00CF4CF0">
          <w:rPr>
            <w:rFonts w:ascii="Courier New" w:hAnsi="Courier New" w:cs="Courier New"/>
          </w:rPr>
          <w:t>udice</w:t>
        </w:r>
      </w:ins>
      <w:proofErr w:type="spellEnd"/>
      <w:r w:rsidRPr="00CF4CF0">
        <w:rPr>
          <w:rFonts w:ascii="Courier New" w:hAnsi="Courier New" w:cs="Courier New"/>
        </w:rPr>
        <w:t xml:space="preserve"> to the position of the Parties in future proceedings, and the</w:t>
      </w:r>
    </w:p>
    <w:p w14:paraId="62303CFF"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content</w:t>
      </w:r>
      <w:proofErr w:type="gramEnd"/>
      <w:r w:rsidRPr="00CF4CF0">
        <w:rPr>
          <w:rFonts w:ascii="Courier New" w:hAnsi="Courier New" w:cs="Courier New"/>
        </w:rPr>
        <w:t xml:space="preserve"> of mediation discussions shall not be referred to in any way in any</w:t>
      </w:r>
    </w:p>
    <w:p w14:paraId="6FA100AA"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subsequent</w:t>
      </w:r>
      <w:proofErr w:type="gramEnd"/>
      <w:r w:rsidRPr="00CF4CF0">
        <w:rPr>
          <w:rFonts w:ascii="Courier New" w:hAnsi="Courier New" w:cs="Courier New"/>
        </w:rPr>
        <w:t xml:space="preserve"> consideration of the Dispute.</w:t>
      </w:r>
    </w:p>
    <w:p w14:paraId="0EA36788"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(c) If the Dispute is not resolved with the assistance of the mediator within whatever</w:t>
      </w:r>
    </w:p>
    <w:p w14:paraId="2DC783EE"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time</w:t>
      </w:r>
      <w:proofErr w:type="gramEnd"/>
      <w:r w:rsidRPr="00CF4CF0">
        <w:rPr>
          <w:rFonts w:ascii="Courier New" w:hAnsi="Courier New" w:cs="Courier New"/>
        </w:rPr>
        <w:t xml:space="preserve"> frame the mediator sets, either Party may refer the Dispute to a dispute</w:t>
      </w:r>
    </w:p>
    <w:p w14:paraId="5A1D0BCA" w14:textId="10DE29F5"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resolution</w:t>
      </w:r>
      <w:proofErr w:type="gramEnd"/>
      <w:r w:rsidRPr="00CF4CF0">
        <w:rPr>
          <w:rFonts w:ascii="Courier New" w:hAnsi="Courier New" w:cs="Courier New"/>
        </w:rPr>
        <w:t xml:space="preserve"> panel (a </w:t>
      </w:r>
      <w:del w:id="1603" w:author="Author" w:date="2015-02-20T18:14:00Z">
        <w:r w:rsidR="0079210B" w:rsidRPr="0079210B">
          <w:rPr>
            <w:rFonts w:ascii="Courier New" w:hAnsi="Courier New" w:cs="Courier New"/>
          </w:rPr>
          <w:delText>“</w:delText>
        </w:r>
      </w:del>
      <w:ins w:id="1604" w:author="Author" w:date="2015-02-20T18:14:00Z">
        <w:r w:rsidRPr="00CF4CF0">
          <w:rPr>
            <w:rFonts w:ascii="Courier New" w:hAnsi="Courier New" w:cs="Courier New"/>
          </w:rPr>
          <w:t xml:space="preserve">" </w:t>
        </w:r>
      </w:ins>
      <w:r w:rsidRPr="00CF4CF0">
        <w:rPr>
          <w:rFonts w:ascii="Courier New" w:hAnsi="Courier New" w:cs="Courier New"/>
        </w:rPr>
        <w:t>Panel</w:t>
      </w:r>
      <w:del w:id="1605" w:author="Author" w:date="2015-02-20T18:14:00Z">
        <w:r w:rsidR="0079210B" w:rsidRPr="0079210B">
          <w:rPr>
            <w:rFonts w:ascii="Courier New" w:hAnsi="Courier New" w:cs="Courier New"/>
          </w:rPr>
          <w:delText>”)</w:delText>
        </w:r>
      </w:del>
      <w:ins w:id="1606" w:author="Author" w:date="2015-02-20T18:14:00Z">
        <w:r w:rsidRPr="00CF4CF0">
          <w:rPr>
            <w:rFonts w:ascii="Courier New" w:hAnsi="Courier New" w:cs="Courier New"/>
          </w:rPr>
          <w:t>")</w:t>
        </w:r>
      </w:ins>
      <w:r w:rsidRPr="00CF4CF0">
        <w:rPr>
          <w:rFonts w:ascii="Courier New" w:hAnsi="Courier New" w:cs="Courier New"/>
        </w:rPr>
        <w:t xml:space="preserve"> to finally determine the Dispute. The Panel will be</w:t>
      </w:r>
    </w:p>
    <w:p w14:paraId="275A256B"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composed</w:t>
      </w:r>
      <w:proofErr w:type="gramEnd"/>
      <w:r w:rsidRPr="00CF4CF0">
        <w:rPr>
          <w:rFonts w:ascii="Courier New" w:hAnsi="Courier New" w:cs="Courier New"/>
        </w:rPr>
        <w:t xml:space="preserve"> of three persons, one of whom will be appointed by each Party with the</w:t>
      </w:r>
    </w:p>
    <w:p w14:paraId="485A35F7" w14:textId="2C76485D"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third</w:t>
      </w:r>
      <w:proofErr w:type="gramEnd"/>
      <w:r w:rsidRPr="00CF4CF0">
        <w:rPr>
          <w:rFonts w:ascii="Courier New" w:hAnsi="Courier New" w:cs="Courier New"/>
        </w:rPr>
        <w:t xml:space="preserve"> person (the </w:t>
      </w:r>
      <w:del w:id="1607" w:author="Author" w:date="2015-02-20T18:14:00Z">
        <w:r w:rsidR="0079210B" w:rsidRPr="0079210B">
          <w:rPr>
            <w:rFonts w:ascii="Courier New" w:hAnsi="Courier New" w:cs="Courier New"/>
          </w:rPr>
          <w:delText>“</w:delText>
        </w:r>
      </w:del>
      <w:ins w:id="1608" w:author="Author" w:date="2015-02-20T18:14:00Z">
        <w:r w:rsidRPr="00CF4CF0">
          <w:rPr>
            <w:rFonts w:ascii="Courier New" w:hAnsi="Courier New" w:cs="Courier New"/>
          </w:rPr>
          <w:t>"</w:t>
        </w:r>
      </w:ins>
      <w:r w:rsidRPr="00CF4CF0">
        <w:rPr>
          <w:rFonts w:ascii="Courier New" w:hAnsi="Courier New" w:cs="Courier New"/>
        </w:rPr>
        <w:t>Chair</w:t>
      </w:r>
      <w:del w:id="1609" w:author="Author" w:date="2015-02-20T18:14:00Z">
        <w:r w:rsidR="0079210B" w:rsidRPr="0079210B">
          <w:rPr>
            <w:rFonts w:ascii="Courier New" w:hAnsi="Courier New" w:cs="Courier New"/>
          </w:rPr>
          <w:delText>”)</w:delText>
        </w:r>
      </w:del>
      <w:ins w:id="1610" w:author="Author" w:date="2015-02-20T18:14:00Z">
        <w:r w:rsidRPr="00CF4CF0">
          <w:rPr>
            <w:rFonts w:ascii="Courier New" w:hAnsi="Courier New" w:cs="Courier New"/>
          </w:rPr>
          <w:t>")</w:t>
        </w:r>
      </w:ins>
      <w:r w:rsidRPr="00CF4CF0">
        <w:rPr>
          <w:rFonts w:ascii="Courier New" w:hAnsi="Courier New" w:cs="Courier New"/>
        </w:rPr>
        <w:t xml:space="preserve"> appointed by the members appointed by each Party.</w:t>
      </w:r>
    </w:p>
    <w:p w14:paraId="47D51222"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Each Party shall bear its own costs associated with appointing </w:t>
      </w:r>
      <w:proofErr w:type="gramStart"/>
      <w:r w:rsidRPr="00CF4CF0">
        <w:rPr>
          <w:rFonts w:ascii="Courier New" w:hAnsi="Courier New" w:cs="Courier New"/>
        </w:rPr>
        <w:t>its</w:t>
      </w:r>
      <w:proofErr w:type="gramEnd"/>
      <w:r w:rsidRPr="00CF4CF0">
        <w:rPr>
          <w:rFonts w:ascii="Courier New" w:hAnsi="Courier New" w:cs="Courier New"/>
        </w:rPr>
        <w:t xml:space="preserve"> respective</w:t>
      </w:r>
    </w:p>
    <w:p w14:paraId="54256E2E"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appointee</w:t>
      </w:r>
      <w:proofErr w:type="gramEnd"/>
      <w:r w:rsidRPr="00CF4CF0">
        <w:rPr>
          <w:rFonts w:ascii="Courier New" w:hAnsi="Courier New" w:cs="Courier New"/>
        </w:rPr>
        <w:t>. The costs of the Chair, if any, shall be borne equally by both Parties.</w:t>
      </w:r>
    </w:p>
    <w:p w14:paraId="3B00ADA8" w14:textId="50C2EC2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The </w:t>
      </w:r>
      <w:del w:id="1611" w:author="Author" w:date="2015-02-20T18:14:00Z">
        <w:r w:rsidR="0079210B" w:rsidRPr="0079210B">
          <w:rPr>
            <w:rFonts w:ascii="Courier New" w:hAnsi="Courier New" w:cs="Courier New"/>
          </w:rPr>
          <w:delText>determination</w:delText>
        </w:r>
      </w:del>
      <w:ins w:id="1612" w:author="Author" w:date="2015-02-20T18:14:00Z">
        <w:r w:rsidRPr="00CF4CF0">
          <w:rPr>
            <w:rFonts w:ascii="Courier New" w:hAnsi="Courier New" w:cs="Courier New"/>
          </w:rPr>
          <w:t>detern1ination</w:t>
        </w:r>
      </w:ins>
      <w:r w:rsidRPr="00CF4CF0">
        <w:rPr>
          <w:rFonts w:ascii="Courier New" w:hAnsi="Courier New" w:cs="Courier New"/>
        </w:rPr>
        <w:t xml:space="preserve"> of the Panel (either unanimously or by a majority decision)</w:t>
      </w:r>
    </w:p>
    <w:p w14:paraId="2412E2CB" w14:textId="60EA823C"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shall</w:t>
      </w:r>
      <w:proofErr w:type="gramEnd"/>
      <w:r w:rsidRPr="00CF4CF0">
        <w:rPr>
          <w:rFonts w:ascii="Courier New" w:hAnsi="Courier New" w:cs="Courier New"/>
        </w:rPr>
        <w:t xml:space="preserve"> be final and binding, and no </w:t>
      </w:r>
      <w:del w:id="1613" w:author="Author" w:date="2015-02-20T18:14:00Z">
        <w:r w:rsidR="0079210B" w:rsidRPr="0079210B">
          <w:rPr>
            <w:rFonts w:ascii="Courier New" w:hAnsi="Courier New" w:cs="Courier New"/>
          </w:rPr>
          <w:delText>further</w:delText>
        </w:r>
      </w:del>
      <w:proofErr w:type="spellStart"/>
      <w:ins w:id="1614" w:author="Author" w:date="2015-02-20T18:14:00Z">
        <w:r w:rsidRPr="00CF4CF0">
          <w:rPr>
            <w:rFonts w:ascii="Courier New" w:hAnsi="Courier New" w:cs="Courier New"/>
          </w:rPr>
          <w:t>fwiher</w:t>
        </w:r>
      </w:ins>
      <w:proofErr w:type="spellEnd"/>
      <w:r w:rsidRPr="00CF4CF0">
        <w:rPr>
          <w:rFonts w:ascii="Courier New" w:hAnsi="Courier New" w:cs="Courier New"/>
        </w:rPr>
        <w:t xml:space="preserve"> recourse will be available.</w:t>
      </w:r>
    </w:p>
    <w:p w14:paraId="03935AA5"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(d) If the Parties are unable to agree upon either a mediator or the Chair of a Dispute</w:t>
      </w:r>
    </w:p>
    <w:p w14:paraId="470917B3"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Resolution Panel, they shall request the appointment of a suitable Mediator or</w:t>
      </w:r>
    </w:p>
    <w:p w14:paraId="42DF0ADD" w14:textId="77777777" w:rsidR="00CF4CF0" w:rsidRPr="00CF4CF0" w:rsidRDefault="00CF4CF0" w:rsidP="00CF4CF0">
      <w:pPr>
        <w:pStyle w:val="PlainText"/>
        <w:rPr>
          <w:ins w:id="1615" w:author="Author" w:date="2015-02-20T18:14:00Z"/>
          <w:rFonts w:ascii="Courier New" w:hAnsi="Courier New" w:cs="Courier New"/>
        </w:rPr>
      </w:pPr>
      <w:r w:rsidRPr="00CF4CF0">
        <w:rPr>
          <w:rFonts w:ascii="Courier New" w:hAnsi="Courier New" w:cs="Courier New"/>
        </w:rPr>
        <w:t>Chair by the Ontario Superior Court of Justice.</w:t>
      </w:r>
    </w:p>
    <w:p w14:paraId="01B09C27" w14:textId="77777777" w:rsidR="00CF4CF0" w:rsidRPr="00CF4CF0" w:rsidRDefault="00CF4CF0" w:rsidP="00CF4CF0">
      <w:pPr>
        <w:pStyle w:val="PlainText"/>
        <w:rPr>
          <w:ins w:id="1616" w:author="Author" w:date="2015-02-20T18:14:00Z"/>
          <w:rFonts w:ascii="Courier New" w:hAnsi="Courier New" w:cs="Courier New"/>
        </w:rPr>
      </w:pPr>
      <w:ins w:id="1617" w:author="Author" w:date="2015-02-20T18:14:00Z">
        <w:r w:rsidRPr="00CF4CF0">
          <w:rPr>
            <w:rFonts w:ascii="Courier New" w:hAnsi="Courier New" w:cs="Courier New"/>
          </w:rPr>
          <w:t>116</w:t>
        </w:r>
      </w:ins>
    </w:p>
    <w:p w14:paraId="6F632BCD" w14:textId="77777777" w:rsidR="00CF4CF0" w:rsidRPr="00CF4CF0" w:rsidRDefault="00CF4CF0" w:rsidP="00CF4CF0">
      <w:pPr>
        <w:pStyle w:val="PlainText"/>
        <w:rPr>
          <w:ins w:id="1618" w:author="Author" w:date="2015-02-20T18:14:00Z"/>
          <w:rFonts w:ascii="Courier New" w:hAnsi="Courier New" w:cs="Courier New"/>
        </w:rPr>
      </w:pPr>
      <w:proofErr w:type="spellStart"/>
      <w:ins w:id="1619" w:author="Author" w:date="2015-02-20T18:14:00Z">
        <w:r w:rsidRPr="00CF4CF0">
          <w:rPr>
            <w:rFonts w:ascii="Courier New" w:hAnsi="Courier New" w:cs="Courier New"/>
          </w:rPr>
          <w:t>Boardbooks</w:t>
        </w:r>
        <w:proofErr w:type="spellEnd"/>
        <w:r w:rsidRPr="00CF4CF0">
          <w:rPr>
            <w:rFonts w:ascii="Courier New" w:hAnsi="Courier New" w:cs="Courier New"/>
          </w:rPr>
          <w:t xml:space="preserve"> Print Wizard https://go.boardbooks.com/utoronto/PrintList.aspx?DB89OyvqIwpuCf...</w:t>
        </w:r>
      </w:ins>
    </w:p>
    <w:p w14:paraId="4A945B0C" w14:textId="77777777" w:rsidR="00CF4CF0" w:rsidRPr="00CF4CF0" w:rsidRDefault="00CF4CF0" w:rsidP="00CF4CF0">
      <w:pPr>
        <w:pStyle w:val="PlainText"/>
        <w:rPr>
          <w:ins w:id="1620" w:author="Author" w:date="2015-02-20T18:14:00Z"/>
          <w:rFonts w:ascii="Courier New" w:hAnsi="Courier New" w:cs="Courier New"/>
        </w:rPr>
      </w:pPr>
      <w:ins w:id="1621" w:author="Author" w:date="2015-02-20T18:14:00Z">
        <w:r w:rsidRPr="00CF4CF0">
          <w:rPr>
            <w:rFonts w:ascii="Courier New" w:hAnsi="Courier New" w:cs="Courier New"/>
          </w:rPr>
          <w:t>2/20/2015 5:53 PM 35 of 43</w:t>
        </w:r>
      </w:ins>
    </w:p>
    <w:p w14:paraId="3875CAC7" w14:textId="77777777" w:rsidR="00CF4CF0" w:rsidRPr="00CF4CF0" w:rsidRDefault="00CF4CF0" w:rsidP="00CF4CF0">
      <w:pPr>
        <w:pStyle w:val="PlainText"/>
        <w:rPr>
          <w:ins w:id="1622" w:author="Author" w:date="2015-02-20T18:14:00Z"/>
          <w:rFonts w:ascii="Courier New" w:hAnsi="Courier New" w:cs="Courier New"/>
        </w:rPr>
      </w:pPr>
      <w:ins w:id="1623" w:author="Author" w:date="2015-02-20T18:14:00Z">
        <w:r w:rsidRPr="00CF4CF0">
          <w:rPr>
            <w:rFonts w:ascii="Courier New" w:hAnsi="Courier New" w:cs="Courier New"/>
          </w:rPr>
          <w:t>Governing Council Meeting 4:30 to 6:30 p.m. - Items for Governing Council Approval</w:t>
        </w:r>
      </w:ins>
    </w:p>
    <w:p w14:paraId="19F111F5" w14:textId="77777777" w:rsidR="00CF4CF0" w:rsidRPr="00CF4CF0" w:rsidRDefault="00CF4CF0" w:rsidP="00CF4CF0">
      <w:pPr>
        <w:pStyle w:val="PlainText"/>
        <w:rPr>
          <w:rFonts w:ascii="Courier New" w:hAnsi="Courier New" w:cs="Courier New"/>
        </w:rPr>
      </w:pPr>
      <w:ins w:id="1624" w:author="Author" w:date="2015-02-20T18:14:00Z">
        <w:r w:rsidRPr="00CF4CF0">
          <w:rPr>
            <w:rFonts w:ascii="Courier New" w:hAnsi="Courier New" w:cs="Courier New"/>
          </w:rPr>
          <w:t>- 32-</w:t>
        </w:r>
      </w:ins>
    </w:p>
    <w:p w14:paraId="504A996D"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9.4 Further Assurances. Each Party will take all other actions and will execute and deliver all</w:t>
      </w:r>
    </w:p>
    <w:p w14:paraId="58ECD7FE"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other</w:t>
      </w:r>
      <w:proofErr w:type="gramEnd"/>
      <w:r w:rsidRPr="00CF4CF0">
        <w:rPr>
          <w:rFonts w:ascii="Courier New" w:hAnsi="Courier New" w:cs="Courier New"/>
        </w:rPr>
        <w:t xml:space="preserve"> instruments and documents as may be necessary or desirable in the reasonable</w:t>
      </w:r>
    </w:p>
    <w:p w14:paraId="11270C9C" w14:textId="6CDE14EC"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opinion</w:t>
      </w:r>
      <w:proofErr w:type="gramEnd"/>
      <w:r w:rsidRPr="00CF4CF0">
        <w:rPr>
          <w:rFonts w:ascii="Courier New" w:hAnsi="Courier New" w:cs="Courier New"/>
        </w:rPr>
        <w:t xml:space="preserve"> of the other Party hereto to evidence or </w:t>
      </w:r>
      <w:del w:id="1625" w:author="Author" w:date="2015-02-20T18:14:00Z">
        <w:r w:rsidR="0079210B" w:rsidRPr="0079210B">
          <w:rPr>
            <w:rFonts w:ascii="Courier New" w:hAnsi="Courier New" w:cs="Courier New"/>
          </w:rPr>
          <w:delText>carry</w:delText>
        </w:r>
      </w:del>
      <w:proofErr w:type="spellStart"/>
      <w:ins w:id="1626" w:author="Author" w:date="2015-02-20T18:14:00Z">
        <w:r w:rsidRPr="00CF4CF0">
          <w:rPr>
            <w:rFonts w:ascii="Courier New" w:hAnsi="Courier New" w:cs="Courier New"/>
          </w:rPr>
          <w:t>can·y</w:t>
        </w:r>
      </w:ins>
      <w:proofErr w:type="spellEnd"/>
      <w:r w:rsidRPr="00CF4CF0">
        <w:rPr>
          <w:rFonts w:ascii="Courier New" w:hAnsi="Courier New" w:cs="Courier New"/>
        </w:rPr>
        <w:t xml:space="preserve"> out the </w:t>
      </w:r>
      <w:del w:id="1627" w:author="Author" w:date="2015-02-20T18:14:00Z">
        <w:r w:rsidR="0079210B" w:rsidRPr="0079210B">
          <w:rPr>
            <w:rFonts w:ascii="Courier New" w:hAnsi="Courier New" w:cs="Courier New"/>
          </w:rPr>
          <w:delText>terms</w:delText>
        </w:r>
      </w:del>
      <w:proofErr w:type="spellStart"/>
      <w:ins w:id="1628" w:author="Author" w:date="2015-02-20T18:14:00Z">
        <w:r w:rsidRPr="00CF4CF0">
          <w:rPr>
            <w:rFonts w:ascii="Courier New" w:hAnsi="Courier New" w:cs="Courier New"/>
          </w:rPr>
          <w:t>tenns</w:t>
        </w:r>
      </w:ins>
      <w:proofErr w:type="spellEnd"/>
      <w:r w:rsidRPr="00CF4CF0">
        <w:rPr>
          <w:rFonts w:ascii="Courier New" w:hAnsi="Courier New" w:cs="Courier New"/>
        </w:rPr>
        <w:t xml:space="preserve"> or intent of this</w:t>
      </w:r>
    </w:p>
    <w:p w14:paraId="221B6E47" w14:textId="00DE121D" w:rsidR="00CF4CF0" w:rsidRPr="00CF4CF0" w:rsidRDefault="00CF4CF0" w:rsidP="00CF4CF0">
      <w:pPr>
        <w:pStyle w:val="PlainText"/>
        <w:rPr>
          <w:rFonts w:ascii="Courier New" w:hAnsi="Courier New" w:cs="Courier New"/>
        </w:rPr>
      </w:pPr>
      <w:r w:rsidRPr="00CF4CF0">
        <w:rPr>
          <w:rFonts w:ascii="Courier New" w:hAnsi="Courier New" w:cs="Courier New"/>
        </w:rPr>
        <w:t xml:space="preserve">Agreement. </w:t>
      </w:r>
      <w:del w:id="1629" w:author="Author" w:date="2015-02-20T18:14:00Z">
        <w:r w:rsidR="0079210B" w:rsidRPr="0079210B">
          <w:rPr>
            <w:rFonts w:ascii="Courier New" w:hAnsi="Courier New" w:cs="Courier New"/>
          </w:rPr>
          <w:delText xml:space="preserve"> In</w:delText>
        </w:r>
      </w:del>
      <w:proofErr w:type="gramStart"/>
      <w:ins w:id="1630" w:author="Author" w:date="2015-02-20T18:14:00Z">
        <w:r w:rsidRPr="00CF4CF0">
          <w:rPr>
            <w:rFonts w:ascii="Courier New" w:hAnsi="Courier New" w:cs="Courier New"/>
          </w:rPr>
          <w:t>ln</w:t>
        </w:r>
      </w:ins>
      <w:proofErr w:type="gramEnd"/>
      <w:r w:rsidRPr="00CF4CF0">
        <w:rPr>
          <w:rFonts w:ascii="Courier New" w:hAnsi="Courier New" w:cs="Courier New"/>
        </w:rPr>
        <w:t xml:space="preserve"> addition, the University </w:t>
      </w:r>
      <w:del w:id="1631" w:author="Author" w:date="2015-02-20T18:14:00Z">
        <w:r w:rsidR="0079210B" w:rsidRPr="0079210B">
          <w:rPr>
            <w:rFonts w:ascii="Courier New" w:hAnsi="Courier New" w:cs="Courier New"/>
          </w:rPr>
          <w:delText>shall</w:delText>
        </w:r>
      </w:del>
      <w:ins w:id="1632" w:author="Author" w:date="2015-02-20T18:14:00Z">
        <w:r w:rsidRPr="00CF4CF0">
          <w:rPr>
            <w:rFonts w:ascii="Courier New" w:hAnsi="Courier New" w:cs="Courier New"/>
          </w:rPr>
          <w:t>;;ball</w:t>
        </w:r>
      </w:ins>
      <w:r w:rsidRPr="00CF4CF0">
        <w:rPr>
          <w:rFonts w:ascii="Courier New" w:hAnsi="Courier New" w:cs="Courier New"/>
        </w:rPr>
        <w:t xml:space="preserve"> provide SAC with such assistance as SAC</w:t>
      </w:r>
    </w:p>
    <w:p w14:paraId="116256B6"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may</w:t>
      </w:r>
      <w:proofErr w:type="gramEnd"/>
      <w:r w:rsidRPr="00CF4CF0">
        <w:rPr>
          <w:rFonts w:ascii="Courier New" w:hAnsi="Courier New" w:cs="Courier New"/>
        </w:rPr>
        <w:t xml:space="preserve"> reasonably require in connection with the carrying out or the funding of the</w:t>
      </w:r>
    </w:p>
    <w:p w14:paraId="04A55172"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Renovations.</w:t>
      </w:r>
    </w:p>
    <w:p w14:paraId="55324746" w14:textId="62699556" w:rsidR="00CF4CF0" w:rsidRPr="00CF4CF0" w:rsidRDefault="00CF4CF0" w:rsidP="00CF4CF0">
      <w:pPr>
        <w:pStyle w:val="PlainText"/>
        <w:rPr>
          <w:rFonts w:ascii="Courier New" w:hAnsi="Courier New" w:cs="Courier New"/>
        </w:rPr>
      </w:pPr>
      <w:r w:rsidRPr="00CF4CF0">
        <w:rPr>
          <w:rFonts w:ascii="Courier New" w:hAnsi="Courier New" w:cs="Courier New"/>
        </w:rPr>
        <w:t xml:space="preserve">9.5 Notices. </w:t>
      </w:r>
      <w:del w:id="1633" w:author="Author" w:date="2015-02-20T18:14:00Z">
        <w:r w:rsidR="0079210B" w:rsidRPr="0079210B">
          <w:rPr>
            <w:rFonts w:ascii="Courier New" w:hAnsi="Courier New" w:cs="Courier New"/>
          </w:rPr>
          <w:delText xml:space="preserve"> In</w:delText>
        </w:r>
      </w:del>
      <w:proofErr w:type="spellStart"/>
      <w:proofErr w:type="gramStart"/>
      <w:ins w:id="1634" w:author="Author" w:date="2015-02-20T18:14:00Z">
        <w:r w:rsidRPr="00CF4CF0">
          <w:rPr>
            <w:rFonts w:ascii="Courier New" w:hAnsi="Courier New" w:cs="Courier New"/>
          </w:rPr>
          <w:t>Tn</w:t>
        </w:r>
      </w:ins>
      <w:proofErr w:type="spellEnd"/>
      <w:proofErr w:type="gramEnd"/>
      <w:r w:rsidRPr="00CF4CF0">
        <w:rPr>
          <w:rFonts w:ascii="Courier New" w:hAnsi="Courier New" w:cs="Courier New"/>
        </w:rPr>
        <w:t xml:space="preserve"> this Agreement:</w:t>
      </w:r>
    </w:p>
    <w:p w14:paraId="04E51F80"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(a) </w:t>
      </w:r>
      <w:proofErr w:type="gramStart"/>
      <w:r w:rsidRPr="00CF4CF0">
        <w:rPr>
          <w:rFonts w:ascii="Courier New" w:hAnsi="Courier New" w:cs="Courier New"/>
        </w:rPr>
        <w:t>any</w:t>
      </w:r>
      <w:proofErr w:type="gramEnd"/>
      <w:r w:rsidRPr="00CF4CF0">
        <w:rPr>
          <w:rFonts w:ascii="Courier New" w:hAnsi="Courier New" w:cs="Courier New"/>
        </w:rPr>
        <w:t xml:space="preserve"> notice or communication required or permitted to be given under this</w:t>
      </w:r>
    </w:p>
    <w:p w14:paraId="64F62785"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Agreement will be in writing and will be considered to have been given if</w:t>
      </w:r>
    </w:p>
    <w:p w14:paraId="52571818"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delivered</w:t>
      </w:r>
      <w:proofErr w:type="gramEnd"/>
      <w:r w:rsidRPr="00CF4CF0">
        <w:rPr>
          <w:rFonts w:ascii="Courier New" w:hAnsi="Courier New" w:cs="Courier New"/>
        </w:rPr>
        <w:t xml:space="preserve"> by hand, transmitted by facsimile or electronic transmission or mailed</w:t>
      </w:r>
    </w:p>
    <w:p w14:paraId="72443771"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by</w:t>
      </w:r>
      <w:proofErr w:type="gramEnd"/>
      <w:r w:rsidRPr="00CF4CF0">
        <w:rPr>
          <w:rFonts w:ascii="Courier New" w:hAnsi="Courier New" w:cs="Courier New"/>
        </w:rPr>
        <w:t xml:space="preserve"> prepaid registered post in Canada, to the address or facsimile transmission</w:t>
      </w:r>
    </w:p>
    <w:p w14:paraId="3E0FEB61"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number</w:t>
      </w:r>
      <w:proofErr w:type="gramEnd"/>
      <w:r w:rsidRPr="00CF4CF0">
        <w:rPr>
          <w:rFonts w:ascii="Courier New" w:hAnsi="Courier New" w:cs="Courier New"/>
        </w:rPr>
        <w:t xml:space="preserve"> or email address of each Party set out below:</w:t>
      </w:r>
    </w:p>
    <w:p w14:paraId="03C5AF80" w14:textId="0792E3EE" w:rsidR="00CF4CF0" w:rsidRPr="00CF4CF0" w:rsidRDefault="00CF4CF0" w:rsidP="00CF4CF0">
      <w:pPr>
        <w:pStyle w:val="PlainText"/>
        <w:rPr>
          <w:rFonts w:ascii="Courier New" w:hAnsi="Courier New" w:cs="Courier New"/>
        </w:rPr>
      </w:pPr>
      <w:r w:rsidRPr="00CF4CF0">
        <w:rPr>
          <w:rFonts w:ascii="Courier New" w:hAnsi="Courier New" w:cs="Courier New"/>
        </w:rPr>
        <w:t>(</w:t>
      </w:r>
      <w:proofErr w:type="spellStart"/>
      <w:r w:rsidRPr="00CF4CF0">
        <w:rPr>
          <w:rFonts w:ascii="Courier New" w:hAnsi="Courier New" w:cs="Courier New"/>
        </w:rPr>
        <w:t>i</w:t>
      </w:r>
      <w:proofErr w:type="spellEnd"/>
      <w:r w:rsidRPr="00CF4CF0">
        <w:rPr>
          <w:rFonts w:ascii="Courier New" w:hAnsi="Courier New" w:cs="Courier New"/>
        </w:rPr>
        <w:t xml:space="preserve">) </w:t>
      </w:r>
      <w:del w:id="1635" w:author="Author" w:date="2015-02-20T18:14:00Z">
        <w:r w:rsidR="0079210B" w:rsidRPr="0079210B">
          <w:rPr>
            <w:rFonts w:ascii="Courier New" w:hAnsi="Courier New" w:cs="Courier New"/>
          </w:rPr>
          <w:delText>if to</w:delText>
        </w:r>
      </w:del>
      <w:proofErr w:type="spellStart"/>
      <w:proofErr w:type="gramStart"/>
      <w:ins w:id="1636" w:author="Author" w:date="2015-02-20T18:14:00Z">
        <w:r w:rsidRPr="00CF4CF0">
          <w:rPr>
            <w:rFonts w:ascii="Courier New" w:hAnsi="Courier New" w:cs="Courier New"/>
          </w:rPr>
          <w:t>ifto</w:t>
        </w:r>
      </w:ins>
      <w:proofErr w:type="spellEnd"/>
      <w:proofErr w:type="gramEnd"/>
      <w:r w:rsidRPr="00CF4CF0">
        <w:rPr>
          <w:rFonts w:ascii="Courier New" w:hAnsi="Courier New" w:cs="Courier New"/>
        </w:rPr>
        <w:t xml:space="preserve"> SAC:</w:t>
      </w:r>
    </w:p>
    <w:p w14:paraId="51EA6B02" w14:textId="6BF17C0B" w:rsidR="00CF4CF0" w:rsidRPr="00CF4CF0" w:rsidRDefault="00CF4CF0" w:rsidP="00CF4CF0">
      <w:pPr>
        <w:pStyle w:val="PlainText"/>
        <w:rPr>
          <w:rFonts w:ascii="Courier New" w:hAnsi="Courier New" w:cs="Courier New"/>
        </w:rPr>
      </w:pPr>
      <w:r w:rsidRPr="00CF4CF0">
        <w:rPr>
          <w:rFonts w:ascii="Courier New" w:hAnsi="Courier New" w:cs="Courier New"/>
        </w:rPr>
        <w:t>Office of the President</w:t>
      </w:r>
      <w:del w:id="1637" w:author="Author" w:date="2015-02-20T18:14:00Z">
        <w:r w:rsidR="0079210B" w:rsidRPr="0079210B">
          <w:rPr>
            <w:rFonts w:ascii="Courier New" w:hAnsi="Courier New" w:cs="Courier New"/>
          </w:rPr>
          <w:delText xml:space="preserve"> –</w:delText>
        </w:r>
      </w:del>
      <w:ins w:id="1638" w:author="Author" w:date="2015-02-20T18:14:00Z">
        <w:r w:rsidRPr="00CF4CF0">
          <w:rPr>
            <w:rFonts w:ascii="Courier New" w:hAnsi="Courier New" w:cs="Courier New"/>
          </w:rPr>
          <w:t>-</w:t>
        </w:r>
      </w:ins>
      <w:r w:rsidRPr="00CF4CF0">
        <w:rPr>
          <w:rFonts w:ascii="Courier New" w:hAnsi="Courier New" w:cs="Courier New"/>
        </w:rPr>
        <w:t xml:space="preserve"> University of Toronto </w:t>
      </w:r>
      <w:del w:id="1639" w:author="Author" w:date="2015-02-20T18:14:00Z">
        <w:r w:rsidR="0079210B" w:rsidRPr="0079210B">
          <w:rPr>
            <w:rFonts w:ascii="Courier New" w:hAnsi="Courier New" w:cs="Courier New"/>
          </w:rPr>
          <w:delText>Students’</w:delText>
        </w:r>
      </w:del>
      <w:ins w:id="1640" w:author="Author" w:date="2015-02-20T18:14:00Z">
        <w:r w:rsidRPr="00CF4CF0">
          <w:rPr>
            <w:rFonts w:ascii="Courier New" w:hAnsi="Courier New" w:cs="Courier New"/>
          </w:rPr>
          <w:t>Students'</w:t>
        </w:r>
      </w:ins>
      <w:r w:rsidRPr="00CF4CF0">
        <w:rPr>
          <w:rFonts w:ascii="Courier New" w:hAnsi="Courier New" w:cs="Courier New"/>
        </w:rPr>
        <w:t xml:space="preserve"> Union</w:t>
      </w:r>
    </w:p>
    <w:p w14:paraId="29181DB2"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Attention:</w:t>
      </w:r>
    </w:p>
    <w:p w14:paraId="1D37F3B5" w14:textId="2A30B319" w:rsidR="00CF4CF0" w:rsidRPr="00CF4CF0" w:rsidRDefault="0079210B" w:rsidP="00CF4CF0">
      <w:pPr>
        <w:pStyle w:val="PlainText"/>
        <w:rPr>
          <w:rFonts w:ascii="Courier New" w:hAnsi="Courier New" w:cs="Courier New"/>
        </w:rPr>
      </w:pPr>
      <w:del w:id="1641" w:author="Author" w:date="2015-02-20T18:14:00Z">
        <w:r w:rsidRPr="0079210B">
          <w:rPr>
            <w:rFonts w:ascii="Courier New" w:hAnsi="Courier New" w:cs="Courier New"/>
          </w:rPr>
          <w:delText xml:space="preserve">  President </w:delText>
        </w:r>
      </w:del>
      <w:r w:rsidR="00CF4CF0" w:rsidRPr="00CF4CF0">
        <w:rPr>
          <w:rFonts w:ascii="Courier New" w:hAnsi="Courier New" w:cs="Courier New"/>
        </w:rPr>
        <w:t>Fax No:</w:t>
      </w:r>
    </w:p>
    <w:p w14:paraId="068D2985" w14:textId="29539EB9" w:rsidR="00CF4CF0" w:rsidRPr="00CF4CF0" w:rsidRDefault="0079210B" w:rsidP="00CF4CF0">
      <w:pPr>
        <w:pStyle w:val="PlainText"/>
        <w:rPr>
          <w:ins w:id="1642" w:author="Author" w:date="2015-02-20T18:14:00Z"/>
          <w:rFonts w:ascii="Courier New" w:hAnsi="Courier New" w:cs="Courier New"/>
        </w:rPr>
      </w:pPr>
      <w:del w:id="1643" w:author="Author" w:date="2015-02-20T18:14:00Z">
        <w:r w:rsidRPr="0079210B">
          <w:rPr>
            <w:rFonts w:ascii="Courier New" w:hAnsi="Courier New" w:cs="Courier New"/>
          </w:rPr>
          <w:delText xml:space="preserve">  416-978-2018 </w:delText>
        </w:r>
      </w:del>
      <w:r w:rsidR="00CF4CF0" w:rsidRPr="00CF4CF0">
        <w:rPr>
          <w:rFonts w:ascii="Courier New" w:hAnsi="Courier New" w:cs="Courier New"/>
        </w:rPr>
        <w:t>Email address:</w:t>
      </w:r>
    </w:p>
    <w:p w14:paraId="707E80B8" w14:textId="77777777" w:rsidR="00CF4CF0" w:rsidRPr="00CF4CF0" w:rsidRDefault="00CF4CF0" w:rsidP="00CF4CF0">
      <w:pPr>
        <w:pStyle w:val="PlainText"/>
        <w:rPr>
          <w:ins w:id="1644" w:author="Author" w:date="2015-02-20T18:14:00Z"/>
          <w:rFonts w:ascii="Courier New" w:hAnsi="Courier New" w:cs="Courier New"/>
        </w:rPr>
      </w:pPr>
      <w:ins w:id="1645" w:author="Author" w:date="2015-02-20T18:14:00Z">
        <w:r w:rsidRPr="00CF4CF0">
          <w:rPr>
            <w:rFonts w:ascii="Courier New" w:hAnsi="Courier New" w:cs="Courier New"/>
          </w:rPr>
          <w:t xml:space="preserve">(ii) </w:t>
        </w:r>
        <w:proofErr w:type="spellStart"/>
        <w:proofErr w:type="gramStart"/>
        <w:r w:rsidRPr="00CF4CF0">
          <w:rPr>
            <w:rFonts w:ascii="Courier New" w:hAnsi="Courier New" w:cs="Courier New"/>
          </w:rPr>
          <w:t>ifto</w:t>
        </w:r>
        <w:proofErr w:type="spellEnd"/>
        <w:proofErr w:type="gramEnd"/>
        <w:r w:rsidRPr="00CF4CF0">
          <w:rPr>
            <w:rFonts w:ascii="Courier New" w:hAnsi="Courier New" w:cs="Courier New"/>
          </w:rPr>
          <w:t xml:space="preserve"> the University:</w:t>
        </w:r>
      </w:ins>
    </w:p>
    <w:p w14:paraId="401D15E5" w14:textId="77777777" w:rsidR="00CF4CF0" w:rsidRPr="00CF4CF0" w:rsidRDefault="00CF4CF0" w:rsidP="00CF4CF0">
      <w:pPr>
        <w:pStyle w:val="PlainText"/>
        <w:rPr>
          <w:ins w:id="1646" w:author="Author" w:date="2015-02-20T18:14:00Z"/>
          <w:rFonts w:ascii="Courier New" w:hAnsi="Courier New" w:cs="Courier New"/>
        </w:rPr>
      </w:pPr>
      <w:ins w:id="1647" w:author="Author" w:date="2015-02-20T18:14:00Z">
        <w:r w:rsidRPr="00CF4CF0">
          <w:rPr>
            <w:rFonts w:ascii="Courier New" w:hAnsi="Courier New" w:cs="Courier New"/>
          </w:rPr>
          <w:t>President</w:t>
        </w:r>
      </w:ins>
    </w:p>
    <w:p w14:paraId="36DDC031" w14:textId="77777777" w:rsidR="00CF4CF0" w:rsidRPr="00CF4CF0" w:rsidRDefault="00CF4CF0" w:rsidP="00CF4CF0">
      <w:pPr>
        <w:pStyle w:val="PlainText"/>
        <w:rPr>
          <w:ins w:id="1648" w:author="Author" w:date="2015-02-20T18:14:00Z"/>
          <w:rFonts w:ascii="Courier New" w:hAnsi="Courier New" w:cs="Courier New"/>
        </w:rPr>
      </w:pPr>
      <w:ins w:id="1649" w:author="Author" w:date="2015-02-20T18:14:00Z">
        <w:r w:rsidRPr="00CF4CF0">
          <w:rPr>
            <w:rFonts w:ascii="Courier New" w:hAnsi="Courier New" w:cs="Courier New"/>
          </w:rPr>
          <w:t>416-978-2018</w:t>
        </w:r>
      </w:ins>
    </w:p>
    <w:p w14:paraId="7422F502"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president@utsu.ca</w:t>
      </w:r>
    </w:p>
    <w:p w14:paraId="07FCF47B" w14:textId="77777777" w:rsidR="0079210B" w:rsidRPr="0079210B" w:rsidRDefault="0079210B" w:rsidP="0079210B">
      <w:pPr>
        <w:pStyle w:val="PlainText"/>
        <w:rPr>
          <w:del w:id="1650" w:author="Author" w:date="2015-02-20T18:14:00Z"/>
          <w:rFonts w:ascii="Courier New" w:hAnsi="Courier New" w:cs="Courier New"/>
        </w:rPr>
      </w:pPr>
      <w:del w:id="1651" w:author="Author" w:date="2015-02-20T18:14:00Z">
        <w:r w:rsidRPr="0079210B">
          <w:rPr>
            <w:rFonts w:ascii="Courier New" w:hAnsi="Courier New" w:cs="Courier New"/>
          </w:rPr>
          <w:delText xml:space="preserve"> </w:delText>
        </w:r>
      </w:del>
    </w:p>
    <w:p w14:paraId="0E3BBAEC" w14:textId="77777777" w:rsidR="0079210B" w:rsidRPr="0079210B" w:rsidRDefault="0079210B" w:rsidP="0079210B">
      <w:pPr>
        <w:pStyle w:val="PlainText"/>
        <w:rPr>
          <w:del w:id="1652" w:author="Author" w:date="2015-02-20T18:14:00Z"/>
          <w:rFonts w:ascii="Courier New" w:hAnsi="Courier New" w:cs="Courier New"/>
        </w:rPr>
      </w:pPr>
      <w:del w:id="1653" w:author="Author" w:date="2015-02-20T18:14:00Z">
        <w:r w:rsidRPr="0079210B">
          <w:rPr>
            <w:rFonts w:ascii="Courier New" w:hAnsi="Courier New" w:cs="Courier New"/>
          </w:rPr>
          <w:delText xml:space="preserve">(ii) if to the University: </w:delText>
        </w:r>
      </w:del>
    </w:p>
    <w:p w14:paraId="7C1E4C6D"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Office of the Vice-President and Provost</w:t>
      </w:r>
    </w:p>
    <w:p w14:paraId="3166F7CC" w14:textId="77777777" w:rsidR="00CF4CF0" w:rsidRPr="00CF4CF0" w:rsidRDefault="00CF4CF0" w:rsidP="00CF4CF0">
      <w:pPr>
        <w:pStyle w:val="PlainText"/>
        <w:rPr>
          <w:ins w:id="1654" w:author="Author" w:date="2015-02-20T18:14:00Z"/>
          <w:rFonts w:ascii="Courier New" w:hAnsi="Courier New" w:cs="Courier New"/>
        </w:rPr>
      </w:pPr>
      <w:r w:rsidRPr="00CF4CF0">
        <w:rPr>
          <w:rFonts w:ascii="Courier New" w:hAnsi="Courier New" w:cs="Courier New"/>
        </w:rPr>
        <w:t>Attention:</w:t>
      </w:r>
    </w:p>
    <w:p w14:paraId="563D0CDF" w14:textId="77777777" w:rsidR="00CF4CF0" w:rsidRPr="00CF4CF0" w:rsidRDefault="00CF4CF0" w:rsidP="00CF4CF0">
      <w:pPr>
        <w:pStyle w:val="PlainText"/>
        <w:rPr>
          <w:ins w:id="1655" w:author="Author" w:date="2015-02-20T18:14:00Z"/>
          <w:rFonts w:ascii="Courier New" w:hAnsi="Courier New" w:cs="Courier New"/>
        </w:rPr>
      </w:pPr>
      <w:ins w:id="1656" w:author="Author" w:date="2015-02-20T18:14:00Z">
        <w:r w:rsidRPr="00CF4CF0">
          <w:rPr>
            <w:rFonts w:ascii="Courier New" w:hAnsi="Courier New" w:cs="Courier New"/>
          </w:rPr>
          <w:t>Fax No:</w:t>
        </w:r>
      </w:ins>
    </w:p>
    <w:p w14:paraId="7F23B6F3" w14:textId="77777777" w:rsidR="00CF4CF0" w:rsidRPr="00CF4CF0" w:rsidRDefault="00CF4CF0" w:rsidP="00CF4CF0">
      <w:pPr>
        <w:pStyle w:val="PlainText"/>
        <w:rPr>
          <w:ins w:id="1657" w:author="Author" w:date="2015-02-20T18:14:00Z"/>
          <w:rFonts w:ascii="Courier New" w:hAnsi="Courier New" w:cs="Courier New"/>
        </w:rPr>
      </w:pPr>
      <w:ins w:id="1658" w:author="Author" w:date="2015-02-20T18:14:00Z">
        <w:r w:rsidRPr="00CF4CF0">
          <w:rPr>
            <w:rFonts w:ascii="Courier New" w:hAnsi="Courier New" w:cs="Courier New"/>
          </w:rPr>
          <w:t>Email address:</w:t>
        </w:r>
      </w:ins>
    </w:p>
    <w:p w14:paraId="182E96B8"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Vice-Provost, Students &amp; First-Entry Divisions</w:t>
      </w:r>
    </w:p>
    <w:p w14:paraId="4E58CFDC" w14:textId="247EB7F8" w:rsidR="00CF4CF0" w:rsidRPr="00CF4CF0" w:rsidRDefault="0079210B" w:rsidP="00CF4CF0">
      <w:pPr>
        <w:pStyle w:val="PlainText"/>
        <w:rPr>
          <w:rFonts w:ascii="Courier New" w:hAnsi="Courier New" w:cs="Courier New"/>
        </w:rPr>
      </w:pPr>
      <w:del w:id="1659" w:author="Author" w:date="2015-02-20T18:14:00Z">
        <w:r w:rsidRPr="0079210B">
          <w:rPr>
            <w:rFonts w:ascii="Courier New" w:hAnsi="Courier New" w:cs="Courier New"/>
          </w:rPr>
          <w:delText xml:space="preserve"> Fax No:  </w:delText>
        </w:r>
      </w:del>
      <w:r w:rsidR="00CF4CF0" w:rsidRPr="00CF4CF0">
        <w:rPr>
          <w:rFonts w:ascii="Courier New" w:hAnsi="Courier New" w:cs="Courier New"/>
        </w:rPr>
        <w:t>416-946-0678</w:t>
      </w:r>
    </w:p>
    <w:p w14:paraId="402AFB8C" w14:textId="2C645C78" w:rsidR="00CF4CF0" w:rsidRPr="00CF4CF0" w:rsidRDefault="0079210B" w:rsidP="00CF4CF0">
      <w:pPr>
        <w:pStyle w:val="PlainText"/>
        <w:rPr>
          <w:rFonts w:ascii="Courier New" w:hAnsi="Courier New" w:cs="Courier New"/>
        </w:rPr>
      </w:pPr>
      <w:del w:id="1660" w:author="Author" w:date="2015-02-20T18:14:00Z">
        <w:r w:rsidRPr="0079210B">
          <w:rPr>
            <w:rFonts w:ascii="Courier New" w:hAnsi="Courier New" w:cs="Courier New"/>
          </w:rPr>
          <w:delText xml:space="preserve"> Email address:  </w:delText>
        </w:r>
      </w:del>
      <w:r w:rsidR="00CF4CF0" w:rsidRPr="00CF4CF0">
        <w:rPr>
          <w:rFonts w:ascii="Courier New" w:hAnsi="Courier New" w:cs="Courier New"/>
        </w:rPr>
        <w:t>vp.students@utoronto.ca</w:t>
      </w:r>
    </w:p>
    <w:p w14:paraId="4C00EE6B"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or</w:t>
      </w:r>
      <w:proofErr w:type="gramEnd"/>
      <w:r w:rsidRPr="00CF4CF0">
        <w:rPr>
          <w:rFonts w:ascii="Courier New" w:hAnsi="Courier New" w:cs="Courier New"/>
        </w:rPr>
        <w:t xml:space="preserve"> to such other address, facsimile transmission number or email address as any</w:t>
      </w:r>
    </w:p>
    <w:p w14:paraId="5AC7606D"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Party may designate in the manner set out above;</w:t>
      </w:r>
    </w:p>
    <w:p w14:paraId="2DCB2278"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(b) </w:t>
      </w:r>
      <w:proofErr w:type="gramStart"/>
      <w:r w:rsidRPr="00CF4CF0">
        <w:rPr>
          <w:rFonts w:ascii="Courier New" w:hAnsi="Courier New" w:cs="Courier New"/>
        </w:rPr>
        <w:t>notice</w:t>
      </w:r>
      <w:proofErr w:type="gramEnd"/>
      <w:r w:rsidRPr="00CF4CF0">
        <w:rPr>
          <w:rFonts w:ascii="Courier New" w:hAnsi="Courier New" w:cs="Courier New"/>
        </w:rPr>
        <w:t xml:space="preserve"> or communication will be considered to have been received:</w:t>
      </w:r>
    </w:p>
    <w:p w14:paraId="64F62C82"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w:t>
      </w:r>
      <w:proofErr w:type="spellStart"/>
      <w:r w:rsidRPr="00CF4CF0">
        <w:rPr>
          <w:rFonts w:ascii="Courier New" w:hAnsi="Courier New" w:cs="Courier New"/>
        </w:rPr>
        <w:t>i</w:t>
      </w:r>
      <w:proofErr w:type="spellEnd"/>
      <w:r w:rsidRPr="00CF4CF0">
        <w:rPr>
          <w:rFonts w:ascii="Courier New" w:hAnsi="Courier New" w:cs="Courier New"/>
        </w:rPr>
        <w:t xml:space="preserve">) </w:t>
      </w:r>
      <w:proofErr w:type="gramStart"/>
      <w:r w:rsidRPr="00CF4CF0">
        <w:rPr>
          <w:rFonts w:ascii="Courier New" w:hAnsi="Courier New" w:cs="Courier New"/>
        </w:rPr>
        <w:t>if</w:t>
      </w:r>
      <w:proofErr w:type="gramEnd"/>
      <w:r w:rsidRPr="00CF4CF0">
        <w:rPr>
          <w:rFonts w:ascii="Courier New" w:hAnsi="Courier New" w:cs="Courier New"/>
        </w:rPr>
        <w:t xml:space="preserve"> delivered by hand during business hours on a Business Day, upon receipt</w:t>
      </w:r>
    </w:p>
    <w:p w14:paraId="53166C0A"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by</w:t>
      </w:r>
      <w:proofErr w:type="gramEnd"/>
      <w:r w:rsidRPr="00CF4CF0">
        <w:rPr>
          <w:rFonts w:ascii="Courier New" w:hAnsi="Courier New" w:cs="Courier New"/>
        </w:rPr>
        <w:t xml:space="preserve"> a responsible representative of the receiver, and if not delivered during</w:t>
      </w:r>
    </w:p>
    <w:p w14:paraId="1E3B9C4B"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business</w:t>
      </w:r>
      <w:proofErr w:type="gramEnd"/>
      <w:r w:rsidRPr="00CF4CF0">
        <w:rPr>
          <w:rFonts w:ascii="Courier New" w:hAnsi="Courier New" w:cs="Courier New"/>
        </w:rPr>
        <w:t xml:space="preserve"> hours, upon the commencement of business on the next Business</w:t>
      </w:r>
    </w:p>
    <w:p w14:paraId="6FE7A8DC"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Day;</w:t>
      </w:r>
    </w:p>
    <w:p w14:paraId="2545E1EE"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(ii) </w:t>
      </w:r>
      <w:proofErr w:type="gramStart"/>
      <w:r w:rsidRPr="00CF4CF0">
        <w:rPr>
          <w:rFonts w:ascii="Courier New" w:hAnsi="Courier New" w:cs="Courier New"/>
        </w:rPr>
        <w:t>if</w:t>
      </w:r>
      <w:proofErr w:type="gramEnd"/>
      <w:r w:rsidRPr="00CF4CF0">
        <w:rPr>
          <w:rFonts w:ascii="Courier New" w:hAnsi="Courier New" w:cs="Courier New"/>
        </w:rPr>
        <w:t xml:space="preserve"> sent by facsimile transmission during business hours on a Business Day,</w:t>
      </w:r>
    </w:p>
    <w:p w14:paraId="04F9316B"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upon</w:t>
      </w:r>
      <w:proofErr w:type="gramEnd"/>
      <w:r w:rsidRPr="00CF4CF0">
        <w:rPr>
          <w:rFonts w:ascii="Courier New" w:hAnsi="Courier New" w:cs="Courier New"/>
        </w:rPr>
        <w:t xml:space="preserve"> the sender receiving confirmation of the transmission, and if not</w:t>
      </w:r>
    </w:p>
    <w:p w14:paraId="66E9940F"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transmitted</w:t>
      </w:r>
      <w:proofErr w:type="gramEnd"/>
      <w:r w:rsidRPr="00CF4CF0">
        <w:rPr>
          <w:rFonts w:ascii="Courier New" w:hAnsi="Courier New" w:cs="Courier New"/>
        </w:rPr>
        <w:t xml:space="preserve"> during business hours, upon the commencement of business on</w:t>
      </w:r>
    </w:p>
    <w:p w14:paraId="29E1FA83"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the</w:t>
      </w:r>
      <w:proofErr w:type="gramEnd"/>
      <w:r w:rsidRPr="00CF4CF0">
        <w:rPr>
          <w:rFonts w:ascii="Courier New" w:hAnsi="Courier New" w:cs="Courier New"/>
        </w:rPr>
        <w:t xml:space="preserve"> next Business Day;</w:t>
      </w:r>
    </w:p>
    <w:p w14:paraId="5D543F1E"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(iii) </w:t>
      </w:r>
      <w:proofErr w:type="gramStart"/>
      <w:r w:rsidRPr="00CF4CF0">
        <w:rPr>
          <w:rFonts w:ascii="Courier New" w:hAnsi="Courier New" w:cs="Courier New"/>
        </w:rPr>
        <w:t>if</w:t>
      </w:r>
      <w:proofErr w:type="gramEnd"/>
      <w:r w:rsidRPr="00CF4CF0">
        <w:rPr>
          <w:rFonts w:ascii="Courier New" w:hAnsi="Courier New" w:cs="Courier New"/>
        </w:rPr>
        <w:t xml:space="preserve"> emailed during business hours on a Business Day, one hour after it is sent,</w:t>
      </w:r>
    </w:p>
    <w:p w14:paraId="04063F57" w14:textId="77777777" w:rsidR="00CF4CF0" w:rsidRPr="00CF4CF0" w:rsidRDefault="00CF4CF0" w:rsidP="00CF4CF0">
      <w:pPr>
        <w:pStyle w:val="PlainText"/>
        <w:rPr>
          <w:ins w:id="1661" w:author="Author" w:date="2015-02-20T18:14:00Z"/>
          <w:rFonts w:ascii="Courier New" w:hAnsi="Courier New" w:cs="Courier New"/>
        </w:rPr>
      </w:pPr>
      <w:proofErr w:type="gramStart"/>
      <w:r w:rsidRPr="00CF4CF0">
        <w:rPr>
          <w:rFonts w:ascii="Courier New" w:hAnsi="Courier New" w:cs="Courier New"/>
        </w:rPr>
        <w:t>provided</w:t>
      </w:r>
      <w:proofErr w:type="gramEnd"/>
      <w:r w:rsidRPr="00CF4CF0">
        <w:rPr>
          <w:rFonts w:ascii="Courier New" w:hAnsi="Courier New" w:cs="Courier New"/>
        </w:rPr>
        <w:t xml:space="preserve"> that the sender does not receive notice that the email could not</w:t>
      </w:r>
    </w:p>
    <w:p w14:paraId="7EB88D1F" w14:textId="77777777" w:rsidR="00CF4CF0" w:rsidRPr="00CF4CF0" w:rsidRDefault="00CF4CF0" w:rsidP="00CF4CF0">
      <w:pPr>
        <w:pStyle w:val="PlainText"/>
        <w:rPr>
          <w:ins w:id="1662" w:author="Author" w:date="2015-02-20T18:14:00Z"/>
          <w:rFonts w:ascii="Courier New" w:hAnsi="Courier New" w:cs="Courier New"/>
        </w:rPr>
      </w:pPr>
      <w:ins w:id="1663" w:author="Author" w:date="2015-02-20T18:14:00Z">
        <w:r w:rsidRPr="00CF4CF0">
          <w:rPr>
            <w:rFonts w:ascii="Courier New" w:hAnsi="Courier New" w:cs="Courier New"/>
          </w:rPr>
          <w:t>117</w:t>
        </w:r>
      </w:ins>
    </w:p>
    <w:p w14:paraId="090AD806" w14:textId="77777777" w:rsidR="00CF4CF0" w:rsidRPr="00CF4CF0" w:rsidRDefault="00CF4CF0" w:rsidP="00CF4CF0">
      <w:pPr>
        <w:pStyle w:val="PlainText"/>
        <w:rPr>
          <w:ins w:id="1664" w:author="Author" w:date="2015-02-20T18:14:00Z"/>
          <w:rFonts w:ascii="Courier New" w:hAnsi="Courier New" w:cs="Courier New"/>
        </w:rPr>
      </w:pPr>
      <w:proofErr w:type="spellStart"/>
      <w:ins w:id="1665" w:author="Author" w:date="2015-02-20T18:14:00Z">
        <w:r w:rsidRPr="00CF4CF0">
          <w:rPr>
            <w:rFonts w:ascii="Courier New" w:hAnsi="Courier New" w:cs="Courier New"/>
          </w:rPr>
          <w:t>Boardbooks</w:t>
        </w:r>
        <w:proofErr w:type="spellEnd"/>
        <w:r w:rsidRPr="00CF4CF0">
          <w:rPr>
            <w:rFonts w:ascii="Courier New" w:hAnsi="Courier New" w:cs="Courier New"/>
          </w:rPr>
          <w:t xml:space="preserve"> Print Wizard https://go.boardbooks.com/utoronto/PrintList.aspx?DB89OyvqIwpuCf...</w:t>
        </w:r>
      </w:ins>
    </w:p>
    <w:p w14:paraId="000E181A" w14:textId="77777777" w:rsidR="00CF4CF0" w:rsidRPr="00CF4CF0" w:rsidRDefault="00CF4CF0" w:rsidP="00CF4CF0">
      <w:pPr>
        <w:pStyle w:val="PlainText"/>
        <w:rPr>
          <w:ins w:id="1666" w:author="Author" w:date="2015-02-20T18:14:00Z"/>
          <w:rFonts w:ascii="Courier New" w:hAnsi="Courier New" w:cs="Courier New"/>
        </w:rPr>
      </w:pPr>
      <w:ins w:id="1667" w:author="Author" w:date="2015-02-20T18:14:00Z">
        <w:r w:rsidRPr="00CF4CF0">
          <w:rPr>
            <w:rFonts w:ascii="Courier New" w:hAnsi="Courier New" w:cs="Courier New"/>
          </w:rPr>
          <w:t>2/20/2015 5:53 PM 36 of 43</w:t>
        </w:r>
      </w:ins>
    </w:p>
    <w:p w14:paraId="37BF6095" w14:textId="77777777" w:rsidR="00CF4CF0" w:rsidRPr="00CF4CF0" w:rsidRDefault="00CF4CF0" w:rsidP="00CF4CF0">
      <w:pPr>
        <w:pStyle w:val="PlainText"/>
        <w:rPr>
          <w:ins w:id="1668" w:author="Author" w:date="2015-02-20T18:14:00Z"/>
          <w:rFonts w:ascii="Courier New" w:hAnsi="Courier New" w:cs="Courier New"/>
        </w:rPr>
      </w:pPr>
      <w:ins w:id="1669" w:author="Author" w:date="2015-02-20T18:14:00Z">
        <w:r w:rsidRPr="00CF4CF0">
          <w:rPr>
            <w:rFonts w:ascii="Courier New" w:hAnsi="Courier New" w:cs="Courier New"/>
          </w:rPr>
          <w:t>Governing Counc.il Meeting 4:30 to 6:30 p.m</w:t>
        </w:r>
        <w:proofErr w:type="gramStart"/>
        <w:r w:rsidRPr="00CF4CF0">
          <w:rPr>
            <w:rFonts w:ascii="Courier New" w:hAnsi="Courier New" w:cs="Courier New"/>
          </w:rPr>
          <w:t>.-</w:t>
        </w:r>
        <w:proofErr w:type="gramEnd"/>
        <w:r w:rsidRPr="00CF4CF0">
          <w:rPr>
            <w:rFonts w:ascii="Courier New" w:hAnsi="Courier New" w:cs="Courier New"/>
          </w:rPr>
          <w:t xml:space="preserve"> Items for Governing Council Approval</w:t>
        </w:r>
      </w:ins>
    </w:p>
    <w:p w14:paraId="43E90461" w14:textId="77777777" w:rsidR="00CF4CF0" w:rsidRPr="00CF4CF0" w:rsidRDefault="00CF4CF0" w:rsidP="00CF4CF0">
      <w:pPr>
        <w:pStyle w:val="PlainText"/>
        <w:rPr>
          <w:ins w:id="1670" w:author="Author" w:date="2015-02-20T18:14:00Z"/>
          <w:rFonts w:ascii="Courier New" w:hAnsi="Courier New" w:cs="Courier New"/>
        </w:rPr>
      </w:pPr>
      <w:ins w:id="1671" w:author="Author" w:date="2015-02-20T18:14:00Z">
        <w:r w:rsidRPr="00CF4CF0">
          <w:rPr>
            <w:rFonts w:ascii="Courier New" w:hAnsi="Courier New" w:cs="Courier New"/>
          </w:rPr>
          <w:t>- 33-</w:t>
        </w:r>
      </w:ins>
    </w:p>
    <w:p w14:paraId="5D59D2F4"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reach</w:t>
      </w:r>
      <w:proofErr w:type="gramEnd"/>
      <w:r w:rsidRPr="00CF4CF0">
        <w:rPr>
          <w:rFonts w:ascii="Courier New" w:hAnsi="Courier New" w:cs="Courier New"/>
        </w:rPr>
        <w:t xml:space="preserve"> its intended destination, and if not sent during business hours, upon</w:t>
      </w:r>
    </w:p>
    <w:p w14:paraId="59FED30D"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the</w:t>
      </w:r>
      <w:proofErr w:type="gramEnd"/>
      <w:r w:rsidRPr="00CF4CF0">
        <w:rPr>
          <w:rFonts w:ascii="Courier New" w:hAnsi="Courier New" w:cs="Courier New"/>
        </w:rPr>
        <w:t xml:space="preserve"> commencement of business on the next Business Day; and</w:t>
      </w:r>
    </w:p>
    <w:p w14:paraId="1FF36F98"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(iv) </w:t>
      </w:r>
      <w:proofErr w:type="gramStart"/>
      <w:r w:rsidRPr="00CF4CF0">
        <w:rPr>
          <w:rFonts w:ascii="Courier New" w:hAnsi="Courier New" w:cs="Courier New"/>
        </w:rPr>
        <w:t>if</w:t>
      </w:r>
      <w:proofErr w:type="gramEnd"/>
      <w:r w:rsidRPr="00CF4CF0">
        <w:rPr>
          <w:rFonts w:ascii="Courier New" w:hAnsi="Courier New" w:cs="Courier New"/>
        </w:rPr>
        <w:t xml:space="preserve"> mailed by prepaid registered post in Canada, upon the fifth Business Day</w:t>
      </w:r>
    </w:p>
    <w:p w14:paraId="590CD3D6"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following</w:t>
      </w:r>
      <w:proofErr w:type="gramEnd"/>
      <w:r w:rsidRPr="00CF4CF0">
        <w:rPr>
          <w:rFonts w:ascii="Courier New" w:hAnsi="Courier New" w:cs="Courier New"/>
        </w:rPr>
        <w:t xml:space="preserve"> posting; except that, in the case of a disruption or an impending</w:t>
      </w:r>
    </w:p>
    <w:p w14:paraId="5C27ACBB"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or</w:t>
      </w:r>
      <w:proofErr w:type="gramEnd"/>
      <w:r w:rsidRPr="00CF4CF0">
        <w:rPr>
          <w:rFonts w:ascii="Courier New" w:hAnsi="Courier New" w:cs="Courier New"/>
        </w:rPr>
        <w:t xml:space="preserve"> threatened disruption in postal services every notice or communication</w:t>
      </w:r>
    </w:p>
    <w:p w14:paraId="791A62AA" w14:textId="213C23FD"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will</w:t>
      </w:r>
      <w:proofErr w:type="gramEnd"/>
      <w:r w:rsidRPr="00CF4CF0">
        <w:rPr>
          <w:rFonts w:ascii="Courier New" w:hAnsi="Courier New" w:cs="Courier New"/>
        </w:rPr>
        <w:t xml:space="preserve"> be delivered by hand or sent by facsimile transmission</w:t>
      </w:r>
      <w:del w:id="1672" w:author="Author" w:date="2015-02-20T18:14:00Z">
        <w:r w:rsidR="0079210B" w:rsidRPr="0079210B">
          <w:rPr>
            <w:rFonts w:ascii="Courier New" w:hAnsi="Courier New" w:cs="Courier New"/>
          </w:rPr>
          <w:delText xml:space="preserve">. </w:delText>
        </w:r>
      </w:del>
      <w:ins w:id="1673" w:author="Author" w:date="2015-02-20T18:14:00Z">
        <w:r w:rsidRPr="00CF4CF0">
          <w:rPr>
            <w:rFonts w:ascii="Courier New" w:hAnsi="Courier New" w:cs="Courier New"/>
          </w:rPr>
          <w:t>~</w:t>
        </w:r>
      </w:ins>
    </w:p>
    <w:p w14:paraId="044800B5"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9.6 Governing Law and Jurisdiction. This Agreement will be governed by and construed in</w:t>
      </w:r>
    </w:p>
    <w:p w14:paraId="594FD76D"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accordance</w:t>
      </w:r>
      <w:proofErr w:type="gramEnd"/>
      <w:r w:rsidRPr="00CF4CF0">
        <w:rPr>
          <w:rFonts w:ascii="Courier New" w:hAnsi="Courier New" w:cs="Courier New"/>
        </w:rPr>
        <w:t xml:space="preserve"> with Ontario law and applicable Canadian law and will be treated in all</w:t>
      </w:r>
    </w:p>
    <w:p w14:paraId="670848DC"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respects</w:t>
      </w:r>
      <w:proofErr w:type="gramEnd"/>
      <w:r w:rsidRPr="00CF4CF0">
        <w:rPr>
          <w:rFonts w:ascii="Courier New" w:hAnsi="Courier New" w:cs="Courier New"/>
        </w:rPr>
        <w:t xml:space="preserve"> as an Ontario contract.</w:t>
      </w:r>
    </w:p>
    <w:p w14:paraId="43E01F13"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9.7 Number and Gender. Words in the masculine gender include the feminine and neutral</w:t>
      </w:r>
    </w:p>
    <w:p w14:paraId="0814FF1C"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genders</w:t>
      </w:r>
      <w:proofErr w:type="gramEnd"/>
      <w:r w:rsidRPr="00CF4CF0">
        <w:rPr>
          <w:rFonts w:ascii="Courier New" w:hAnsi="Courier New" w:cs="Courier New"/>
        </w:rPr>
        <w:t xml:space="preserve"> and words in the singular include the plural, and vice versa.</w:t>
      </w:r>
    </w:p>
    <w:p w14:paraId="288B9B88"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9.8 Entire Agreement. This Agreement, together with the Schedules and exhibits attached</w:t>
      </w:r>
    </w:p>
    <w:p w14:paraId="0EDA7964"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hereto</w:t>
      </w:r>
      <w:proofErr w:type="gramEnd"/>
      <w:r w:rsidRPr="00CF4CF0">
        <w:rPr>
          <w:rFonts w:ascii="Courier New" w:hAnsi="Courier New" w:cs="Courier New"/>
        </w:rPr>
        <w:t>, and the documents and instruments to be executed and delivered under it constitute</w:t>
      </w:r>
    </w:p>
    <w:p w14:paraId="6E6FA1A8"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the</w:t>
      </w:r>
      <w:proofErr w:type="gramEnd"/>
      <w:r w:rsidRPr="00CF4CF0">
        <w:rPr>
          <w:rFonts w:ascii="Courier New" w:hAnsi="Courier New" w:cs="Courier New"/>
        </w:rPr>
        <w:t xml:space="preserve"> entire agreement between the Parties and supersedes any previous agreement or</w:t>
      </w:r>
    </w:p>
    <w:p w14:paraId="4B9989F0"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arrangement</w:t>
      </w:r>
      <w:proofErr w:type="gramEnd"/>
      <w:r w:rsidRPr="00CF4CF0">
        <w:rPr>
          <w:rFonts w:ascii="Courier New" w:hAnsi="Courier New" w:cs="Courier New"/>
        </w:rPr>
        <w:t>, oral or written, between the Parties, including the LOI. This Agreement and</w:t>
      </w:r>
    </w:p>
    <w:p w14:paraId="5C4DA935"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the</w:t>
      </w:r>
      <w:proofErr w:type="gramEnd"/>
      <w:r w:rsidRPr="00CF4CF0">
        <w:rPr>
          <w:rFonts w:ascii="Courier New" w:hAnsi="Courier New" w:cs="Courier New"/>
        </w:rPr>
        <w:t xml:space="preserve"> documents and instruments to be executed and delivered under it, contain all the</w:t>
      </w:r>
    </w:p>
    <w:p w14:paraId="2A613B1C"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covenants</w:t>
      </w:r>
      <w:proofErr w:type="gramEnd"/>
      <w:r w:rsidRPr="00CF4CF0">
        <w:rPr>
          <w:rFonts w:ascii="Courier New" w:hAnsi="Courier New" w:cs="Courier New"/>
        </w:rPr>
        <w:t>, representations, and warranties of the respective Parties. There are no oral</w:t>
      </w:r>
    </w:p>
    <w:p w14:paraId="6F256761"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representations</w:t>
      </w:r>
      <w:proofErr w:type="gramEnd"/>
      <w:r w:rsidRPr="00CF4CF0">
        <w:rPr>
          <w:rFonts w:ascii="Courier New" w:hAnsi="Courier New" w:cs="Courier New"/>
        </w:rPr>
        <w:t xml:space="preserve"> or warranties between the Parties of any kind.</w:t>
      </w:r>
    </w:p>
    <w:p w14:paraId="08FBD5A6"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9.9 </w:t>
      </w:r>
      <w:proofErr w:type="spellStart"/>
      <w:r w:rsidRPr="00CF4CF0">
        <w:rPr>
          <w:rFonts w:ascii="Courier New" w:hAnsi="Courier New" w:cs="Courier New"/>
        </w:rPr>
        <w:t>Enurement</w:t>
      </w:r>
      <w:proofErr w:type="spellEnd"/>
      <w:r w:rsidRPr="00CF4CF0">
        <w:rPr>
          <w:rFonts w:ascii="Courier New" w:hAnsi="Courier New" w:cs="Courier New"/>
        </w:rPr>
        <w:t xml:space="preserve"> and Assignment. This Agreement will </w:t>
      </w:r>
      <w:proofErr w:type="spellStart"/>
      <w:r w:rsidRPr="00CF4CF0">
        <w:rPr>
          <w:rFonts w:ascii="Courier New" w:hAnsi="Courier New" w:cs="Courier New"/>
        </w:rPr>
        <w:t>enure</w:t>
      </w:r>
      <w:proofErr w:type="spellEnd"/>
      <w:r w:rsidRPr="00CF4CF0">
        <w:rPr>
          <w:rFonts w:ascii="Courier New" w:hAnsi="Courier New" w:cs="Courier New"/>
        </w:rPr>
        <w:t xml:space="preserve"> to the benefit of and be binding</w:t>
      </w:r>
    </w:p>
    <w:p w14:paraId="403FF9E0"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on</w:t>
      </w:r>
      <w:proofErr w:type="gramEnd"/>
      <w:r w:rsidRPr="00CF4CF0">
        <w:rPr>
          <w:rFonts w:ascii="Courier New" w:hAnsi="Courier New" w:cs="Courier New"/>
        </w:rPr>
        <w:t xml:space="preserve"> the respective successors of the Parties. Neither Party may assign, directly or indirectly,</w:t>
      </w:r>
    </w:p>
    <w:p w14:paraId="7161E588"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all</w:t>
      </w:r>
      <w:proofErr w:type="gramEnd"/>
      <w:r w:rsidRPr="00CF4CF0">
        <w:rPr>
          <w:rFonts w:ascii="Courier New" w:hAnsi="Courier New" w:cs="Courier New"/>
        </w:rPr>
        <w:t xml:space="preserve"> or part of its rights or obligations under this Agreement without the prior written consent</w:t>
      </w:r>
    </w:p>
    <w:p w14:paraId="53AF8678" w14:textId="1B3D63D3"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of</w:t>
      </w:r>
      <w:proofErr w:type="gramEnd"/>
      <w:r w:rsidRPr="00CF4CF0">
        <w:rPr>
          <w:rFonts w:ascii="Courier New" w:hAnsi="Courier New" w:cs="Courier New"/>
        </w:rPr>
        <w:t xml:space="preserve"> the other </w:t>
      </w:r>
      <w:del w:id="1674" w:author="Author" w:date="2015-02-20T18:14:00Z">
        <w:r w:rsidR="0079210B" w:rsidRPr="0079210B">
          <w:rPr>
            <w:rFonts w:ascii="Courier New" w:hAnsi="Courier New" w:cs="Courier New"/>
          </w:rPr>
          <w:delText>Party</w:delText>
        </w:r>
      </w:del>
      <w:ins w:id="1675" w:author="Author" w:date="2015-02-20T18:14:00Z">
        <w:r w:rsidRPr="00CF4CF0">
          <w:rPr>
            <w:rFonts w:ascii="Courier New" w:hAnsi="Courier New" w:cs="Courier New"/>
          </w:rPr>
          <w:t>Pat1y</w:t>
        </w:r>
      </w:ins>
      <w:r w:rsidRPr="00CF4CF0">
        <w:rPr>
          <w:rFonts w:ascii="Courier New" w:hAnsi="Courier New" w:cs="Courier New"/>
        </w:rPr>
        <w:t>, which consent shall not be unreasonably withheld or delayed.</w:t>
      </w:r>
    </w:p>
    <w:p w14:paraId="0FC6915F"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9.10 No Waiver. No waiver of any term or provision of this Agreement shall be effective or</w:t>
      </w:r>
    </w:p>
    <w:p w14:paraId="4FC3B2F1"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made</w:t>
      </w:r>
      <w:proofErr w:type="gramEnd"/>
      <w:r w:rsidRPr="00CF4CF0">
        <w:rPr>
          <w:rFonts w:ascii="Courier New" w:hAnsi="Courier New" w:cs="Courier New"/>
        </w:rPr>
        <w:t xml:space="preserve"> binding unless made in writing and signed by the Party whose waiver is being</w:t>
      </w:r>
    </w:p>
    <w:p w14:paraId="21B4A1B1"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requested</w:t>
      </w:r>
      <w:proofErr w:type="gramEnd"/>
      <w:r w:rsidRPr="00CF4CF0">
        <w:rPr>
          <w:rFonts w:ascii="Courier New" w:hAnsi="Courier New" w:cs="Courier New"/>
        </w:rPr>
        <w:t>, and, unless otherwise provided in written waiver, shall be limited to the specific</w:t>
      </w:r>
    </w:p>
    <w:p w14:paraId="29ABCA7C"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term</w:t>
      </w:r>
      <w:proofErr w:type="gramEnd"/>
      <w:r w:rsidRPr="00CF4CF0">
        <w:rPr>
          <w:rFonts w:ascii="Courier New" w:hAnsi="Courier New" w:cs="Courier New"/>
        </w:rPr>
        <w:t xml:space="preserve"> or provision waived. No failure or delay on the part of either Party in exercising any</w:t>
      </w:r>
    </w:p>
    <w:p w14:paraId="3E83BFF4"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right</w:t>
      </w:r>
      <w:proofErr w:type="gramEnd"/>
      <w:r w:rsidRPr="00CF4CF0">
        <w:rPr>
          <w:rFonts w:ascii="Courier New" w:hAnsi="Courier New" w:cs="Courier New"/>
        </w:rPr>
        <w:t xml:space="preserve"> or power under this Agreement will operate as a waiver, nor will any single or partial</w:t>
      </w:r>
    </w:p>
    <w:p w14:paraId="5F67C35D"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exercise</w:t>
      </w:r>
      <w:proofErr w:type="gramEnd"/>
      <w:r w:rsidRPr="00CF4CF0">
        <w:rPr>
          <w:rFonts w:ascii="Courier New" w:hAnsi="Courier New" w:cs="Courier New"/>
        </w:rPr>
        <w:t xml:space="preserve"> of any right of power preclude any further exercise. Except as may be limited in</w:t>
      </w:r>
    </w:p>
    <w:p w14:paraId="2ABEAAD1"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this</w:t>
      </w:r>
      <w:proofErr w:type="gramEnd"/>
      <w:r w:rsidRPr="00CF4CF0">
        <w:rPr>
          <w:rFonts w:ascii="Courier New" w:hAnsi="Courier New" w:cs="Courier New"/>
        </w:rPr>
        <w:t xml:space="preserve"> Agreement, either Party may exercise any right or power concurrently or individually</w:t>
      </w:r>
    </w:p>
    <w:p w14:paraId="6FABDA35"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without</w:t>
      </w:r>
      <w:proofErr w:type="gramEnd"/>
      <w:r w:rsidRPr="00CF4CF0">
        <w:rPr>
          <w:rFonts w:ascii="Courier New" w:hAnsi="Courier New" w:cs="Courier New"/>
        </w:rPr>
        <w:t xml:space="preserve"> the necessity of making any election.</w:t>
      </w:r>
    </w:p>
    <w:p w14:paraId="2EDF0BA1"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9.11 Third Party Beneficiary. For clarity, the provisions of Sections 4.2, 5.4 and 3.5(b</w:t>
      </w:r>
      <w:proofErr w:type="gramStart"/>
      <w:r w:rsidRPr="00CF4CF0">
        <w:rPr>
          <w:rFonts w:ascii="Courier New" w:hAnsi="Courier New" w:cs="Courier New"/>
        </w:rPr>
        <w:t>)(</w:t>
      </w:r>
      <w:proofErr w:type="gramEnd"/>
      <w:r w:rsidRPr="00CF4CF0">
        <w:rPr>
          <w:rFonts w:ascii="Courier New" w:hAnsi="Courier New" w:cs="Courier New"/>
        </w:rPr>
        <w:t>iv) of</w:t>
      </w:r>
    </w:p>
    <w:p w14:paraId="3DCDFA60"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this</w:t>
      </w:r>
      <w:proofErr w:type="gramEnd"/>
      <w:r w:rsidRPr="00CF4CF0">
        <w:rPr>
          <w:rFonts w:ascii="Courier New" w:hAnsi="Courier New" w:cs="Courier New"/>
        </w:rPr>
        <w:t xml:space="preserve"> Agreement, if applicable, and each other provision of this Agreement which are to the</w:t>
      </w:r>
    </w:p>
    <w:p w14:paraId="220B1B61" w14:textId="1D2B50FF"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benefit</w:t>
      </w:r>
      <w:proofErr w:type="gramEnd"/>
      <w:r w:rsidRPr="00CF4CF0">
        <w:rPr>
          <w:rFonts w:ascii="Courier New" w:hAnsi="Courier New" w:cs="Courier New"/>
        </w:rPr>
        <w:t xml:space="preserve"> of SAC in </w:t>
      </w:r>
      <w:del w:id="1676" w:author="Author" w:date="2015-02-20T18:14:00Z">
        <w:r w:rsidR="0079210B" w:rsidRPr="0079210B">
          <w:rPr>
            <w:rFonts w:ascii="Courier New" w:hAnsi="Courier New" w:cs="Courier New"/>
          </w:rPr>
          <w:delText>SAC’s</w:delText>
        </w:r>
      </w:del>
      <w:ins w:id="1677" w:author="Author" w:date="2015-02-20T18:14:00Z">
        <w:r w:rsidRPr="00CF4CF0">
          <w:rPr>
            <w:rFonts w:ascii="Courier New" w:hAnsi="Courier New" w:cs="Courier New"/>
          </w:rPr>
          <w:t>SAC's</w:t>
        </w:r>
      </w:ins>
      <w:r w:rsidRPr="00CF4CF0">
        <w:rPr>
          <w:rFonts w:ascii="Courier New" w:hAnsi="Courier New" w:cs="Courier New"/>
        </w:rPr>
        <w:t xml:space="preserve"> own capacity and not in its capacity as agent for the full time</w:t>
      </w:r>
    </w:p>
    <w:p w14:paraId="1F261E4C"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undergraduate</w:t>
      </w:r>
      <w:proofErr w:type="gramEnd"/>
      <w:r w:rsidRPr="00CF4CF0">
        <w:rPr>
          <w:rFonts w:ascii="Courier New" w:hAnsi="Courier New" w:cs="Courier New"/>
        </w:rPr>
        <w:t xml:space="preserve"> students of the St. George Campus, are intended for the benefit of SAC in its</w:t>
      </w:r>
    </w:p>
    <w:p w14:paraId="14651D15"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own</w:t>
      </w:r>
      <w:proofErr w:type="gramEnd"/>
      <w:r w:rsidRPr="00CF4CF0">
        <w:rPr>
          <w:rFonts w:ascii="Courier New" w:hAnsi="Courier New" w:cs="Courier New"/>
        </w:rPr>
        <w:t xml:space="preserve"> capacity.</w:t>
      </w:r>
    </w:p>
    <w:p w14:paraId="06196F72" w14:textId="21CF1B15" w:rsidR="00CF4CF0" w:rsidRPr="00CF4CF0" w:rsidRDefault="00CF4CF0" w:rsidP="00CF4CF0">
      <w:pPr>
        <w:pStyle w:val="PlainText"/>
        <w:rPr>
          <w:rFonts w:ascii="Courier New" w:hAnsi="Courier New" w:cs="Courier New"/>
        </w:rPr>
      </w:pPr>
      <w:r w:rsidRPr="00CF4CF0">
        <w:rPr>
          <w:rFonts w:ascii="Courier New" w:hAnsi="Courier New" w:cs="Courier New"/>
        </w:rPr>
        <w:t xml:space="preserve">9.12 Survival. Except as otherwise provided in this Agreement, </w:t>
      </w:r>
      <w:del w:id="1678" w:author="Author" w:date="2015-02-20T18:14:00Z">
        <w:r w:rsidR="0079210B" w:rsidRPr="0079210B">
          <w:rPr>
            <w:rFonts w:ascii="Courier New" w:hAnsi="Courier New" w:cs="Courier New"/>
          </w:rPr>
          <w:delText>termination</w:delText>
        </w:r>
      </w:del>
      <w:proofErr w:type="spellStart"/>
      <w:ins w:id="1679" w:author="Author" w:date="2015-02-20T18:14:00Z">
        <w:r w:rsidRPr="00CF4CF0">
          <w:rPr>
            <w:rFonts w:ascii="Courier New" w:hAnsi="Courier New" w:cs="Courier New"/>
          </w:rPr>
          <w:t>tennination</w:t>
        </w:r>
      </w:ins>
      <w:proofErr w:type="spellEnd"/>
      <w:r w:rsidRPr="00CF4CF0">
        <w:rPr>
          <w:rFonts w:ascii="Courier New" w:hAnsi="Courier New" w:cs="Courier New"/>
        </w:rPr>
        <w:t xml:space="preserve"> of this Agreement</w:t>
      </w:r>
    </w:p>
    <w:p w14:paraId="18D52077"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shall</w:t>
      </w:r>
      <w:proofErr w:type="gramEnd"/>
      <w:r w:rsidRPr="00CF4CF0">
        <w:rPr>
          <w:rFonts w:ascii="Courier New" w:hAnsi="Courier New" w:cs="Courier New"/>
        </w:rPr>
        <w:t xml:space="preserve"> be without prejudice to, and shall not affect:</w:t>
      </w:r>
    </w:p>
    <w:p w14:paraId="214EC34E" w14:textId="77777777" w:rsidR="0079210B" w:rsidRPr="0079210B" w:rsidRDefault="00CF4CF0" w:rsidP="0079210B">
      <w:pPr>
        <w:pStyle w:val="PlainText"/>
        <w:rPr>
          <w:del w:id="1680" w:author="Author" w:date="2015-02-20T18:14:00Z"/>
          <w:rFonts w:ascii="Courier New" w:hAnsi="Courier New" w:cs="Courier New"/>
        </w:rPr>
      </w:pPr>
      <w:r w:rsidRPr="00CF4CF0">
        <w:rPr>
          <w:rFonts w:ascii="Courier New" w:hAnsi="Courier New" w:cs="Courier New"/>
        </w:rPr>
        <w:t xml:space="preserve">(a) </w:t>
      </w:r>
      <w:proofErr w:type="gramStart"/>
      <w:r w:rsidRPr="00CF4CF0">
        <w:rPr>
          <w:rFonts w:ascii="Courier New" w:hAnsi="Courier New" w:cs="Courier New"/>
        </w:rPr>
        <w:t>any</w:t>
      </w:r>
      <w:proofErr w:type="gramEnd"/>
      <w:r w:rsidRPr="00CF4CF0">
        <w:rPr>
          <w:rFonts w:ascii="Courier New" w:hAnsi="Courier New" w:cs="Courier New"/>
        </w:rPr>
        <w:t xml:space="preserve"> representations, warranties and indemnities under this Agreement;</w:t>
      </w:r>
      <w:del w:id="1681" w:author="Author" w:date="2015-02-20T18:14:00Z">
        <w:r w:rsidR="0079210B" w:rsidRPr="0079210B">
          <w:rPr>
            <w:rFonts w:ascii="Courier New" w:hAnsi="Courier New" w:cs="Courier New"/>
          </w:rPr>
          <w:delText xml:space="preserve"> </w:delText>
        </w:r>
      </w:del>
    </w:p>
    <w:p w14:paraId="434B239C" w14:textId="65A75688" w:rsidR="00CF4CF0" w:rsidRPr="00CF4CF0" w:rsidRDefault="0079210B" w:rsidP="00CF4CF0">
      <w:pPr>
        <w:pStyle w:val="PlainText"/>
        <w:rPr>
          <w:ins w:id="1682" w:author="Author" w:date="2015-02-20T18:14:00Z"/>
          <w:rFonts w:ascii="Courier New" w:hAnsi="Courier New" w:cs="Courier New"/>
        </w:rPr>
      </w:pPr>
      <w:del w:id="1683" w:author="Author" w:date="2015-02-20T18:14:00Z">
        <w:r w:rsidRPr="0079210B">
          <w:rPr>
            <w:rFonts w:ascii="Courier New" w:hAnsi="Courier New" w:cs="Courier New"/>
          </w:rPr>
          <w:delText>(b</w:delText>
        </w:r>
      </w:del>
    </w:p>
    <w:p w14:paraId="34A20239" w14:textId="77777777" w:rsidR="00CF4CF0" w:rsidRPr="00CF4CF0" w:rsidRDefault="00CF4CF0" w:rsidP="00CF4CF0">
      <w:pPr>
        <w:pStyle w:val="PlainText"/>
        <w:rPr>
          <w:ins w:id="1684" w:author="Author" w:date="2015-02-20T18:14:00Z"/>
          <w:rFonts w:ascii="Courier New" w:hAnsi="Courier New" w:cs="Courier New"/>
        </w:rPr>
      </w:pPr>
      <w:ins w:id="1685" w:author="Author" w:date="2015-02-20T18:14:00Z">
        <w:r w:rsidRPr="00CF4CF0">
          <w:rPr>
            <w:rFonts w:ascii="Courier New" w:hAnsi="Courier New" w:cs="Courier New"/>
          </w:rPr>
          <w:t>118</w:t>
        </w:r>
      </w:ins>
    </w:p>
    <w:p w14:paraId="463C036C" w14:textId="77777777" w:rsidR="00CF4CF0" w:rsidRPr="00CF4CF0" w:rsidRDefault="00CF4CF0" w:rsidP="00CF4CF0">
      <w:pPr>
        <w:pStyle w:val="PlainText"/>
        <w:rPr>
          <w:ins w:id="1686" w:author="Author" w:date="2015-02-20T18:14:00Z"/>
          <w:rFonts w:ascii="Courier New" w:hAnsi="Courier New" w:cs="Courier New"/>
        </w:rPr>
      </w:pPr>
      <w:proofErr w:type="spellStart"/>
      <w:ins w:id="1687" w:author="Author" w:date="2015-02-20T18:14:00Z">
        <w:r w:rsidRPr="00CF4CF0">
          <w:rPr>
            <w:rFonts w:ascii="Courier New" w:hAnsi="Courier New" w:cs="Courier New"/>
          </w:rPr>
          <w:t>Boardbooks</w:t>
        </w:r>
        <w:proofErr w:type="spellEnd"/>
        <w:r w:rsidRPr="00CF4CF0">
          <w:rPr>
            <w:rFonts w:ascii="Courier New" w:hAnsi="Courier New" w:cs="Courier New"/>
          </w:rPr>
          <w:t xml:space="preserve"> Print Wizard https://go.boardbooks.com/utoronto/PrintList.aspx?DB89OyvqIwpuCf...</w:t>
        </w:r>
      </w:ins>
    </w:p>
    <w:p w14:paraId="075C215A" w14:textId="77777777" w:rsidR="00CF4CF0" w:rsidRPr="00CF4CF0" w:rsidRDefault="00CF4CF0" w:rsidP="00CF4CF0">
      <w:pPr>
        <w:pStyle w:val="PlainText"/>
        <w:rPr>
          <w:ins w:id="1688" w:author="Author" w:date="2015-02-20T18:14:00Z"/>
          <w:rFonts w:ascii="Courier New" w:hAnsi="Courier New" w:cs="Courier New"/>
        </w:rPr>
      </w:pPr>
      <w:ins w:id="1689" w:author="Author" w:date="2015-02-20T18:14:00Z">
        <w:r w:rsidRPr="00CF4CF0">
          <w:rPr>
            <w:rFonts w:ascii="Courier New" w:hAnsi="Courier New" w:cs="Courier New"/>
          </w:rPr>
          <w:t>2/20/2015 5:53 PM 37 of 43</w:t>
        </w:r>
      </w:ins>
    </w:p>
    <w:p w14:paraId="7478285F" w14:textId="77777777" w:rsidR="00CF4CF0" w:rsidRPr="00CF4CF0" w:rsidRDefault="00CF4CF0" w:rsidP="00CF4CF0">
      <w:pPr>
        <w:pStyle w:val="PlainText"/>
        <w:rPr>
          <w:ins w:id="1690" w:author="Author" w:date="2015-02-20T18:14:00Z"/>
          <w:rFonts w:ascii="Courier New" w:hAnsi="Courier New" w:cs="Courier New"/>
        </w:rPr>
      </w:pPr>
      <w:ins w:id="1691" w:author="Author" w:date="2015-02-20T18:14:00Z">
        <w:r w:rsidRPr="00CF4CF0">
          <w:rPr>
            <w:rFonts w:ascii="Courier New" w:hAnsi="Courier New" w:cs="Courier New"/>
          </w:rPr>
          <w:t>Governing Counc.il Meeting 4:30 to 6:30 p.m</w:t>
        </w:r>
        <w:proofErr w:type="gramStart"/>
        <w:r w:rsidRPr="00CF4CF0">
          <w:rPr>
            <w:rFonts w:ascii="Courier New" w:hAnsi="Courier New" w:cs="Courier New"/>
          </w:rPr>
          <w:t>.-</w:t>
        </w:r>
        <w:proofErr w:type="gramEnd"/>
        <w:r w:rsidRPr="00CF4CF0">
          <w:rPr>
            <w:rFonts w:ascii="Courier New" w:hAnsi="Courier New" w:cs="Courier New"/>
          </w:rPr>
          <w:t xml:space="preserve"> Items for Governing Council Approval</w:t>
        </w:r>
      </w:ins>
    </w:p>
    <w:p w14:paraId="40B1CAEF" w14:textId="77777777" w:rsidR="00CF4CF0" w:rsidRPr="00CF4CF0" w:rsidRDefault="00CF4CF0" w:rsidP="00CF4CF0">
      <w:pPr>
        <w:pStyle w:val="PlainText"/>
        <w:rPr>
          <w:ins w:id="1692" w:author="Author" w:date="2015-02-20T18:14:00Z"/>
          <w:rFonts w:ascii="Courier New" w:hAnsi="Courier New" w:cs="Courier New"/>
        </w:rPr>
      </w:pPr>
      <w:ins w:id="1693" w:author="Author" w:date="2015-02-20T18:14:00Z">
        <w:r w:rsidRPr="00CF4CF0">
          <w:rPr>
            <w:rFonts w:ascii="Courier New" w:hAnsi="Courier New" w:cs="Courier New"/>
          </w:rPr>
          <w:t>- 34-</w:t>
        </w:r>
      </w:ins>
    </w:p>
    <w:p w14:paraId="7FC30791" w14:textId="77777777" w:rsidR="00CF4CF0" w:rsidRPr="00CF4CF0" w:rsidRDefault="00CF4CF0" w:rsidP="00CF4CF0">
      <w:pPr>
        <w:pStyle w:val="PlainText"/>
        <w:rPr>
          <w:ins w:id="1694" w:author="Author" w:date="2015-02-20T18:14:00Z"/>
          <w:rFonts w:ascii="Courier New" w:hAnsi="Courier New" w:cs="Courier New"/>
        </w:rPr>
      </w:pPr>
      <w:ins w:id="1695" w:author="Author" w:date="2015-02-20T18:14:00Z">
        <w:r w:rsidRPr="00CF4CF0">
          <w:rPr>
            <w:rFonts w:ascii="Courier New" w:hAnsi="Courier New" w:cs="Courier New"/>
          </w:rPr>
          <w:t>(b) Section 3.5 of this Agreement;</w:t>
        </w:r>
      </w:ins>
    </w:p>
    <w:p w14:paraId="6F8255BB" w14:textId="77777777" w:rsidR="0079210B" w:rsidRPr="0079210B" w:rsidRDefault="00CF4CF0" w:rsidP="0079210B">
      <w:pPr>
        <w:pStyle w:val="PlainText"/>
        <w:rPr>
          <w:del w:id="1696" w:author="Author" w:date="2015-02-20T18:14:00Z"/>
          <w:rFonts w:ascii="Courier New" w:hAnsi="Courier New" w:cs="Courier New"/>
        </w:rPr>
      </w:pPr>
      <w:ins w:id="1697" w:author="Author" w:date="2015-02-20T18:14:00Z">
        <w:r w:rsidRPr="00CF4CF0">
          <w:rPr>
            <w:rFonts w:ascii="Courier New" w:hAnsi="Courier New" w:cs="Courier New"/>
          </w:rPr>
          <w:t>(c</w:t>
        </w:r>
      </w:ins>
      <w:r w:rsidRPr="00CF4CF0">
        <w:rPr>
          <w:rFonts w:ascii="Courier New" w:hAnsi="Courier New" w:cs="Courier New"/>
        </w:rPr>
        <w:t>) Section 3.</w:t>
      </w:r>
      <w:del w:id="1698" w:author="Author" w:date="2015-02-20T18:14:00Z">
        <w:r w:rsidR="0079210B" w:rsidRPr="0079210B">
          <w:rPr>
            <w:rFonts w:ascii="Courier New" w:hAnsi="Courier New" w:cs="Courier New"/>
          </w:rPr>
          <w:delText>5</w:delText>
        </w:r>
      </w:del>
      <w:ins w:id="1699" w:author="Author" w:date="2015-02-20T18:14:00Z">
        <w:r w:rsidRPr="00CF4CF0">
          <w:rPr>
            <w:rFonts w:ascii="Courier New" w:hAnsi="Courier New" w:cs="Courier New"/>
          </w:rPr>
          <w:t>6</w:t>
        </w:r>
      </w:ins>
      <w:r w:rsidRPr="00CF4CF0">
        <w:rPr>
          <w:rFonts w:ascii="Courier New" w:hAnsi="Courier New" w:cs="Courier New"/>
        </w:rPr>
        <w:t xml:space="preserve"> of this Agreement;</w:t>
      </w:r>
      <w:del w:id="1700" w:author="Author" w:date="2015-02-20T18:14:00Z">
        <w:r w:rsidR="0079210B" w:rsidRPr="0079210B">
          <w:rPr>
            <w:rFonts w:ascii="Courier New" w:hAnsi="Courier New" w:cs="Courier New"/>
          </w:rPr>
          <w:delText xml:space="preserve">  </w:delText>
        </w:r>
      </w:del>
    </w:p>
    <w:p w14:paraId="78063039" w14:textId="761FCCAF" w:rsidR="00CF4CF0" w:rsidRPr="00CF4CF0" w:rsidRDefault="0079210B" w:rsidP="00CF4CF0">
      <w:pPr>
        <w:pStyle w:val="PlainText"/>
        <w:rPr>
          <w:ins w:id="1701" w:author="Author" w:date="2015-02-20T18:14:00Z"/>
          <w:rFonts w:ascii="Courier New" w:hAnsi="Courier New" w:cs="Courier New"/>
        </w:rPr>
      </w:pPr>
      <w:del w:id="1702" w:author="Author" w:date="2015-02-20T18:14:00Z">
        <w:r w:rsidRPr="0079210B">
          <w:rPr>
            <w:rFonts w:ascii="Courier New" w:hAnsi="Courier New" w:cs="Courier New"/>
          </w:rPr>
          <w:delText>(c</w:delText>
        </w:r>
      </w:del>
    </w:p>
    <w:p w14:paraId="35909AC4" w14:textId="77777777" w:rsidR="0079210B" w:rsidRPr="0079210B" w:rsidRDefault="00CF4CF0" w:rsidP="0079210B">
      <w:pPr>
        <w:pStyle w:val="PlainText"/>
        <w:rPr>
          <w:del w:id="1703" w:author="Author" w:date="2015-02-20T18:14:00Z"/>
          <w:rFonts w:ascii="Courier New" w:hAnsi="Courier New" w:cs="Courier New"/>
        </w:rPr>
      </w:pPr>
      <w:ins w:id="1704" w:author="Author" w:date="2015-02-20T18:14:00Z">
        <w:r w:rsidRPr="00CF4CF0">
          <w:rPr>
            <w:rFonts w:ascii="Courier New" w:hAnsi="Courier New" w:cs="Courier New"/>
          </w:rPr>
          <w:t>(d</w:t>
        </w:r>
      </w:ins>
      <w:r w:rsidRPr="00CF4CF0">
        <w:rPr>
          <w:rFonts w:ascii="Courier New" w:hAnsi="Courier New" w:cs="Courier New"/>
        </w:rPr>
        <w:t xml:space="preserve">) Section </w:t>
      </w:r>
      <w:ins w:id="1705" w:author="Author" w:date="2015-02-20T18:14:00Z">
        <w:r w:rsidRPr="00CF4CF0">
          <w:rPr>
            <w:rFonts w:ascii="Courier New" w:hAnsi="Courier New" w:cs="Courier New"/>
          </w:rPr>
          <w:t>4.</w:t>
        </w:r>
      </w:ins>
      <w:r w:rsidRPr="00CF4CF0">
        <w:rPr>
          <w:rFonts w:ascii="Courier New" w:hAnsi="Courier New" w:cs="Courier New"/>
        </w:rPr>
        <w:t>3</w:t>
      </w:r>
      <w:del w:id="1706" w:author="Author" w:date="2015-02-20T18:14:00Z">
        <w:r w:rsidR="0079210B" w:rsidRPr="0079210B">
          <w:rPr>
            <w:rFonts w:ascii="Courier New" w:hAnsi="Courier New" w:cs="Courier New"/>
          </w:rPr>
          <w:delText>.6</w:delText>
        </w:r>
      </w:del>
      <w:r w:rsidRPr="00CF4CF0">
        <w:rPr>
          <w:rFonts w:ascii="Courier New" w:hAnsi="Courier New" w:cs="Courier New"/>
        </w:rPr>
        <w:t xml:space="preserve"> of this Agreement;</w:t>
      </w:r>
      <w:del w:id="1707" w:author="Author" w:date="2015-02-20T18:14:00Z">
        <w:r w:rsidR="0079210B" w:rsidRPr="0079210B">
          <w:rPr>
            <w:rFonts w:ascii="Courier New" w:hAnsi="Courier New" w:cs="Courier New"/>
          </w:rPr>
          <w:delText xml:space="preserve">  </w:delText>
        </w:r>
      </w:del>
    </w:p>
    <w:p w14:paraId="2074DFF0" w14:textId="078E335D" w:rsidR="00CF4CF0" w:rsidRPr="00CF4CF0" w:rsidRDefault="0079210B" w:rsidP="00CF4CF0">
      <w:pPr>
        <w:pStyle w:val="PlainText"/>
        <w:rPr>
          <w:ins w:id="1708" w:author="Author" w:date="2015-02-20T18:14:00Z"/>
          <w:rFonts w:ascii="Courier New" w:hAnsi="Courier New" w:cs="Courier New"/>
        </w:rPr>
      </w:pPr>
      <w:del w:id="1709" w:author="Author" w:date="2015-02-20T18:14:00Z">
        <w:r w:rsidRPr="0079210B">
          <w:rPr>
            <w:rFonts w:ascii="Courier New" w:hAnsi="Courier New" w:cs="Courier New"/>
          </w:rPr>
          <w:delText>(d</w:delText>
        </w:r>
      </w:del>
    </w:p>
    <w:p w14:paraId="5EF8615F" w14:textId="77777777" w:rsidR="0079210B" w:rsidRPr="0079210B" w:rsidRDefault="00CF4CF0" w:rsidP="0079210B">
      <w:pPr>
        <w:pStyle w:val="PlainText"/>
        <w:rPr>
          <w:del w:id="1710" w:author="Author" w:date="2015-02-20T18:14:00Z"/>
          <w:rFonts w:ascii="Courier New" w:hAnsi="Courier New" w:cs="Courier New"/>
        </w:rPr>
      </w:pPr>
      <w:ins w:id="1711" w:author="Author" w:date="2015-02-20T18:14:00Z">
        <w:r w:rsidRPr="00CF4CF0">
          <w:rPr>
            <w:rFonts w:ascii="Courier New" w:hAnsi="Courier New" w:cs="Courier New"/>
          </w:rPr>
          <w:t>(e</w:t>
        </w:r>
      </w:ins>
      <w:r w:rsidRPr="00CF4CF0">
        <w:rPr>
          <w:rFonts w:ascii="Courier New" w:hAnsi="Courier New" w:cs="Courier New"/>
        </w:rPr>
        <w:t xml:space="preserve">) Section </w:t>
      </w:r>
      <w:ins w:id="1712" w:author="Author" w:date="2015-02-20T18:14:00Z">
        <w:r w:rsidRPr="00CF4CF0">
          <w:rPr>
            <w:rFonts w:ascii="Courier New" w:hAnsi="Courier New" w:cs="Courier New"/>
          </w:rPr>
          <w:t>5.</w:t>
        </w:r>
      </w:ins>
      <w:r w:rsidRPr="00CF4CF0">
        <w:rPr>
          <w:rFonts w:ascii="Courier New" w:hAnsi="Courier New" w:cs="Courier New"/>
        </w:rPr>
        <w:t>4</w:t>
      </w:r>
      <w:del w:id="1713" w:author="Author" w:date="2015-02-20T18:14:00Z">
        <w:r w:rsidR="0079210B" w:rsidRPr="0079210B">
          <w:rPr>
            <w:rFonts w:ascii="Courier New" w:hAnsi="Courier New" w:cs="Courier New"/>
          </w:rPr>
          <w:delText>.3</w:delText>
        </w:r>
      </w:del>
      <w:r w:rsidRPr="00CF4CF0">
        <w:rPr>
          <w:rFonts w:ascii="Courier New" w:hAnsi="Courier New" w:cs="Courier New"/>
        </w:rPr>
        <w:t xml:space="preserve"> of this Agreement;</w:t>
      </w:r>
      <w:del w:id="1714" w:author="Author" w:date="2015-02-20T18:14:00Z">
        <w:r w:rsidR="0079210B" w:rsidRPr="0079210B">
          <w:rPr>
            <w:rFonts w:ascii="Courier New" w:hAnsi="Courier New" w:cs="Courier New"/>
          </w:rPr>
          <w:delText xml:space="preserve"> </w:delText>
        </w:r>
      </w:del>
    </w:p>
    <w:p w14:paraId="3EBFBCF3" w14:textId="79BC7152" w:rsidR="00CF4CF0" w:rsidRPr="00CF4CF0" w:rsidRDefault="0079210B" w:rsidP="00CF4CF0">
      <w:pPr>
        <w:pStyle w:val="PlainText"/>
        <w:rPr>
          <w:ins w:id="1715" w:author="Author" w:date="2015-02-20T18:14:00Z"/>
          <w:rFonts w:ascii="Courier New" w:hAnsi="Courier New" w:cs="Courier New"/>
        </w:rPr>
      </w:pPr>
      <w:del w:id="1716" w:author="Author" w:date="2015-02-20T18:14:00Z">
        <w:r w:rsidRPr="0079210B">
          <w:rPr>
            <w:rFonts w:ascii="Courier New" w:hAnsi="Courier New" w:cs="Courier New"/>
          </w:rPr>
          <w:delText>(e</w:delText>
        </w:r>
      </w:del>
    </w:p>
    <w:p w14:paraId="3466E4F4" w14:textId="77777777" w:rsidR="0079210B" w:rsidRPr="0079210B" w:rsidRDefault="00CF4CF0" w:rsidP="0079210B">
      <w:pPr>
        <w:pStyle w:val="PlainText"/>
        <w:rPr>
          <w:del w:id="1717" w:author="Author" w:date="2015-02-20T18:14:00Z"/>
          <w:rFonts w:ascii="Courier New" w:hAnsi="Courier New" w:cs="Courier New"/>
        </w:rPr>
      </w:pPr>
      <w:ins w:id="1718" w:author="Author" w:date="2015-02-20T18:14:00Z">
        <w:r w:rsidRPr="00CF4CF0">
          <w:rPr>
            <w:rFonts w:ascii="Courier New" w:hAnsi="Courier New" w:cs="Courier New"/>
          </w:rPr>
          <w:t>(t</w:t>
        </w:r>
      </w:ins>
      <w:r w:rsidRPr="00CF4CF0">
        <w:rPr>
          <w:rFonts w:ascii="Courier New" w:hAnsi="Courier New" w:cs="Courier New"/>
        </w:rPr>
        <w:t xml:space="preserve">) Section </w:t>
      </w:r>
      <w:del w:id="1719" w:author="Author" w:date="2015-02-20T18:14:00Z">
        <w:r w:rsidR="0079210B" w:rsidRPr="0079210B">
          <w:rPr>
            <w:rFonts w:ascii="Courier New" w:hAnsi="Courier New" w:cs="Courier New"/>
          </w:rPr>
          <w:delText>5.4</w:delText>
        </w:r>
      </w:del>
      <w:ins w:id="1720" w:author="Author" w:date="2015-02-20T18:14:00Z">
        <w:r w:rsidRPr="00CF4CF0">
          <w:rPr>
            <w:rFonts w:ascii="Courier New" w:hAnsi="Courier New" w:cs="Courier New"/>
          </w:rPr>
          <w:t>7.6(c)</w:t>
        </w:r>
      </w:ins>
      <w:r w:rsidRPr="00CF4CF0">
        <w:rPr>
          <w:rFonts w:ascii="Courier New" w:hAnsi="Courier New" w:cs="Courier New"/>
        </w:rPr>
        <w:t xml:space="preserve"> of this Agreement; </w:t>
      </w:r>
    </w:p>
    <w:p w14:paraId="6A6A3D34" w14:textId="77777777" w:rsidR="0079210B" w:rsidRPr="0079210B" w:rsidRDefault="0079210B" w:rsidP="0079210B">
      <w:pPr>
        <w:pStyle w:val="PlainText"/>
        <w:rPr>
          <w:del w:id="1721" w:author="Author" w:date="2015-02-20T18:14:00Z"/>
          <w:rFonts w:ascii="Courier New" w:hAnsi="Courier New" w:cs="Courier New"/>
        </w:rPr>
      </w:pPr>
      <w:del w:id="1722" w:author="Author" w:date="2015-02-20T18:14:00Z">
        <w:r w:rsidRPr="0079210B">
          <w:rPr>
            <w:rFonts w:ascii="Courier New" w:hAnsi="Courier New" w:cs="Courier New"/>
          </w:rPr>
          <w:delText xml:space="preserve">(f) Section 7.6(c) of this Agreement; and </w:delText>
        </w:r>
      </w:del>
    </w:p>
    <w:p w14:paraId="5CC08A0C" w14:textId="4D5441A3" w:rsidR="00CF4CF0" w:rsidRPr="00CF4CF0" w:rsidRDefault="00CF4CF0" w:rsidP="00CF4CF0">
      <w:pPr>
        <w:pStyle w:val="PlainText"/>
        <w:rPr>
          <w:ins w:id="1723" w:author="Author" w:date="2015-02-20T18:14:00Z"/>
          <w:rFonts w:ascii="Courier New" w:hAnsi="Courier New" w:cs="Courier New"/>
        </w:rPr>
      </w:pPr>
      <w:proofErr w:type="gramStart"/>
      <w:ins w:id="1724" w:author="Author" w:date="2015-02-20T18:14:00Z">
        <w:r w:rsidRPr="00CF4CF0">
          <w:rPr>
            <w:rFonts w:ascii="Courier New" w:hAnsi="Courier New" w:cs="Courier New"/>
          </w:rPr>
          <w:t>and</w:t>
        </w:r>
        <w:proofErr w:type="gramEnd"/>
      </w:ins>
    </w:p>
    <w:p w14:paraId="617CCB0B"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(g) Article 8 of this Agreement,</w:t>
      </w:r>
    </w:p>
    <w:p w14:paraId="0B86594A"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each</w:t>
      </w:r>
      <w:proofErr w:type="gramEnd"/>
      <w:r w:rsidRPr="00CF4CF0">
        <w:rPr>
          <w:rFonts w:ascii="Courier New" w:hAnsi="Courier New" w:cs="Courier New"/>
        </w:rPr>
        <w:t xml:space="preserve"> of which shall survive the termination of this Agreement.</w:t>
      </w:r>
    </w:p>
    <w:p w14:paraId="3C1C1BC3"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9.13 Fax and Counterparts. This Agreement may be signed in any number of counterparts</w:t>
      </w:r>
    </w:p>
    <w:p w14:paraId="1D61E44E"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and</w:t>
      </w:r>
      <w:proofErr w:type="gramEnd"/>
      <w:r w:rsidRPr="00CF4CF0">
        <w:rPr>
          <w:rFonts w:ascii="Courier New" w:hAnsi="Courier New" w:cs="Courier New"/>
        </w:rPr>
        <w:t xml:space="preserve"> such counterparts may be delivered by facsimile or other electronic means. Such</w:t>
      </w:r>
    </w:p>
    <w:p w14:paraId="4F803D5B"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counterparts</w:t>
      </w:r>
      <w:proofErr w:type="gramEnd"/>
      <w:r w:rsidRPr="00CF4CF0">
        <w:rPr>
          <w:rFonts w:ascii="Courier New" w:hAnsi="Courier New" w:cs="Courier New"/>
        </w:rPr>
        <w:t>, taken together, shall constitute one and the same instrument.</w:t>
      </w:r>
    </w:p>
    <w:p w14:paraId="05BEAEAB"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TO EVIDENCE THEIR AGREEMENT each of the Parties has executed this Agreement on the</w:t>
      </w:r>
    </w:p>
    <w:p w14:paraId="7F3F8B18"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date</w:t>
      </w:r>
      <w:proofErr w:type="gramEnd"/>
      <w:r w:rsidRPr="00CF4CF0">
        <w:rPr>
          <w:rFonts w:ascii="Courier New" w:hAnsi="Courier New" w:cs="Courier New"/>
        </w:rPr>
        <w:t xml:space="preserve"> appearing above.</w:t>
      </w:r>
    </w:p>
    <w:p w14:paraId="08BAE88F" w14:textId="77777777" w:rsidR="0079210B" w:rsidRPr="0079210B" w:rsidRDefault="00CF4CF0" w:rsidP="0079210B">
      <w:pPr>
        <w:pStyle w:val="PlainText"/>
        <w:rPr>
          <w:del w:id="1725" w:author="Author" w:date="2015-02-20T18:14:00Z"/>
          <w:rFonts w:ascii="Courier New" w:hAnsi="Courier New" w:cs="Courier New"/>
        </w:rPr>
      </w:pPr>
      <w:r w:rsidRPr="00CF4CF0">
        <w:rPr>
          <w:rFonts w:ascii="Courier New" w:hAnsi="Courier New" w:cs="Courier New"/>
        </w:rPr>
        <w:t>[Signature page to follow]</w:t>
      </w:r>
      <w:del w:id="1726" w:author="Author" w:date="2015-02-20T18:14:00Z">
        <w:r w:rsidR="0079210B" w:rsidRPr="0079210B">
          <w:rPr>
            <w:rFonts w:ascii="Courier New" w:hAnsi="Courier New" w:cs="Courier New"/>
          </w:rPr>
          <w:delText xml:space="preserve"> </w:delText>
        </w:r>
      </w:del>
    </w:p>
    <w:p w14:paraId="05786250" w14:textId="77777777" w:rsidR="0079210B" w:rsidRPr="0079210B" w:rsidRDefault="0079210B" w:rsidP="0079210B">
      <w:pPr>
        <w:pStyle w:val="PlainText"/>
        <w:rPr>
          <w:del w:id="1727" w:author="Author" w:date="2015-02-20T18:14:00Z"/>
          <w:rFonts w:ascii="Courier New" w:hAnsi="Courier New" w:cs="Courier New"/>
        </w:rPr>
      </w:pPr>
      <w:del w:id="1728" w:author="Author" w:date="2015-02-20T18:14:00Z">
        <w:r w:rsidRPr="0079210B">
          <w:rPr>
            <w:rFonts w:ascii="Courier New" w:hAnsi="Courier New" w:cs="Courier New"/>
          </w:rPr>
          <w:delText xml:space="preserve">  </w:delText>
        </w:r>
      </w:del>
    </w:p>
    <w:p w14:paraId="43C801AB" w14:textId="7660388D" w:rsidR="00CF4CF0" w:rsidRPr="00CF4CF0" w:rsidRDefault="0079210B" w:rsidP="00CF4CF0">
      <w:pPr>
        <w:pStyle w:val="PlainText"/>
        <w:rPr>
          <w:ins w:id="1729" w:author="Author" w:date="2015-02-20T18:14:00Z"/>
          <w:rFonts w:ascii="Courier New" w:hAnsi="Courier New" w:cs="Courier New"/>
        </w:rPr>
      </w:pPr>
      <w:del w:id="1730" w:author="Author" w:date="2015-02-20T18:14:00Z">
        <w:r w:rsidRPr="0079210B">
          <w:rPr>
            <w:rFonts w:ascii="Courier New" w:hAnsi="Courier New" w:cs="Courier New"/>
          </w:rPr>
          <w:delText>STUDENTS’</w:delText>
        </w:r>
      </w:del>
    </w:p>
    <w:p w14:paraId="6AF4D0F7" w14:textId="77777777" w:rsidR="00CF4CF0" w:rsidRPr="00CF4CF0" w:rsidRDefault="00CF4CF0" w:rsidP="00CF4CF0">
      <w:pPr>
        <w:pStyle w:val="PlainText"/>
        <w:rPr>
          <w:ins w:id="1731" w:author="Author" w:date="2015-02-20T18:14:00Z"/>
          <w:rFonts w:ascii="Courier New" w:hAnsi="Courier New" w:cs="Courier New"/>
        </w:rPr>
      </w:pPr>
      <w:ins w:id="1732" w:author="Author" w:date="2015-02-20T18:14:00Z">
        <w:r w:rsidRPr="00CF4CF0">
          <w:rPr>
            <w:rFonts w:ascii="Courier New" w:hAnsi="Courier New" w:cs="Courier New"/>
          </w:rPr>
          <w:t>119</w:t>
        </w:r>
      </w:ins>
    </w:p>
    <w:p w14:paraId="4D017762" w14:textId="77777777" w:rsidR="00CF4CF0" w:rsidRPr="00CF4CF0" w:rsidRDefault="00CF4CF0" w:rsidP="00CF4CF0">
      <w:pPr>
        <w:pStyle w:val="PlainText"/>
        <w:rPr>
          <w:ins w:id="1733" w:author="Author" w:date="2015-02-20T18:14:00Z"/>
          <w:rFonts w:ascii="Courier New" w:hAnsi="Courier New" w:cs="Courier New"/>
        </w:rPr>
      </w:pPr>
      <w:proofErr w:type="spellStart"/>
      <w:ins w:id="1734" w:author="Author" w:date="2015-02-20T18:14:00Z">
        <w:r w:rsidRPr="00CF4CF0">
          <w:rPr>
            <w:rFonts w:ascii="Courier New" w:hAnsi="Courier New" w:cs="Courier New"/>
          </w:rPr>
          <w:t>Boardbooks</w:t>
        </w:r>
        <w:proofErr w:type="spellEnd"/>
        <w:r w:rsidRPr="00CF4CF0">
          <w:rPr>
            <w:rFonts w:ascii="Courier New" w:hAnsi="Courier New" w:cs="Courier New"/>
          </w:rPr>
          <w:t xml:space="preserve"> Print Wizard https://go.boardbooks.com/utoronto/PrintList.aspx?DB89OyvqIwpuCf...</w:t>
        </w:r>
      </w:ins>
    </w:p>
    <w:p w14:paraId="4C4DDAEB" w14:textId="77777777" w:rsidR="00CF4CF0" w:rsidRPr="00CF4CF0" w:rsidRDefault="00CF4CF0" w:rsidP="00CF4CF0">
      <w:pPr>
        <w:pStyle w:val="PlainText"/>
        <w:rPr>
          <w:ins w:id="1735" w:author="Author" w:date="2015-02-20T18:14:00Z"/>
          <w:rFonts w:ascii="Courier New" w:hAnsi="Courier New" w:cs="Courier New"/>
        </w:rPr>
      </w:pPr>
      <w:ins w:id="1736" w:author="Author" w:date="2015-02-20T18:14:00Z">
        <w:r w:rsidRPr="00CF4CF0">
          <w:rPr>
            <w:rFonts w:ascii="Courier New" w:hAnsi="Courier New" w:cs="Courier New"/>
          </w:rPr>
          <w:t>2/20/2015 5:53 PM 38 of 43</w:t>
        </w:r>
      </w:ins>
    </w:p>
    <w:p w14:paraId="61D44DEC" w14:textId="77777777" w:rsidR="00CF4CF0" w:rsidRPr="00CF4CF0" w:rsidRDefault="00CF4CF0" w:rsidP="00CF4CF0">
      <w:pPr>
        <w:pStyle w:val="PlainText"/>
        <w:rPr>
          <w:ins w:id="1737" w:author="Author" w:date="2015-02-20T18:14:00Z"/>
          <w:rFonts w:ascii="Courier New" w:hAnsi="Courier New" w:cs="Courier New"/>
        </w:rPr>
      </w:pPr>
      <w:ins w:id="1738" w:author="Author" w:date="2015-02-20T18:14:00Z">
        <w:r w:rsidRPr="00CF4CF0">
          <w:rPr>
            <w:rFonts w:ascii="Courier New" w:hAnsi="Courier New" w:cs="Courier New"/>
          </w:rPr>
          <w:t>Governing Counc.il Meeting 4:30 to 6:30 p.m</w:t>
        </w:r>
        <w:proofErr w:type="gramStart"/>
        <w:r w:rsidRPr="00CF4CF0">
          <w:rPr>
            <w:rFonts w:ascii="Courier New" w:hAnsi="Courier New" w:cs="Courier New"/>
          </w:rPr>
          <w:t>.-</w:t>
        </w:r>
        <w:proofErr w:type="gramEnd"/>
        <w:r w:rsidRPr="00CF4CF0">
          <w:rPr>
            <w:rFonts w:ascii="Courier New" w:hAnsi="Courier New" w:cs="Courier New"/>
          </w:rPr>
          <w:t xml:space="preserve"> Items for Governing Council Approval</w:t>
        </w:r>
      </w:ins>
    </w:p>
    <w:p w14:paraId="28BE4DCC" w14:textId="77777777" w:rsidR="00CF4CF0" w:rsidRPr="00CF4CF0" w:rsidRDefault="00CF4CF0" w:rsidP="00CF4CF0">
      <w:pPr>
        <w:pStyle w:val="PlainText"/>
        <w:rPr>
          <w:rFonts w:ascii="Courier New" w:hAnsi="Courier New" w:cs="Courier New"/>
        </w:rPr>
      </w:pPr>
      <w:ins w:id="1739" w:author="Author" w:date="2015-02-20T18:14:00Z">
        <w:r w:rsidRPr="00CF4CF0">
          <w:rPr>
            <w:rFonts w:ascii="Courier New" w:hAnsi="Courier New" w:cs="Courier New"/>
          </w:rPr>
          <w:t>STUDENTS'</w:t>
        </w:r>
      </w:ins>
      <w:r w:rsidRPr="00CF4CF0">
        <w:rPr>
          <w:rFonts w:ascii="Courier New" w:hAnsi="Courier New" w:cs="Courier New"/>
        </w:rPr>
        <w:t xml:space="preserve"> ADMINISTRATIVE</w:t>
      </w:r>
    </w:p>
    <w:p w14:paraId="27BB56A4"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COUNCIL OF THE UNIVERSITY OF</w:t>
      </w:r>
    </w:p>
    <w:p w14:paraId="58F788A6"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TORONTO</w:t>
      </w:r>
    </w:p>
    <w:p w14:paraId="2B42358D"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Per:</w:t>
      </w:r>
    </w:p>
    <w:p w14:paraId="646680D7" w14:textId="77777777" w:rsidR="0079210B" w:rsidRPr="0079210B" w:rsidRDefault="0079210B" w:rsidP="0079210B">
      <w:pPr>
        <w:pStyle w:val="PlainText"/>
        <w:rPr>
          <w:del w:id="1740" w:author="Author" w:date="2015-02-20T18:14:00Z"/>
          <w:rFonts w:ascii="Courier New" w:hAnsi="Courier New" w:cs="Courier New"/>
        </w:rPr>
      </w:pPr>
      <w:del w:id="1741" w:author="Author" w:date="2015-02-20T18:14:00Z">
        <w:r w:rsidRPr="0079210B">
          <w:rPr>
            <w:rFonts w:ascii="Courier New" w:hAnsi="Courier New" w:cs="Courier New"/>
          </w:rPr>
          <w:delText xml:space="preserve">  </w:delText>
        </w:r>
      </w:del>
    </w:p>
    <w:p w14:paraId="4B69AF9E" w14:textId="77777777" w:rsidR="0079210B" w:rsidRPr="0079210B" w:rsidRDefault="0079210B" w:rsidP="0079210B">
      <w:pPr>
        <w:pStyle w:val="PlainText"/>
        <w:rPr>
          <w:del w:id="1742" w:author="Author" w:date="2015-02-20T18:14:00Z"/>
          <w:rFonts w:ascii="Courier New" w:hAnsi="Courier New" w:cs="Courier New"/>
        </w:rPr>
      </w:pPr>
      <w:del w:id="1743" w:author="Author" w:date="2015-02-20T18:14:00Z">
        <w:r w:rsidRPr="0079210B">
          <w:rPr>
            <w:rFonts w:ascii="Courier New" w:hAnsi="Courier New" w:cs="Courier New"/>
          </w:rPr>
          <w:delText xml:space="preserve"> </w:delText>
        </w:r>
      </w:del>
    </w:p>
    <w:p w14:paraId="30830F60" w14:textId="77777777" w:rsidR="0079210B" w:rsidRPr="0079210B" w:rsidRDefault="0079210B" w:rsidP="0079210B">
      <w:pPr>
        <w:pStyle w:val="PlainText"/>
        <w:rPr>
          <w:del w:id="1744" w:author="Author" w:date="2015-02-20T18:14:00Z"/>
          <w:rFonts w:ascii="Courier New" w:hAnsi="Courier New" w:cs="Courier New"/>
        </w:rPr>
      </w:pPr>
      <w:del w:id="1745" w:author="Author" w:date="2015-02-20T18:14:00Z">
        <w:r w:rsidRPr="0079210B">
          <w:rPr>
            <w:rFonts w:ascii="Courier New" w:hAnsi="Courier New" w:cs="Courier New"/>
          </w:rPr>
          <w:delText xml:space="preserve">______________________________________ </w:delText>
        </w:r>
      </w:del>
    </w:p>
    <w:p w14:paraId="260D359F"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Name:</w:t>
      </w:r>
    </w:p>
    <w:p w14:paraId="63CECE9B"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Office:</w:t>
      </w:r>
    </w:p>
    <w:p w14:paraId="2EF19A96" w14:textId="77777777" w:rsidR="0079210B" w:rsidRPr="0079210B" w:rsidRDefault="00CF4CF0" w:rsidP="0079210B">
      <w:pPr>
        <w:pStyle w:val="PlainText"/>
        <w:rPr>
          <w:del w:id="1746" w:author="Author" w:date="2015-02-20T18:14:00Z"/>
          <w:rFonts w:ascii="Courier New" w:hAnsi="Courier New" w:cs="Courier New"/>
        </w:rPr>
      </w:pPr>
      <w:r w:rsidRPr="00CF4CF0">
        <w:rPr>
          <w:rFonts w:ascii="Courier New" w:hAnsi="Courier New" w:cs="Courier New"/>
        </w:rPr>
        <w:t>And per:</w:t>
      </w:r>
      <w:del w:id="1747" w:author="Author" w:date="2015-02-20T18:14:00Z">
        <w:r w:rsidR="0079210B" w:rsidRPr="0079210B">
          <w:rPr>
            <w:rFonts w:ascii="Courier New" w:hAnsi="Courier New" w:cs="Courier New"/>
          </w:rPr>
          <w:delText xml:space="preserve">  </w:delText>
        </w:r>
      </w:del>
    </w:p>
    <w:p w14:paraId="05C435A0" w14:textId="77777777" w:rsidR="0079210B" w:rsidRPr="0079210B" w:rsidRDefault="0079210B" w:rsidP="0079210B">
      <w:pPr>
        <w:pStyle w:val="PlainText"/>
        <w:rPr>
          <w:del w:id="1748" w:author="Author" w:date="2015-02-20T18:14:00Z"/>
          <w:rFonts w:ascii="Courier New" w:hAnsi="Courier New" w:cs="Courier New"/>
        </w:rPr>
      </w:pPr>
      <w:del w:id="1749" w:author="Author" w:date="2015-02-20T18:14:00Z">
        <w:r w:rsidRPr="0079210B">
          <w:rPr>
            <w:rFonts w:ascii="Courier New" w:hAnsi="Courier New" w:cs="Courier New"/>
          </w:rPr>
          <w:delText xml:space="preserve"> </w:delText>
        </w:r>
      </w:del>
    </w:p>
    <w:p w14:paraId="0FD8F2D8" w14:textId="5349F964" w:rsidR="00CF4CF0" w:rsidRPr="00CF4CF0" w:rsidRDefault="0079210B" w:rsidP="00CF4CF0">
      <w:pPr>
        <w:pStyle w:val="PlainText"/>
        <w:rPr>
          <w:rFonts w:ascii="Courier New" w:hAnsi="Courier New" w:cs="Courier New"/>
        </w:rPr>
      </w:pPr>
      <w:del w:id="1750" w:author="Author" w:date="2015-02-20T18:14:00Z">
        <w:r w:rsidRPr="0079210B">
          <w:rPr>
            <w:rFonts w:ascii="Courier New" w:hAnsi="Courier New" w:cs="Courier New"/>
          </w:rPr>
          <w:delText xml:space="preserve">______________________________________ </w:delText>
        </w:r>
      </w:del>
    </w:p>
    <w:p w14:paraId="10E8F67A"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Name:</w:t>
      </w:r>
    </w:p>
    <w:p w14:paraId="57F148FE" w14:textId="77777777" w:rsidR="0079210B" w:rsidRPr="0079210B" w:rsidRDefault="00CF4CF0" w:rsidP="0079210B">
      <w:pPr>
        <w:pStyle w:val="PlainText"/>
        <w:rPr>
          <w:del w:id="1751" w:author="Author" w:date="2015-02-20T18:14:00Z"/>
          <w:rFonts w:ascii="Courier New" w:hAnsi="Courier New" w:cs="Courier New"/>
        </w:rPr>
      </w:pPr>
      <w:r w:rsidRPr="00CF4CF0">
        <w:rPr>
          <w:rFonts w:ascii="Courier New" w:hAnsi="Courier New" w:cs="Courier New"/>
        </w:rPr>
        <w:t>Office:</w:t>
      </w:r>
      <w:del w:id="1752" w:author="Author" w:date="2015-02-20T18:14:00Z">
        <w:r w:rsidR="0079210B" w:rsidRPr="0079210B">
          <w:rPr>
            <w:rFonts w:ascii="Courier New" w:hAnsi="Courier New" w:cs="Courier New"/>
          </w:rPr>
          <w:delText xml:space="preserve">  </w:delText>
        </w:r>
      </w:del>
    </w:p>
    <w:p w14:paraId="54446E07" w14:textId="5E8A260B" w:rsidR="00CF4CF0" w:rsidRPr="00CF4CF0" w:rsidRDefault="0079210B" w:rsidP="00CF4CF0">
      <w:pPr>
        <w:pStyle w:val="PlainText"/>
        <w:rPr>
          <w:ins w:id="1753" w:author="Author" w:date="2015-02-20T18:14:00Z"/>
          <w:rFonts w:ascii="Courier New" w:hAnsi="Courier New" w:cs="Courier New"/>
        </w:rPr>
      </w:pPr>
      <w:del w:id="1754" w:author="Author" w:date="2015-02-20T18:14:00Z">
        <w:r w:rsidRPr="0079210B">
          <w:rPr>
            <w:rFonts w:ascii="Courier New" w:hAnsi="Courier New" w:cs="Courier New"/>
          </w:rPr>
          <w:delText>We/I</w:delText>
        </w:r>
      </w:del>
    </w:p>
    <w:p w14:paraId="603DD5DD" w14:textId="77777777" w:rsidR="00CF4CF0" w:rsidRPr="00CF4CF0" w:rsidRDefault="00CF4CF0" w:rsidP="00CF4CF0">
      <w:pPr>
        <w:pStyle w:val="PlainText"/>
        <w:rPr>
          <w:ins w:id="1755" w:author="Author" w:date="2015-02-20T18:14:00Z"/>
          <w:rFonts w:ascii="Courier New" w:hAnsi="Courier New" w:cs="Courier New"/>
        </w:rPr>
      </w:pPr>
      <w:proofErr w:type="spellStart"/>
      <w:ins w:id="1756" w:author="Author" w:date="2015-02-20T18:14:00Z">
        <w:r w:rsidRPr="00CF4CF0">
          <w:rPr>
            <w:rFonts w:ascii="Courier New" w:hAnsi="Courier New" w:cs="Courier New"/>
          </w:rPr>
          <w:t>Well</w:t>
        </w:r>
      </w:ins>
      <w:proofErr w:type="spellEnd"/>
      <w:r w:rsidRPr="00CF4CF0">
        <w:rPr>
          <w:rFonts w:ascii="Courier New" w:hAnsi="Courier New" w:cs="Courier New"/>
        </w:rPr>
        <w:t xml:space="preserve"> have authority to bind the organization.</w:t>
      </w:r>
    </w:p>
    <w:p w14:paraId="3F425886" w14:textId="77777777" w:rsidR="00CF4CF0" w:rsidRPr="00CF4CF0" w:rsidRDefault="00CF4CF0" w:rsidP="00CF4CF0">
      <w:pPr>
        <w:pStyle w:val="PlainText"/>
        <w:rPr>
          <w:ins w:id="1757" w:author="Author" w:date="2015-02-20T18:14:00Z"/>
          <w:rFonts w:ascii="Courier New" w:hAnsi="Courier New" w:cs="Courier New"/>
        </w:rPr>
      </w:pPr>
      <w:ins w:id="1758" w:author="Author" w:date="2015-02-20T18:14:00Z">
        <w:r w:rsidRPr="00CF4CF0">
          <w:rPr>
            <w:rFonts w:ascii="Courier New" w:hAnsi="Courier New" w:cs="Courier New"/>
          </w:rPr>
          <w:t>- 35-</w:t>
        </w:r>
      </w:ins>
    </w:p>
    <w:p w14:paraId="6F4AF354"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THE GOVERNING COUNCIL OF THE</w:t>
      </w:r>
    </w:p>
    <w:p w14:paraId="2965D7E0"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UNIVERSITY OF TORONTO</w:t>
      </w:r>
    </w:p>
    <w:p w14:paraId="431777AE"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Per:</w:t>
      </w:r>
    </w:p>
    <w:p w14:paraId="74E251CE" w14:textId="77777777" w:rsidR="0079210B" w:rsidRPr="0079210B" w:rsidRDefault="0079210B" w:rsidP="0079210B">
      <w:pPr>
        <w:pStyle w:val="PlainText"/>
        <w:rPr>
          <w:del w:id="1759" w:author="Author" w:date="2015-02-20T18:14:00Z"/>
          <w:rFonts w:ascii="Courier New" w:hAnsi="Courier New" w:cs="Courier New"/>
        </w:rPr>
      </w:pPr>
      <w:del w:id="1760" w:author="Author" w:date="2015-02-20T18:14:00Z">
        <w:r w:rsidRPr="0079210B">
          <w:rPr>
            <w:rFonts w:ascii="Courier New" w:hAnsi="Courier New" w:cs="Courier New"/>
          </w:rPr>
          <w:delText xml:space="preserve">  </w:delText>
        </w:r>
      </w:del>
    </w:p>
    <w:p w14:paraId="29693590" w14:textId="77777777" w:rsidR="0079210B" w:rsidRPr="0079210B" w:rsidRDefault="0079210B" w:rsidP="0079210B">
      <w:pPr>
        <w:pStyle w:val="PlainText"/>
        <w:rPr>
          <w:del w:id="1761" w:author="Author" w:date="2015-02-20T18:14:00Z"/>
          <w:rFonts w:ascii="Courier New" w:hAnsi="Courier New" w:cs="Courier New"/>
        </w:rPr>
      </w:pPr>
      <w:del w:id="1762" w:author="Author" w:date="2015-02-20T18:14:00Z">
        <w:r w:rsidRPr="0079210B">
          <w:rPr>
            <w:rFonts w:ascii="Courier New" w:hAnsi="Courier New" w:cs="Courier New"/>
          </w:rPr>
          <w:delText xml:space="preserve"> </w:delText>
        </w:r>
      </w:del>
    </w:p>
    <w:p w14:paraId="4438942D" w14:textId="77777777" w:rsidR="0079210B" w:rsidRPr="0079210B" w:rsidRDefault="0079210B" w:rsidP="0079210B">
      <w:pPr>
        <w:pStyle w:val="PlainText"/>
        <w:rPr>
          <w:del w:id="1763" w:author="Author" w:date="2015-02-20T18:14:00Z"/>
          <w:rFonts w:ascii="Courier New" w:hAnsi="Courier New" w:cs="Courier New"/>
        </w:rPr>
      </w:pPr>
      <w:del w:id="1764" w:author="Author" w:date="2015-02-20T18:14:00Z">
        <w:r w:rsidRPr="0079210B">
          <w:rPr>
            <w:rFonts w:ascii="Courier New" w:hAnsi="Courier New" w:cs="Courier New"/>
          </w:rPr>
          <w:delText xml:space="preserve">______________________________________ </w:delText>
        </w:r>
      </w:del>
    </w:p>
    <w:p w14:paraId="765716BD"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Name:</w:t>
      </w:r>
    </w:p>
    <w:p w14:paraId="06104A46"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Office:</w:t>
      </w:r>
    </w:p>
    <w:p w14:paraId="49996B66" w14:textId="77777777" w:rsidR="0079210B" w:rsidRPr="0079210B" w:rsidRDefault="00CF4CF0" w:rsidP="0079210B">
      <w:pPr>
        <w:pStyle w:val="PlainText"/>
        <w:rPr>
          <w:del w:id="1765" w:author="Author" w:date="2015-02-20T18:14:00Z"/>
          <w:rFonts w:ascii="Courier New" w:hAnsi="Courier New" w:cs="Courier New"/>
        </w:rPr>
      </w:pPr>
      <w:r w:rsidRPr="00CF4CF0">
        <w:rPr>
          <w:rFonts w:ascii="Courier New" w:hAnsi="Courier New" w:cs="Courier New"/>
        </w:rPr>
        <w:t>And per:</w:t>
      </w:r>
      <w:del w:id="1766" w:author="Author" w:date="2015-02-20T18:14:00Z">
        <w:r w:rsidR="0079210B" w:rsidRPr="0079210B">
          <w:rPr>
            <w:rFonts w:ascii="Courier New" w:hAnsi="Courier New" w:cs="Courier New"/>
          </w:rPr>
          <w:delText xml:space="preserve">  </w:delText>
        </w:r>
      </w:del>
    </w:p>
    <w:p w14:paraId="1DB9F4DC" w14:textId="77777777" w:rsidR="0079210B" w:rsidRPr="0079210B" w:rsidRDefault="0079210B" w:rsidP="0079210B">
      <w:pPr>
        <w:pStyle w:val="PlainText"/>
        <w:rPr>
          <w:del w:id="1767" w:author="Author" w:date="2015-02-20T18:14:00Z"/>
          <w:rFonts w:ascii="Courier New" w:hAnsi="Courier New" w:cs="Courier New"/>
        </w:rPr>
      </w:pPr>
      <w:del w:id="1768" w:author="Author" w:date="2015-02-20T18:14:00Z">
        <w:r w:rsidRPr="0079210B">
          <w:rPr>
            <w:rFonts w:ascii="Courier New" w:hAnsi="Courier New" w:cs="Courier New"/>
          </w:rPr>
          <w:delText xml:space="preserve"> </w:delText>
        </w:r>
      </w:del>
    </w:p>
    <w:p w14:paraId="39FE0B6A" w14:textId="01F3565F" w:rsidR="00CF4CF0" w:rsidRPr="00CF4CF0" w:rsidRDefault="0079210B" w:rsidP="00CF4CF0">
      <w:pPr>
        <w:pStyle w:val="PlainText"/>
        <w:rPr>
          <w:rFonts w:ascii="Courier New" w:hAnsi="Courier New" w:cs="Courier New"/>
        </w:rPr>
      </w:pPr>
      <w:del w:id="1769" w:author="Author" w:date="2015-02-20T18:14:00Z">
        <w:r w:rsidRPr="0079210B">
          <w:rPr>
            <w:rFonts w:ascii="Courier New" w:hAnsi="Courier New" w:cs="Courier New"/>
          </w:rPr>
          <w:delText xml:space="preserve">______________________________________ </w:delText>
        </w:r>
      </w:del>
    </w:p>
    <w:p w14:paraId="6208ACE2"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Name:</w:t>
      </w:r>
    </w:p>
    <w:p w14:paraId="6F4521B2" w14:textId="77777777" w:rsidR="0079210B" w:rsidRPr="0079210B" w:rsidRDefault="00CF4CF0" w:rsidP="0079210B">
      <w:pPr>
        <w:pStyle w:val="PlainText"/>
        <w:rPr>
          <w:del w:id="1770" w:author="Author" w:date="2015-02-20T18:14:00Z"/>
          <w:rFonts w:ascii="Courier New" w:hAnsi="Courier New" w:cs="Courier New"/>
        </w:rPr>
      </w:pPr>
      <w:r w:rsidRPr="00CF4CF0">
        <w:rPr>
          <w:rFonts w:ascii="Courier New" w:hAnsi="Courier New" w:cs="Courier New"/>
        </w:rPr>
        <w:t>Office:</w:t>
      </w:r>
      <w:del w:id="1771" w:author="Author" w:date="2015-02-20T18:14:00Z">
        <w:r w:rsidR="0079210B" w:rsidRPr="0079210B">
          <w:rPr>
            <w:rFonts w:ascii="Courier New" w:hAnsi="Courier New" w:cs="Courier New"/>
          </w:rPr>
          <w:delText xml:space="preserve">  </w:delText>
        </w:r>
      </w:del>
    </w:p>
    <w:p w14:paraId="01DD4FF8" w14:textId="4A2AA9CB" w:rsidR="00CF4CF0" w:rsidRPr="00CF4CF0" w:rsidRDefault="0079210B" w:rsidP="00CF4CF0">
      <w:pPr>
        <w:pStyle w:val="PlainText"/>
        <w:rPr>
          <w:ins w:id="1772" w:author="Author" w:date="2015-02-20T18:14:00Z"/>
          <w:rFonts w:ascii="Courier New" w:hAnsi="Courier New" w:cs="Courier New"/>
        </w:rPr>
      </w:pPr>
      <w:del w:id="1773" w:author="Author" w:date="2015-02-20T18:14:00Z">
        <w:r w:rsidRPr="0079210B">
          <w:rPr>
            <w:rFonts w:ascii="Courier New" w:hAnsi="Courier New" w:cs="Courier New"/>
          </w:rPr>
          <w:delText>We/I</w:delText>
        </w:r>
      </w:del>
    </w:p>
    <w:p w14:paraId="225185DB" w14:textId="77777777" w:rsidR="00CF4CF0" w:rsidRPr="00CF4CF0" w:rsidRDefault="00CF4CF0" w:rsidP="00CF4CF0">
      <w:pPr>
        <w:pStyle w:val="PlainText"/>
        <w:rPr>
          <w:ins w:id="1774" w:author="Author" w:date="2015-02-20T18:14:00Z"/>
          <w:rFonts w:ascii="Courier New" w:hAnsi="Courier New" w:cs="Courier New"/>
        </w:rPr>
      </w:pPr>
      <w:proofErr w:type="spellStart"/>
      <w:ins w:id="1775" w:author="Author" w:date="2015-02-20T18:14:00Z">
        <w:r w:rsidRPr="00CF4CF0">
          <w:rPr>
            <w:rFonts w:ascii="Courier New" w:hAnsi="Courier New" w:cs="Courier New"/>
          </w:rPr>
          <w:t>Well</w:t>
        </w:r>
      </w:ins>
      <w:proofErr w:type="spellEnd"/>
      <w:r w:rsidRPr="00CF4CF0">
        <w:rPr>
          <w:rFonts w:ascii="Courier New" w:hAnsi="Courier New" w:cs="Courier New"/>
        </w:rPr>
        <w:t xml:space="preserve"> have authority to bind the University.</w:t>
      </w:r>
    </w:p>
    <w:p w14:paraId="2C88F535" w14:textId="77777777" w:rsidR="00CF4CF0" w:rsidRPr="00CF4CF0" w:rsidRDefault="00CF4CF0" w:rsidP="00CF4CF0">
      <w:pPr>
        <w:pStyle w:val="PlainText"/>
        <w:rPr>
          <w:ins w:id="1776" w:author="Author" w:date="2015-02-20T18:14:00Z"/>
          <w:rFonts w:ascii="Courier New" w:hAnsi="Courier New" w:cs="Courier New"/>
        </w:rPr>
      </w:pPr>
      <w:ins w:id="1777" w:author="Author" w:date="2015-02-20T18:14:00Z">
        <w:r w:rsidRPr="00CF4CF0">
          <w:rPr>
            <w:rFonts w:ascii="Courier New" w:hAnsi="Courier New" w:cs="Courier New"/>
          </w:rPr>
          <w:t>120</w:t>
        </w:r>
      </w:ins>
    </w:p>
    <w:p w14:paraId="1D33CA26" w14:textId="77777777" w:rsidR="00CF4CF0" w:rsidRPr="00CF4CF0" w:rsidRDefault="00CF4CF0" w:rsidP="00CF4CF0">
      <w:pPr>
        <w:pStyle w:val="PlainText"/>
        <w:rPr>
          <w:ins w:id="1778" w:author="Author" w:date="2015-02-20T18:14:00Z"/>
          <w:rFonts w:ascii="Courier New" w:hAnsi="Courier New" w:cs="Courier New"/>
        </w:rPr>
      </w:pPr>
      <w:proofErr w:type="spellStart"/>
      <w:ins w:id="1779" w:author="Author" w:date="2015-02-20T18:14:00Z">
        <w:r w:rsidRPr="00CF4CF0">
          <w:rPr>
            <w:rFonts w:ascii="Courier New" w:hAnsi="Courier New" w:cs="Courier New"/>
          </w:rPr>
          <w:t>Boardbooks</w:t>
        </w:r>
        <w:proofErr w:type="spellEnd"/>
        <w:r w:rsidRPr="00CF4CF0">
          <w:rPr>
            <w:rFonts w:ascii="Courier New" w:hAnsi="Courier New" w:cs="Courier New"/>
          </w:rPr>
          <w:t xml:space="preserve"> Print Wizard https://go.boardbooks.com/utoronto/PrintList.aspx?DB89OyvqIwpuCf...</w:t>
        </w:r>
      </w:ins>
    </w:p>
    <w:p w14:paraId="66DEC9C0" w14:textId="77777777" w:rsidR="00CF4CF0" w:rsidRPr="00CF4CF0" w:rsidRDefault="00CF4CF0" w:rsidP="00CF4CF0">
      <w:pPr>
        <w:pStyle w:val="PlainText"/>
        <w:rPr>
          <w:ins w:id="1780" w:author="Author" w:date="2015-02-20T18:14:00Z"/>
          <w:rFonts w:ascii="Courier New" w:hAnsi="Courier New" w:cs="Courier New"/>
        </w:rPr>
      </w:pPr>
      <w:ins w:id="1781" w:author="Author" w:date="2015-02-20T18:14:00Z">
        <w:r w:rsidRPr="00CF4CF0">
          <w:rPr>
            <w:rFonts w:ascii="Courier New" w:hAnsi="Courier New" w:cs="Courier New"/>
          </w:rPr>
          <w:t>2/20/2015 5:53 PM 39 of 43</w:t>
        </w:r>
      </w:ins>
    </w:p>
    <w:p w14:paraId="0BEEC290" w14:textId="77777777" w:rsidR="00CF4CF0" w:rsidRPr="00CF4CF0" w:rsidRDefault="00CF4CF0" w:rsidP="00CF4CF0">
      <w:pPr>
        <w:pStyle w:val="PlainText"/>
        <w:rPr>
          <w:ins w:id="1782" w:author="Author" w:date="2015-02-20T18:14:00Z"/>
          <w:rFonts w:ascii="Courier New" w:hAnsi="Courier New" w:cs="Courier New"/>
        </w:rPr>
      </w:pPr>
      <w:ins w:id="1783" w:author="Author" w:date="2015-02-20T18:14:00Z">
        <w:r w:rsidRPr="00CF4CF0">
          <w:rPr>
            <w:rFonts w:ascii="Courier New" w:hAnsi="Courier New" w:cs="Courier New"/>
          </w:rPr>
          <w:t>Governing Counc.il Meeting 4:30 to 6:30 p.m</w:t>
        </w:r>
        <w:proofErr w:type="gramStart"/>
        <w:r w:rsidRPr="00CF4CF0">
          <w:rPr>
            <w:rFonts w:ascii="Courier New" w:hAnsi="Courier New" w:cs="Courier New"/>
          </w:rPr>
          <w:t>.-</w:t>
        </w:r>
        <w:proofErr w:type="gramEnd"/>
        <w:r w:rsidRPr="00CF4CF0">
          <w:rPr>
            <w:rFonts w:ascii="Courier New" w:hAnsi="Courier New" w:cs="Courier New"/>
          </w:rPr>
          <w:t xml:space="preserve"> Items for Governing Council Approval</w:t>
        </w:r>
      </w:ins>
    </w:p>
    <w:p w14:paraId="61AAD2CC" w14:textId="388DC075" w:rsidR="00CF4CF0" w:rsidRPr="00CF4CF0" w:rsidRDefault="00CF4CF0" w:rsidP="00CF4CF0">
      <w:pPr>
        <w:pStyle w:val="PlainText"/>
        <w:rPr>
          <w:rFonts w:ascii="Courier New" w:hAnsi="Courier New" w:cs="Courier New"/>
        </w:rPr>
      </w:pPr>
      <w:r w:rsidRPr="00CF4CF0">
        <w:rPr>
          <w:rFonts w:ascii="Courier New" w:hAnsi="Courier New" w:cs="Courier New"/>
        </w:rPr>
        <w:t xml:space="preserve">SCHEDULE </w:t>
      </w:r>
      <w:del w:id="1784" w:author="Author" w:date="2015-02-20T18:14:00Z">
        <w:r w:rsidR="0079210B" w:rsidRPr="0079210B">
          <w:rPr>
            <w:rFonts w:ascii="Courier New" w:hAnsi="Courier New" w:cs="Courier New"/>
          </w:rPr>
          <w:delText>“</w:delText>
        </w:r>
      </w:del>
      <w:ins w:id="1785" w:author="Author" w:date="2015-02-20T18:14:00Z">
        <w:r w:rsidRPr="00CF4CF0">
          <w:rPr>
            <w:rFonts w:ascii="Courier New" w:hAnsi="Courier New" w:cs="Courier New"/>
          </w:rPr>
          <w:t>"</w:t>
        </w:r>
      </w:ins>
      <w:r w:rsidRPr="00CF4CF0">
        <w:rPr>
          <w:rFonts w:ascii="Courier New" w:hAnsi="Courier New" w:cs="Courier New"/>
        </w:rPr>
        <w:t>E</w:t>
      </w:r>
      <w:del w:id="1786" w:author="Author" w:date="2015-02-20T18:14:00Z">
        <w:r w:rsidR="0079210B" w:rsidRPr="0079210B">
          <w:rPr>
            <w:rFonts w:ascii="Courier New" w:hAnsi="Courier New" w:cs="Courier New"/>
          </w:rPr>
          <w:delText xml:space="preserve">” </w:delText>
        </w:r>
      </w:del>
      <w:ins w:id="1787" w:author="Author" w:date="2015-02-20T18:14:00Z">
        <w:r w:rsidRPr="00CF4CF0">
          <w:rPr>
            <w:rFonts w:ascii="Courier New" w:hAnsi="Courier New" w:cs="Courier New"/>
          </w:rPr>
          <w:t>"</w:t>
        </w:r>
      </w:ins>
    </w:p>
    <w:p w14:paraId="311D130F" w14:textId="77777777" w:rsidR="0079210B" w:rsidRPr="0079210B" w:rsidRDefault="00CF4CF0" w:rsidP="0079210B">
      <w:pPr>
        <w:pStyle w:val="PlainText"/>
        <w:rPr>
          <w:del w:id="1788" w:author="Author" w:date="2015-02-20T18:14:00Z"/>
          <w:rFonts w:ascii="Courier New" w:hAnsi="Courier New" w:cs="Courier New"/>
        </w:rPr>
      </w:pPr>
      <w:r w:rsidRPr="00CF4CF0">
        <w:rPr>
          <w:rFonts w:ascii="Courier New" w:hAnsi="Courier New" w:cs="Courier New"/>
        </w:rPr>
        <w:t>License Terms</w:t>
      </w:r>
      <w:del w:id="1789" w:author="Author" w:date="2015-02-20T18:14:00Z">
        <w:r w:rsidR="0079210B" w:rsidRPr="0079210B">
          <w:rPr>
            <w:rFonts w:ascii="Courier New" w:hAnsi="Courier New" w:cs="Courier New"/>
          </w:rPr>
          <w:delText xml:space="preserve"> </w:delText>
        </w:r>
      </w:del>
    </w:p>
    <w:p w14:paraId="4370F606" w14:textId="77777777" w:rsidR="0079210B" w:rsidRPr="0079210B" w:rsidRDefault="0079210B" w:rsidP="0079210B">
      <w:pPr>
        <w:pStyle w:val="PlainText"/>
        <w:rPr>
          <w:del w:id="1790" w:author="Author" w:date="2015-02-20T18:14:00Z"/>
          <w:rFonts w:ascii="Courier New" w:hAnsi="Courier New" w:cs="Courier New"/>
        </w:rPr>
      </w:pPr>
      <w:del w:id="1791" w:author="Author" w:date="2015-02-20T18:14:00Z">
        <w:r w:rsidRPr="0079210B">
          <w:rPr>
            <w:rFonts w:ascii="Courier New" w:hAnsi="Courier New" w:cs="Courier New"/>
          </w:rPr>
          <w:delText xml:space="preserve"> </w:delText>
        </w:r>
      </w:del>
    </w:p>
    <w:p w14:paraId="7165B6B2" w14:textId="5F9B1A45" w:rsidR="00CF4CF0" w:rsidRPr="00CF4CF0" w:rsidRDefault="0079210B" w:rsidP="00CF4CF0">
      <w:pPr>
        <w:pStyle w:val="PlainText"/>
        <w:rPr>
          <w:ins w:id="1792" w:author="Author" w:date="2015-02-20T18:14:00Z"/>
          <w:rFonts w:ascii="Courier New" w:hAnsi="Courier New" w:cs="Courier New"/>
        </w:rPr>
      </w:pPr>
      <w:del w:id="1793" w:author="Author" w:date="2015-02-20T18:14:00Z">
        <w:r w:rsidRPr="0079210B">
          <w:rPr>
            <w:rFonts w:ascii="Courier New" w:hAnsi="Courier New" w:cs="Courier New"/>
          </w:rPr>
          <w:delText>1</w:delText>
        </w:r>
      </w:del>
    </w:p>
    <w:p w14:paraId="661EBBA7" w14:textId="77777777" w:rsidR="00CF4CF0" w:rsidRPr="00CF4CF0" w:rsidRDefault="00CF4CF0" w:rsidP="00CF4CF0">
      <w:pPr>
        <w:pStyle w:val="PlainText"/>
        <w:rPr>
          <w:rFonts w:ascii="Courier New" w:hAnsi="Courier New" w:cs="Courier New"/>
        </w:rPr>
      </w:pPr>
      <w:ins w:id="1794" w:author="Author" w:date="2015-02-20T18:14:00Z">
        <w:r w:rsidRPr="00CF4CF0">
          <w:rPr>
            <w:rFonts w:ascii="Courier New" w:hAnsi="Courier New" w:cs="Courier New"/>
          </w:rPr>
          <w:t>I</w:t>
        </w:r>
      </w:ins>
      <w:r w:rsidRPr="00CF4CF0">
        <w:rPr>
          <w:rFonts w:ascii="Courier New" w:hAnsi="Courier New" w:cs="Courier New"/>
        </w:rPr>
        <w:t>. Purpose of this Schedule</w:t>
      </w:r>
    </w:p>
    <w:p w14:paraId="4411F293" w14:textId="5C4BBDF4" w:rsidR="00CF4CF0" w:rsidRPr="00CF4CF0" w:rsidRDefault="00CF4CF0" w:rsidP="00CF4CF0">
      <w:pPr>
        <w:pStyle w:val="PlainText"/>
        <w:rPr>
          <w:rFonts w:ascii="Courier New" w:hAnsi="Courier New" w:cs="Courier New"/>
        </w:rPr>
      </w:pPr>
      <w:r w:rsidRPr="00CF4CF0">
        <w:rPr>
          <w:rFonts w:ascii="Courier New" w:hAnsi="Courier New" w:cs="Courier New"/>
        </w:rPr>
        <w:t xml:space="preserve">This Schedule sets out the </w:t>
      </w:r>
      <w:del w:id="1795" w:author="Author" w:date="2015-02-20T18:14:00Z">
        <w:r w:rsidR="0079210B" w:rsidRPr="0079210B">
          <w:rPr>
            <w:rFonts w:ascii="Courier New" w:hAnsi="Courier New" w:cs="Courier New"/>
          </w:rPr>
          <w:delText>terms</w:delText>
        </w:r>
      </w:del>
      <w:proofErr w:type="spellStart"/>
      <w:ins w:id="1796" w:author="Author" w:date="2015-02-20T18:14:00Z">
        <w:r w:rsidRPr="00CF4CF0">
          <w:rPr>
            <w:rFonts w:ascii="Courier New" w:hAnsi="Courier New" w:cs="Courier New"/>
          </w:rPr>
          <w:t>tenns</w:t>
        </w:r>
      </w:ins>
      <w:proofErr w:type="spellEnd"/>
      <w:r w:rsidRPr="00CF4CF0">
        <w:rPr>
          <w:rFonts w:ascii="Courier New" w:hAnsi="Courier New" w:cs="Courier New"/>
        </w:rPr>
        <w:t xml:space="preserve"> of the License to occupy and use the Building for the Term</w:t>
      </w:r>
    </w:p>
    <w:p w14:paraId="7F93C35F" w14:textId="38E00F8F" w:rsidR="00CF4CF0" w:rsidRPr="00CF4CF0" w:rsidRDefault="00CF4CF0" w:rsidP="00CF4CF0">
      <w:pPr>
        <w:pStyle w:val="PlainText"/>
        <w:rPr>
          <w:ins w:id="1797" w:author="Author" w:date="2015-02-20T18:14:00Z"/>
          <w:rFonts w:ascii="Courier New" w:hAnsi="Courier New" w:cs="Courier New"/>
        </w:rPr>
      </w:pPr>
      <w:proofErr w:type="gramStart"/>
      <w:r w:rsidRPr="00CF4CF0">
        <w:rPr>
          <w:rFonts w:ascii="Courier New" w:hAnsi="Courier New" w:cs="Courier New"/>
        </w:rPr>
        <w:t>and</w:t>
      </w:r>
      <w:proofErr w:type="gramEnd"/>
      <w:r w:rsidRPr="00CF4CF0">
        <w:rPr>
          <w:rFonts w:ascii="Courier New" w:hAnsi="Courier New" w:cs="Courier New"/>
        </w:rPr>
        <w:t xml:space="preserve"> the Renewal </w:t>
      </w:r>
      <w:del w:id="1798" w:author="Author" w:date="2015-02-20T18:14:00Z">
        <w:r w:rsidR="0079210B" w:rsidRPr="0079210B">
          <w:rPr>
            <w:rFonts w:ascii="Courier New" w:hAnsi="Courier New" w:cs="Courier New"/>
          </w:rPr>
          <w:delText>Terms which has</w:delText>
        </w:r>
      </w:del>
      <w:proofErr w:type="spellStart"/>
      <w:ins w:id="1799" w:author="Author" w:date="2015-02-20T18:14:00Z">
        <w:r w:rsidRPr="00CF4CF0">
          <w:rPr>
            <w:rFonts w:ascii="Courier New" w:hAnsi="Courier New" w:cs="Courier New"/>
          </w:rPr>
          <w:t>Tenns</w:t>
        </w:r>
        <w:proofErr w:type="spellEnd"/>
        <w:r w:rsidRPr="00CF4CF0">
          <w:rPr>
            <w:rFonts w:ascii="Courier New" w:hAnsi="Courier New" w:cs="Courier New"/>
          </w:rPr>
          <w:t xml:space="preserve"> </w:t>
        </w:r>
        <w:proofErr w:type="spellStart"/>
        <w:r w:rsidRPr="00CF4CF0">
          <w:rPr>
            <w:rFonts w:ascii="Courier New" w:hAnsi="Courier New" w:cs="Courier New"/>
          </w:rPr>
          <w:t>whicb</w:t>
        </w:r>
        <w:proofErr w:type="spellEnd"/>
        <w:r w:rsidRPr="00CF4CF0">
          <w:rPr>
            <w:rFonts w:ascii="Courier New" w:hAnsi="Courier New" w:cs="Courier New"/>
          </w:rPr>
          <w:t xml:space="preserve"> </w:t>
        </w:r>
        <w:proofErr w:type="spellStart"/>
        <w:r w:rsidRPr="00CF4CF0">
          <w:rPr>
            <w:rFonts w:ascii="Courier New" w:hAnsi="Courier New" w:cs="Courier New"/>
          </w:rPr>
          <w:t>bas</w:t>
        </w:r>
      </w:ins>
      <w:proofErr w:type="spellEnd"/>
      <w:r w:rsidRPr="00CF4CF0">
        <w:rPr>
          <w:rFonts w:ascii="Courier New" w:hAnsi="Courier New" w:cs="Courier New"/>
        </w:rPr>
        <w:t xml:space="preserve"> been granted to the Students pursuant to Section 5.4(a)</w:t>
      </w:r>
      <w:del w:id="1800" w:author="Author" w:date="2015-02-20T18:14:00Z">
        <w:r w:rsidR="0079210B" w:rsidRPr="0079210B">
          <w:rPr>
            <w:rFonts w:ascii="Courier New" w:hAnsi="Courier New" w:cs="Courier New"/>
          </w:rPr>
          <w:delText xml:space="preserve"> of the</w:delText>
        </w:r>
      </w:del>
    </w:p>
    <w:p w14:paraId="62BB08C6" w14:textId="06C1C355" w:rsidR="00CF4CF0" w:rsidRPr="00CF4CF0" w:rsidRDefault="00CF4CF0" w:rsidP="00CF4CF0">
      <w:pPr>
        <w:pStyle w:val="PlainText"/>
        <w:rPr>
          <w:ins w:id="1801" w:author="Author" w:date="2015-02-20T18:14:00Z"/>
          <w:rFonts w:ascii="Courier New" w:hAnsi="Courier New" w:cs="Courier New"/>
        </w:rPr>
      </w:pPr>
      <w:proofErr w:type="spellStart"/>
      <w:proofErr w:type="gramStart"/>
      <w:ins w:id="1802" w:author="Author" w:date="2015-02-20T18:14:00Z">
        <w:r w:rsidRPr="00CF4CF0">
          <w:rPr>
            <w:rFonts w:ascii="Courier New" w:hAnsi="Courier New" w:cs="Courier New"/>
          </w:rPr>
          <w:t>ofthe</w:t>
        </w:r>
      </w:ins>
      <w:proofErr w:type="spellEnd"/>
      <w:proofErr w:type="gramEnd"/>
      <w:r w:rsidRPr="00CF4CF0">
        <w:rPr>
          <w:rFonts w:ascii="Courier New" w:hAnsi="Courier New" w:cs="Courier New"/>
        </w:rPr>
        <w:t xml:space="preserve"> Agreement of which this Schedule forms a part, in the event of termination of </w:t>
      </w:r>
      <w:del w:id="1803" w:author="Author" w:date="2015-02-20T18:14:00Z">
        <w:r w:rsidR="0079210B" w:rsidRPr="0079210B">
          <w:rPr>
            <w:rFonts w:ascii="Courier New" w:hAnsi="Courier New" w:cs="Courier New"/>
          </w:rPr>
          <w:delText xml:space="preserve">SAC’s </w:delText>
        </w:r>
      </w:del>
      <w:ins w:id="1804" w:author="Author" w:date="2015-02-20T18:14:00Z">
        <w:r w:rsidRPr="00CF4CF0">
          <w:rPr>
            <w:rFonts w:ascii="Courier New" w:hAnsi="Courier New" w:cs="Courier New"/>
          </w:rPr>
          <w:t>SAC's</w:t>
        </w:r>
      </w:ins>
    </w:p>
    <w:p w14:paraId="3C4C781C"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entitlement</w:t>
      </w:r>
      <w:proofErr w:type="gramEnd"/>
      <w:r w:rsidRPr="00CF4CF0">
        <w:rPr>
          <w:rFonts w:ascii="Courier New" w:hAnsi="Courier New" w:cs="Courier New"/>
        </w:rPr>
        <w:t xml:space="preserve"> to manage and operate the Student Commons.</w:t>
      </w:r>
    </w:p>
    <w:p w14:paraId="5CA89E64"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2. Defined Terms</w:t>
      </w:r>
    </w:p>
    <w:p w14:paraId="4BD14276"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All capitalized terms used in this Schedule and not otherwise defined in this Schedule shall</w:t>
      </w:r>
    </w:p>
    <w:p w14:paraId="35EF846E"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have</w:t>
      </w:r>
      <w:proofErr w:type="gramEnd"/>
      <w:r w:rsidRPr="00CF4CF0">
        <w:rPr>
          <w:rFonts w:ascii="Courier New" w:hAnsi="Courier New" w:cs="Courier New"/>
        </w:rPr>
        <w:t xml:space="preserve"> the meaning given to them in the Agreement.</w:t>
      </w:r>
    </w:p>
    <w:p w14:paraId="40B84874"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3. Use of Building</w:t>
      </w:r>
    </w:p>
    <w:p w14:paraId="78C05178"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(a) The Students shall be permitted to occupy and use the Building for purposes</w:t>
      </w:r>
    </w:p>
    <w:p w14:paraId="050265CE"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consistent</w:t>
      </w:r>
      <w:proofErr w:type="gramEnd"/>
      <w:r w:rsidRPr="00CF4CF0">
        <w:rPr>
          <w:rFonts w:ascii="Courier New" w:hAnsi="Courier New" w:cs="Courier New"/>
        </w:rPr>
        <w:t xml:space="preserve"> with the general goals of the Student Commons as specified in Section</w:t>
      </w:r>
    </w:p>
    <w:p w14:paraId="48083107"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2.2 </w:t>
      </w:r>
      <w:proofErr w:type="gramStart"/>
      <w:r w:rsidRPr="00CF4CF0">
        <w:rPr>
          <w:rFonts w:ascii="Courier New" w:hAnsi="Courier New" w:cs="Courier New"/>
        </w:rPr>
        <w:t>of</w:t>
      </w:r>
      <w:proofErr w:type="gramEnd"/>
      <w:r w:rsidRPr="00CF4CF0">
        <w:rPr>
          <w:rFonts w:ascii="Courier New" w:hAnsi="Courier New" w:cs="Courier New"/>
        </w:rPr>
        <w:t xml:space="preserve"> the Agreement. The Students will exercise all due and reasonable care in</w:t>
      </w:r>
    </w:p>
    <w:p w14:paraId="7D4DC549"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their</w:t>
      </w:r>
      <w:proofErr w:type="gramEnd"/>
      <w:r w:rsidRPr="00CF4CF0">
        <w:rPr>
          <w:rFonts w:ascii="Courier New" w:hAnsi="Courier New" w:cs="Courier New"/>
        </w:rPr>
        <w:t xml:space="preserve"> use of the Building.</w:t>
      </w:r>
    </w:p>
    <w:p w14:paraId="2B96895E"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w:t>
      </w:r>
      <w:proofErr w:type="gramStart"/>
      <w:r w:rsidRPr="00CF4CF0">
        <w:rPr>
          <w:rFonts w:ascii="Courier New" w:hAnsi="Courier New" w:cs="Courier New"/>
        </w:rPr>
        <w:t>b</w:t>
      </w:r>
      <w:proofErr w:type="gramEnd"/>
      <w:r w:rsidRPr="00CF4CF0">
        <w:rPr>
          <w:rFonts w:ascii="Courier New" w:hAnsi="Courier New" w:cs="Courier New"/>
        </w:rPr>
        <w:t>) Subject to Sections 4.9, 4.10 and 7.8, all applicable laws, regulations and by-laws</w:t>
      </w:r>
    </w:p>
    <w:p w14:paraId="49209AC3"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and</w:t>
      </w:r>
      <w:proofErr w:type="gramEnd"/>
      <w:r w:rsidRPr="00CF4CF0">
        <w:rPr>
          <w:rFonts w:ascii="Courier New" w:hAnsi="Courier New" w:cs="Courier New"/>
        </w:rPr>
        <w:t xml:space="preserve"> all University published policies, procedures and legal obligations must be</w:t>
      </w:r>
    </w:p>
    <w:p w14:paraId="02DE0CDA"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complied</w:t>
      </w:r>
      <w:proofErr w:type="gramEnd"/>
      <w:r w:rsidRPr="00CF4CF0">
        <w:rPr>
          <w:rFonts w:ascii="Courier New" w:hAnsi="Courier New" w:cs="Courier New"/>
        </w:rPr>
        <w:t xml:space="preserve"> with in the conduct of the activities taking place within the student</w:t>
      </w:r>
    </w:p>
    <w:p w14:paraId="1B9FAACA"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allocated</w:t>
      </w:r>
      <w:proofErr w:type="gramEnd"/>
      <w:r w:rsidRPr="00CF4CF0">
        <w:rPr>
          <w:rFonts w:ascii="Courier New" w:hAnsi="Courier New" w:cs="Courier New"/>
        </w:rPr>
        <w:t xml:space="preserve"> space in the Student Commons including with respect to sub-licenses.</w:t>
      </w:r>
    </w:p>
    <w:p w14:paraId="5767C593"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These include but are not limited to policies, procedures and obligations of the</w:t>
      </w:r>
    </w:p>
    <w:p w14:paraId="4313801A"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University relating to:</w:t>
      </w:r>
    </w:p>
    <w:p w14:paraId="5E264E45" w14:textId="526F5A50" w:rsidR="00CF4CF0" w:rsidRPr="00CF4CF0" w:rsidRDefault="00CF4CF0" w:rsidP="00CF4CF0">
      <w:pPr>
        <w:pStyle w:val="PlainText"/>
        <w:rPr>
          <w:rFonts w:ascii="Courier New" w:hAnsi="Courier New" w:cs="Courier New"/>
        </w:rPr>
      </w:pPr>
      <w:r w:rsidRPr="00CF4CF0">
        <w:rPr>
          <w:rFonts w:ascii="Courier New" w:hAnsi="Courier New" w:cs="Courier New"/>
        </w:rPr>
        <w:t>(</w:t>
      </w:r>
      <w:proofErr w:type="spellStart"/>
      <w:r w:rsidRPr="00CF4CF0">
        <w:rPr>
          <w:rFonts w:ascii="Courier New" w:hAnsi="Courier New" w:cs="Courier New"/>
        </w:rPr>
        <w:t>i</w:t>
      </w:r>
      <w:proofErr w:type="spellEnd"/>
      <w:r w:rsidRPr="00CF4CF0">
        <w:rPr>
          <w:rFonts w:ascii="Courier New" w:hAnsi="Courier New" w:cs="Courier New"/>
        </w:rPr>
        <w:t xml:space="preserve">) </w:t>
      </w:r>
      <w:proofErr w:type="gramStart"/>
      <w:r w:rsidRPr="00CF4CF0">
        <w:rPr>
          <w:rFonts w:ascii="Courier New" w:hAnsi="Courier New" w:cs="Courier New"/>
        </w:rPr>
        <w:t>use</w:t>
      </w:r>
      <w:proofErr w:type="gramEnd"/>
      <w:r w:rsidRPr="00CF4CF0">
        <w:rPr>
          <w:rFonts w:ascii="Courier New" w:hAnsi="Courier New" w:cs="Courier New"/>
        </w:rPr>
        <w:t xml:space="preserve"> of the </w:t>
      </w:r>
      <w:del w:id="1805" w:author="Author" w:date="2015-02-20T18:14:00Z">
        <w:r w:rsidR="0079210B" w:rsidRPr="0079210B">
          <w:rPr>
            <w:rFonts w:ascii="Courier New" w:hAnsi="Courier New" w:cs="Courier New"/>
          </w:rPr>
          <w:delText>University’s</w:delText>
        </w:r>
      </w:del>
      <w:ins w:id="1806" w:author="Author" w:date="2015-02-20T18:14:00Z">
        <w:r w:rsidRPr="00CF4CF0">
          <w:rPr>
            <w:rFonts w:ascii="Courier New" w:hAnsi="Courier New" w:cs="Courier New"/>
          </w:rPr>
          <w:t>University's</w:t>
        </w:r>
      </w:ins>
      <w:r w:rsidRPr="00CF4CF0">
        <w:rPr>
          <w:rFonts w:ascii="Courier New" w:hAnsi="Courier New" w:cs="Courier New"/>
        </w:rPr>
        <w:t xml:space="preserve"> names, name abbreviations, logos, crests,</w:t>
      </w:r>
    </w:p>
    <w:p w14:paraId="7E958B53"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trade-marks</w:t>
      </w:r>
      <w:proofErr w:type="gramEnd"/>
      <w:r w:rsidRPr="00CF4CF0">
        <w:rPr>
          <w:rFonts w:ascii="Courier New" w:hAnsi="Courier New" w:cs="Courier New"/>
        </w:rPr>
        <w:t>, official marks, trade names, and other intellectual property;</w:t>
      </w:r>
    </w:p>
    <w:p w14:paraId="4A0EDC53"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(ii) </w:t>
      </w:r>
      <w:proofErr w:type="gramStart"/>
      <w:r w:rsidRPr="00CF4CF0">
        <w:rPr>
          <w:rFonts w:ascii="Courier New" w:hAnsi="Courier New" w:cs="Courier New"/>
        </w:rPr>
        <w:t>alcohol</w:t>
      </w:r>
      <w:proofErr w:type="gramEnd"/>
      <w:r w:rsidRPr="00CF4CF0">
        <w:rPr>
          <w:rFonts w:ascii="Courier New" w:hAnsi="Courier New" w:cs="Courier New"/>
        </w:rPr>
        <w:t xml:space="preserve"> consumption, sale and service;</w:t>
      </w:r>
    </w:p>
    <w:p w14:paraId="372728A8"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(iii) </w:t>
      </w:r>
      <w:proofErr w:type="gramStart"/>
      <w:r w:rsidRPr="00CF4CF0">
        <w:rPr>
          <w:rFonts w:ascii="Courier New" w:hAnsi="Courier New" w:cs="Courier New"/>
        </w:rPr>
        <w:t>sale</w:t>
      </w:r>
      <w:proofErr w:type="gramEnd"/>
      <w:r w:rsidRPr="00CF4CF0">
        <w:rPr>
          <w:rFonts w:ascii="Courier New" w:hAnsi="Courier New" w:cs="Courier New"/>
        </w:rPr>
        <w:t xml:space="preserve"> and use of tobacco products;</w:t>
      </w:r>
    </w:p>
    <w:p w14:paraId="744F79F6"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(iv) </w:t>
      </w:r>
      <w:proofErr w:type="gramStart"/>
      <w:r w:rsidRPr="00CF4CF0">
        <w:rPr>
          <w:rFonts w:ascii="Courier New" w:hAnsi="Courier New" w:cs="Courier New"/>
        </w:rPr>
        <w:t>copyright</w:t>
      </w:r>
      <w:proofErr w:type="gramEnd"/>
      <w:r w:rsidRPr="00CF4CF0">
        <w:rPr>
          <w:rFonts w:ascii="Courier New" w:hAnsi="Courier New" w:cs="Courier New"/>
        </w:rPr>
        <w:t>;</w:t>
      </w:r>
    </w:p>
    <w:p w14:paraId="2806D6C4"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(v) </w:t>
      </w:r>
      <w:proofErr w:type="gramStart"/>
      <w:r w:rsidRPr="00CF4CF0">
        <w:rPr>
          <w:rFonts w:ascii="Courier New" w:hAnsi="Courier New" w:cs="Courier New"/>
        </w:rPr>
        <w:t>licenses</w:t>
      </w:r>
      <w:proofErr w:type="gramEnd"/>
      <w:r w:rsidRPr="00CF4CF0">
        <w:rPr>
          <w:rFonts w:ascii="Courier New" w:hAnsi="Courier New" w:cs="Courier New"/>
        </w:rPr>
        <w:t xml:space="preserve"> of general application relating to intellectual property;</w:t>
      </w:r>
    </w:p>
    <w:p w14:paraId="2969F58C"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(vi) </w:t>
      </w:r>
      <w:proofErr w:type="gramStart"/>
      <w:r w:rsidRPr="00CF4CF0">
        <w:rPr>
          <w:rFonts w:ascii="Courier New" w:hAnsi="Courier New" w:cs="Courier New"/>
        </w:rPr>
        <w:t>health</w:t>
      </w:r>
      <w:proofErr w:type="gramEnd"/>
      <w:r w:rsidRPr="00CF4CF0">
        <w:rPr>
          <w:rFonts w:ascii="Courier New" w:hAnsi="Courier New" w:cs="Courier New"/>
        </w:rPr>
        <w:t xml:space="preserve"> and safety;</w:t>
      </w:r>
    </w:p>
    <w:p w14:paraId="60FDB541"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(vii) </w:t>
      </w:r>
      <w:proofErr w:type="gramStart"/>
      <w:r w:rsidRPr="00CF4CF0">
        <w:rPr>
          <w:rFonts w:ascii="Courier New" w:hAnsi="Courier New" w:cs="Courier New"/>
        </w:rPr>
        <w:t>food</w:t>
      </w:r>
      <w:proofErr w:type="gramEnd"/>
      <w:r w:rsidRPr="00CF4CF0">
        <w:rPr>
          <w:rFonts w:ascii="Courier New" w:hAnsi="Courier New" w:cs="Courier New"/>
        </w:rPr>
        <w:t xml:space="preserve"> service regulations;</w:t>
      </w:r>
    </w:p>
    <w:p w14:paraId="001F5DB4"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w:t>
      </w:r>
      <w:proofErr w:type="gramStart"/>
      <w:r w:rsidRPr="00CF4CF0">
        <w:rPr>
          <w:rFonts w:ascii="Courier New" w:hAnsi="Courier New" w:cs="Courier New"/>
        </w:rPr>
        <w:t>viii</w:t>
      </w:r>
      <w:proofErr w:type="gramEnd"/>
      <w:r w:rsidRPr="00CF4CF0">
        <w:rPr>
          <w:rFonts w:ascii="Courier New" w:hAnsi="Courier New" w:cs="Courier New"/>
        </w:rPr>
        <w:t>) posted fire legal room capacities;</w:t>
      </w:r>
    </w:p>
    <w:p w14:paraId="4E5A62C2"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(ix) </w:t>
      </w:r>
      <w:proofErr w:type="gramStart"/>
      <w:r w:rsidRPr="00CF4CF0">
        <w:rPr>
          <w:rFonts w:ascii="Courier New" w:hAnsi="Courier New" w:cs="Courier New"/>
        </w:rPr>
        <w:t>advertising</w:t>
      </w:r>
      <w:proofErr w:type="gramEnd"/>
      <w:r w:rsidRPr="00CF4CF0">
        <w:rPr>
          <w:rFonts w:ascii="Courier New" w:hAnsi="Courier New" w:cs="Courier New"/>
        </w:rPr>
        <w:t>, publicity and signage;</w:t>
      </w:r>
    </w:p>
    <w:p w14:paraId="7C8B984C"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(x) </w:t>
      </w:r>
      <w:proofErr w:type="gramStart"/>
      <w:r w:rsidRPr="00CF4CF0">
        <w:rPr>
          <w:rFonts w:ascii="Courier New" w:hAnsi="Courier New" w:cs="Courier New"/>
        </w:rPr>
        <w:t>non-affinity</w:t>
      </w:r>
      <w:proofErr w:type="gramEnd"/>
      <w:r w:rsidRPr="00CF4CF0">
        <w:rPr>
          <w:rFonts w:ascii="Courier New" w:hAnsi="Courier New" w:cs="Courier New"/>
        </w:rPr>
        <w:t xml:space="preserve"> exclusivity agreements in place at the time of signing;</w:t>
      </w:r>
    </w:p>
    <w:p w14:paraId="125E9273"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(xi) </w:t>
      </w:r>
      <w:proofErr w:type="gramStart"/>
      <w:r w:rsidRPr="00CF4CF0">
        <w:rPr>
          <w:rFonts w:ascii="Courier New" w:hAnsi="Courier New" w:cs="Courier New"/>
        </w:rPr>
        <w:t>fundraising</w:t>
      </w:r>
      <w:proofErr w:type="gramEnd"/>
      <w:r w:rsidRPr="00CF4CF0">
        <w:rPr>
          <w:rFonts w:ascii="Courier New" w:hAnsi="Courier New" w:cs="Courier New"/>
        </w:rPr>
        <w:t>, sponsorship, and affinity exclusivity agreements;</w:t>
      </w:r>
    </w:p>
    <w:p w14:paraId="5124FC8D"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(xii) </w:t>
      </w:r>
      <w:proofErr w:type="gramStart"/>
      <w:r w:rsidRPr="00CF4CF0">
        <w:rPr>
          <w:rFonts w:ascii="Courier New" w:hAnsi="Courier New" w:cs="Courier New"/>
        </w:rPr>
        <w:t>union</w:t>
      </w:r>
      <w:proofErr w:type="gramEnd"/>
      <w:r w:rsidRPr="00CF4CF0">
        <w:rPr>
          <w:rFonts w:ascii="Courier New" w:hAnsi="Courier New" w:cs="Courier New"/>
        </w:rPr>
        <w:t xml:space="preserve"> and other labour agreements;</w:t>
      </w:r>
    </w:p>
    <w:p w14:paraId="12F97E99"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(xiii) </w:t>
      </w:r>
      <w:proofErr w:type="gramStart"/>
      <w:r w:rsidRPr="00CF4CF0">
        <w:rPr>
          <w:rFonts w:ascii="Courier New" w:hAnsi="Courier New" w:cs="Courier New"/>
        </w:rPr>
        <w:t>human</w:t>
      </w:r>
      <w:proofErr w:type="gramEnd"/>
      <w:r w:rsidRPr="00CF4CF0">
        <w:rPr>
          <w:rFonts w:ascii="Courier New" w:hAnsi="Courier New" w:cs="Courier New"/>
        </w:rPr>
        <w:t xml:space="preserve"> rights;</w:t>
      </w:r>
    </w:p>
    <w:p w14:paraId="087A711A" w14:textId="77777777" w:rsidR="00CF4CF0" w:rsidRPr="00CF4CF0" w:rsidRDefault="00CF4CF0" w:rsidP="00CF4CF0">
      <w:pPr>
        <w:pStyle w:val="PlainText"/>
        <w:rPr>
          <w:ins w:id="1807" w:author="Author" w:date="2015-02-20T18:14:00Z"/>
          <w:rFonts w:ascii="Courier New" w:hAnsi="Courier New" w:cs="Courier New"/>
        </w:rPr>
      </w:pPr>
      <w:r w:rsidRPr="00CF4CF0">
        <w:rPr>
          <w:rFonts w:ascii="Courier New" w:hAnsi="Courier New" w:cs="Courier New"/>
        </w:rPr>
        <w:t xml:space="preserve">(xiv) </w:t>
      </w:r>
      <w:proofErr w:type="gramStart"/>
      <w:r w:rsidRPr="00CF4CF0">
        <w:rPr>
          <w:rFonts w:ascii="Courier New" w:hAnsi="Courier New" w:cs="Courier New"/>
        </w:rPr>
        <w:t>academic</w:t>
      </w:r>
      <w:proofErr w:type="gramEnd"/>
      <w:r w:rsidRPr="00CF4CF0">
        <w:rPr>
          <w:rFonts w:ascii="Courier New" w:hAnsi="Courier New" w:cs="Courier New"/>
        </w:rPr>
        <w:t xml:space="preserve"> freedom; and</w:t>
      </w:r>
    </w:p>
    <w:p w14:paraId="5C51AACA" w14:textId="77777777" w:rsidR="00CF4CF0" w:rsidRPr="00CF4CF0" w:rsidRDefault="00CF4CF0" w:rsidP="00CF4CF0">
      <w:pPr>
        <w:pStyle w:val="PlainText"/>
        <w:rPr>
          <w:ins w:id="1808" w:author="Author" w:date="2015-02-20T18:14:00Z"/>
          <w:rFonts w:ascii="Courier New" w:hAnsi="Courier New" w:cs="Courier New"/>
        </w:rPr>
      </w:pPr>
      <w:ins w:id="1809" w:author="Author" w:date="2015-02-20T18:14:00Z">
        <w:r w:rsidRPr="00CF4CF0">
          <w:rPr>
            <w:rFonts w:ascii="Courier New" w:hAnsi="Courier New" w:cs="Courier New"/>
          </w:rPr>
          <w:t>121</w:t>
        </w:r>
      </w:ins>
    </w:p>
    <w:p w14:paraId="4411F800" w14:textId="77777777" w:rsidR="00CF4CF0" w:rsidRPr="00CF4CF0" w:rsidRDefault="00CF4CF0" w:rsidP="00CF4CF0">
      <w:pPr>
        <w:pStyle w:val="PlainText"/>
        <w:rPr>
          <w:ins w:id="1810" w:author="Author" w:date="2015-02-20T18:14:00Z"/>
          <w:rFonts w:ascii="Courier New" w:hAnsi="Courier New" w:cs="Courier New"/>
        </w:rPr>
      </w:pPr>
      <w:proofErr w:type="spellStart"/>
      <w:ins w:id="1811" w:author="Author" w:date="2015-02-20T18:14:00Z">
        <w:r w:rsidRPr="00CF4CF0">
          <w:rPr>
            <w:rFonts w:ascii="Courier New" w:hAnsi="Courier New" w:cs="Courier New"/>
          </w:rPr>
          <w:t>Boardbooks</w:t>
        </w:r>
        <w:proofErr w:type="spellEnd"/>
        <w:r w:rsidRPr="00CF4CF0">
          <w:rPr>
            <w:rFonts w:ascii="Courier New" w:hAnsi="Courier New" w:cs="Courier New"/>
          </w:rPr>
          <w:t xml:space="preserve"> Print Wizard https://go.boardbooks.com/utoronto/PrintList.aspx?DB89OyvqIwpuCf...</w:t>
        </w:r>
      </w:ins>
    </w:p>
    <w:p w14:paraId="0063F211" w14:textId="77777777" w:rsidR="00CF4CF0" w:rsidRPr="00CF4CF0" w:rsidRDefault="00CF4CF0" w:rsidP="00CF4CF0">
      <w:pPr>
        <w:pStyle w:val="PlainText"/>
        <w:rPr>
          <w:ins w:id="1812" w:author="Author" w:date="2015-02-20T18:14:00Z"/>
          <w:rFonts w:ascii="Courier New" w:hAnsi="Courier New" w:cs="Courier New"/>
        </w:rPr>
      </w:pPr>
      <w:ins w:id="1813" w:author="Author" w:date="2015-02-20T18:14:00Z">
        <w:r w:rsidRPr="00CF4CF0">
          <w:rPr>
            <w:rFonts w:ascii="Courier New" w:hAnsi="Courier New" w:cs="Courier New"/>
          </w:rPr>
          <w:t>2/20/2015 5:53 PM 40 of 43</w:t>
        </w:r>
      </w:ins>
    </w:p>
    <w:p w14:paraId="154A3664" w14:textId="77777777" w:rsidR="00CF4CF0" w:rsidRPr="00CF4CF0" w:rsidRDefault="00CF4CF0" w:rsidP="00CF4CF0">
      <w:pPr>
        <w:pStyle w:val="PlainText"/>
        <w:rPr>
          <w:ins w:id="1814" w:author="Author" w:date="2015-02-20T18:14:00Z"/>
          <w:rFonts w:ascii="Courier New" w:hAnsi="Courier New" w:cs="Courier New"/>
        </w:rPr>
      </w:pPr>
      <w:ins w:id="1815" w:author="Author" w:date="2015-02-20T18:14:00Z">
        <w:r w:rsidRPr="00CF4CF0">
          <w:rPr>
            <w:rFonts w:ascii="Courier New" w:hAnsi="Courier New" w:cs="Courier New"/>
          </w:rPr>
          <w:t>Governing Council Meeting 4:30 to 6:30 p.m. - Items for Governing Council Approval</w:t>
        </w:r>
      </w:ins>
    </w:p>
    <w:p w14:paraId="5B15675B" w14:textId="77777777" w:rsidR="00CF4CF0" w:rsidRPr="00CF4CF0" w:rsidRDefault="00CF4CF0" w:rsidP="00CF4CF0">
      <w:pPr>
        <w:pStyle w:val="PlainText"/>
        <w:rPr>
          <w:rFonts w:ascii="Courier New" w:hAnsi="Courier New" w:cs="Courier New"/>
        </w:rPr>
      </w:pPr>
      <w:ins w:id="1816" w:author="Author" w:date="2015-02-20T18:14:00Z">
        <w:r w:rsidRPr="00CF4CF0">
          <w:rPr>
            <w:rFonts w:ascii="Courier New" w:hAnsi="Courier New" w:cs="Courier New"/>
          </w:rPr>
          <w:t>- 2-</w:t>
        </w:r>
      </w:ins>
    </w:p>
    <w:p w14:paraId="5F2AEBC6"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 xml:space="preserve">(xv) </w:t>
      </w:r>
      <w:proofErr w:type="gramStart"/>
      <w:r w:rsidRPr="00CF4CF0">
        <w:rPr>
          <w:rFonts w:ascii="Courier New" w:hAnsi="Courier New" w:cs="Courier New"/>
        </w:rPr>
        <w:t>environmental</w:t>
      </w:r>
      <w:proofErr w:type="gramEnd"/>
      <w:r w:rsidRPr="00CF4CF0">
        <w:rPr>
          <w:rFonts w:ascii="Courier New" w:hAnsi="Courier New" w:cs="Courier New"/>
        </w:rPr>
        <w:t xml:space="preserve"> protection.</w:t>
      </w:r>
    </w:p>
    <w:p w14:paraId="0CA3F58E"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4. University Access to the Building</w:t>
      </w:r>
    </w:p>
    <w:p w14:paraId="09100E46"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(a) The University, by its employees, agents and contractors, including without</w:t>
      </w:r>
    </w:p>
    <w:p w14:paraId="4800440F"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limitation</w:t>
      </w:r>
      <w:proofErr w:type="gramEnd"/>
      <w:r w:rsidRPr="00CF4CF0">
        <w:rPr>
          <w:rFonts w:ascii="Courier New" w:hAnsi="Courier New" w:cs="Courier New"/>
        </w:rPr>
        <w:t>, University of Toronto police, caretaking staff and the staff of the</w:t>
      </w:r>
    </w:p>
    <w:p w14:paraId="4D3FC8DE"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Facilities and Services Department of the University, shall have access to all parts</w:t>
      </w:r>
    </w:p>
    <w:p w14:paraId="2309C930"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of</w:t>
      </w:r>
      <w:proofErr w:type="gramEnd"/>
      <w:r w:rsidRPr="00CF4CF0">
        <w:rPr>
          <w:rFonts w:ascii="Courier New" w:hAnsi="Courier New" w:cs="Courier New"/>
        </w:rPr>
        <w:t xml:space="preserve"> the Student Commons for purposes of routine maintenance, safety and fire</w:t>
      </w:r>
    </w:p>
    <w:p w14:paraId="4977F66D"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prevention</w:t>
      </w:r>
      <w:proofErr w:type="gramEnd"/>
      <w:r w:rsidRPr="00CF4CF0">
        <w:rPr>
          <w:rFonts w:ascii="Courier New" w:hAnsi="Courier New" w:cs="Courier New"/>
        </w:rPr>
        <w:t xml:space="preserve"> and hazard control whenever necessary to carry out the</w:t>
      </w:r>
    </w:p>
    <w:p w14:paraId="1A359216"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responsibilities</w:t>
      </w:r>
      <w:proofErr w:type="gramEnd"/>
      <w:r w:rsidRPr="00CF4CF0">
        <w:rPr>
          <w:rFonts w:ascii="Courier New" w:hAnsi="Courier New" w:cs="Courier New"/>
        </w:rPr>
        <w:t xml:space="preserve"> of their jobs. Notwithstanding the foregoing, the University shall</w:t>
      </w:r>
    </w:p>
    <w:p w14:paraId="14320B58"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use</w:t>
      </w:r>
      <w:proofErr w:type="gramEnd"/>
      <w:r w:rsidRPr="00CF4CF0">
        <w:rPr>
          <w:rFonts w:ascii="Courier New" w:hAnsi="Courier New" w:cs="Courier New"/>
        </w:rPr>
        <w:t xml:space="preserve"> reasonable efforts to provide advance written notice, stating the reason for</w:t>
      </w:r>
    </w:p>
    <w:p w14:paraId="5EE9EF08"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access</w:t>
      </w:r>
      <w:proofErr w:type="gramEnd"/>
      <w:r w:rsidRPr="00CF4CF0">
        <w:rPr>
          <w:rFonts w:ascii="Courier New" w:hAnsi="Courier New" w:cs="Courier New"/>
        </w:rPr>
        <w:t>, where access is required to offices of levy groups stating the reason for</w:t>
      </w:r>
    </w:p>
    <w:p w14:paraId="4F83EB5C"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the</w:t>
      </w:r>
      <w:proofErr w:type="gramEnd"/>
      <w:r w:rsidRPr="00CF4CF0">
        <w:rPr>
          <w:rFonts w:ascii="Courier New" w:hAnsi="Courier New" w:cs="Courier New"/>
        </w:rPr>
        <w:t xml:space="preserve"> requested access, unless it is required in the case of an Emergency, in which</w:t>
      </w:r>
    </w:p>
    <w:p w14:paraId="12E90004"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case</w:t>
      </w:r>
      <w:proofErr w:type="gramEnd"/>
      <w:r w:rsidRPr="00CF4CF0">
        <w:rPr>
          <w:rFonts w:ascii="Courier New" w:hAnsi="Courier New" w:cs="Courier New"/>
        </w:rPr>
        <w:t xml:space="preserve"> the said prior notice is not required (but the reason for the access in the case</w:t>
      </w:r>
    </w:p>
    <w:p w14:paraId="0FB259E5"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of</w:t>
      </w:r>
      <w:proofErr w:type="gramEnd"/>
      <w:r w:rsidRPr="00CF4CF0">
        <w:rPr>
          <w:rFonts w:ascii="Courier New" w:hAnsi="Courier New" w:cs="Courier New"/>
        </w:rPr>
        <w:t xml:space="preserve"> an Emergency shall be provided to the Students in writing as soon as</w:t>
      </w:r>
    </w:p>
    <w:p w14:paraId="482F61C2"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practicable</w:t>
      </w:r>
      <w:proofErr w:type="gramEnd"/>
      <w:r w:rsidRPr="00CF4CF0">
        <w:rPr>
          <w:rFonts w:ascii="Courier New" w:hAnsi="Courier New" w:cs="Courier New"/>
        </w:rPr>
        <w:t xml:space="preserve"> after such emergency access).</w:t>
      </w:r>
    </w:p>
    <w:p w14:paraId="5CC638D3"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(b) The University shall retain a key or keys thereto accordingly, but this stipulation</w:t>
      </w:r>
    </w:p>
    <w:p w14:paraId="3B7EDF54"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does</w:t>
      </w:r>
      <w:proofErr w:type="gramEnd"/>
      <w:r w:rsidRPr="00CF4CF0">
        <w:rPr>
          <w:rFonts w:ascii="Courier New" w:hAnsi="Courier New" w:cs="Courier New"/>
        </w:rPr>
        <w:t xml:space="preserve"> not impose and shall not be deemed to impose any additional liability on the</w:t>
      </w:r>
    </w:p>
    <w:p w14:paraId="0D4A69D8"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University for the safety or security of the Student Commons.</w:t>
      </w:r>
    </w:p>
    <w:p w14:paraId="7ACB2C27" w14:textId="14E87F04" w:rsidR="00CF4CF0" w:rsidRPr="00CF4CF0" w:rsidRDefault="00CF4CF0" w:rsidP="00CF4CF0">
      <w:pPr>
        <w:pStyle w:val="PlainText"/>
        <w:rPr>
          <w:rFonts w:ascii="Courier New" w:hAnsi="Courier New" w:cs="Courier New"/>
        </w:rPr>
      </w:pPr>
      <w:r w:rsidRPr="00CF4CF0">
        <w:rPr>
          <w:rFonts w:ascii="Courier New" w:hAnsi="Courier New" w:cs="Courier New"/>
        </w:rPr>
        <w:t xml:space="preserve">(c) The Students will not, without the </w:t>
      </w:r>
      <w:del w:id="1817" w:author="Author" w:date="2015-02-20T18:14:00Z">
        <w:r w:rsidR="0079210B" w:rsidRPr="0079210B">
          <w:rPr>
            <w:rFonts w:ascii="Courier New" w:hAnsi="Courier New" w:cs="Courier New"/>
          </w:rPr>
          <w:delText>written</w:delText>
        </w:r>
      </w:del>
      <w:proofErr w:type="spellStart"/>
      <w:ins w:id="1818" w:author="Author" w:date="2015-02-20T18:14:00Z">
        <w:r w:rsidRPr="00CF4CF0">
          <w:rPr>
            <w:rFonts w:ascii="Courier New" w:hAnsi="Courier New" w:cs="Courier New"/>
          </w:rPr>
          <w:t>WJitten</w:t>
        </w:r>
      </w:ins>
      <w:proofErr w:type="spellEnd"/>
      <w:r w:rsidRPr="00CF4CF0">
        <w:rPr>
          <w:rFonts w:ascii="Courier New" w:hAnsi="Courier New" w:cs="Courier New"/>
        </w:rPr>
        <w:t xml:space="preserve"> consent of the University, install or</w:t>
      </w:r>
    </w:p>
    <w:p w14:paraId="5F69C635"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modify</w:t>
      </w:r>
      <w:proofErr w:type="gramEnd"/>
      <w:r w:rsidRPr="00CF4CF0">
        <w:rPr>
          <w:rFonts w:ascii="Courier New" w:hAnsi="Courier New" w:cs="Courier New"/>
        </w:rPr>
        <w:t xml:space="preserve"> or permit to be installed or modified any lock or other security device on</w:t>
      </w:r>
    </w:p>
    <w:p w14:paraId="77E5CAC6"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the</w:t>
      </w:r>
      <w:proofErr w:type="gramEnd"/>
      <w:r w:rsidRPr="00CF4CF0">
        <w:rPr>
          <w:rFonts w:ascii="Courier New" w:hAnsi="Courier New" w:cs="Courier New"/>
        </w:rPr>
        <w:t xml:space="preserve"> external or internal doors or windows or any perimeter openings of or</w:t>
      </w:r>
    </w:p>
    <w:p w14:paraId="45A100DF"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affecting</w:t>
      </w:r>
      <w:proofErr w:type="gramEnd"/>
      <w:r w:rsidRPr="00CF4CF0">
        <w:rPr>
          <w:rFonts w:ascii="Courier New" w:hAnsi="Courier New" w:cs="Courier New"/>
        </w:rPr>
        <w:t xml:space="preserve"> ingress to or egress from the Building.</w:t>
      </w:r>
    </w:p>
    <w:p w14:paraId="4CAB3710"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5. Building Services, Repairs and Maintenance</w:t>
      </w:r>
    </w:p>
    <w:p w14:paraId="5F6C48A9"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(a) The University shall be financially responsible for and carry out all Building and</w:t>
      </w:r>
    </w:p>
    <w:p w14:paraId="582C7228" w14:textId="365D68A9" w:rsidR="00CF4CF0" w:rsidRPr="00CF4CF0" w:rsidRDefault="00CF4CF0" w:rsidP="00CF4CF0">
      <w:pPr>
        <w:pStyle w:val="PlainText"/>
        <w:rPr>
          <w:rFonts w:ascii="Courier New" w:hAnsi="Courier New" w:cs="Courier New"/>
        </w:rPr>
      </w:pPr>
      <w:r w:rsidRPr="00CF4CF0">
        <w:rPr>
          <w:rFonts w:ascii="Courier New" w:hAnsi="Courier New" w:cs="Courier New"/>
        </w:rPr>
        <w:t xml:space="preserve">Building systems </w:t>
      </w:r>
      <w:del w:id="1819" w:author="Author" w:date="2015-02-20T18:14:00Z">
        <w:r w:rsidR="0079210B" w:rsidRPr="0079210B">
          <w:rPr>
            <w:rFonts w:ascii="Courier New" w:hAnsi="Courier New" w:cs="Courier New"/>
          </w:rPr>
          <w:delText>facility</w:delText>
        </w:r>
      </w:del>
      <w:proofErr w:type="spellStart"/>
      <w:ins w:id="1820" w:author="Author" w:date="2015-02-20T18:14:00Z">
        <w:r w:rsidRPr="00CF4CF0">
          <w:rPr>
            <w:rFonts w:ascii="Courier New" w:hAnsi="Courier New" w:cs="Courier New"/>
          </w:rPr>
          <w:t>faci</w:t>
        </w:r>
        <w:proofErr w:type="spellEnd"/>
        <w:r w:rsidRPr="00CF4CF0">
          <w:rPr>
            <w:rFonts w:ascii="Courier New" w:hAnsi="Courier New" w:cs="Courier New"/>
          </w:rPr>
          <w:t xml:space="preserve"> </w:t>
        </w:r>
        <w:proofErr w:type="spellStart"/>
        <w:r w:rsidRPr="00CF4CF0">
          <w:rPr>
            <w:rFonts w:ascii="Courier New" w:hAnsi="Courier New" w:cs="Courier New"/>
          </w:rPr>
          <w:t>lity</w:t>
        </w:r>
      </w:ins>
      <w:proofErr w:type="spellEnd"/>
      <w:r w:rsidRPr="00CF4CF0">
        <w:rPr>
          <w:rFonts w:ascii="Courier New" w:hAnsi="Courier New" w:cs="Courier New"/>
        </w:rPr>
        <w:t xml:space="preserve"> operations and maintenance, including without</w:t>
      </w:r>
    </w:p>
    <w:p w14:paraId="3C243E8D"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limitation</w:t>
      </w:r>
      <w:proofErr w:type="gramEnd"/>
      <w:r w:rsidRPr="00CF4CF0">
        <w:rPr>
          <w:rFonts w:ascii="Courier New" w:hAnsi="Courier New" w:cs="Courier New"/>
        </w:rPr>
        <w:t xml:space="preserve"> major structural or capital repairs and replacements, in accordance with</w:t>
      </w:r>
    </w:p>
    <w:p w14:paraId="55806EC7" w14:textId="3884FBAE"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the</w:t>
      </w:r>
      <w:proofErr w:type="gramEnd"/>
      <w:r w:rsidRPr="00CF4CF0">
        <w:rPr>
          <w:rFonts w:ascii="Courier New" w:hAnsi="Courier New" w:cs="Courier New"/>
        </w:rPr>
        <w:t xml:space="preserve"> </w:t>
      </w:r>
      <w:del w:id="1821" w:author="Author" w:date="2015-02-20T18:14:00Z">
        <w:r w:rsidR="0079210B" w:rsidRPr="0079210B">
          <w:rPr>
            <w:rFonts w:ascii="Courier New" w:hAnsi="Courier New" w:cs="Courier New"/>
          </w:rPr>
          <w:delText>University’s</w:delText>
        </w:r>
      </w:del>
      <w:ins w:id="1822" w:author="Author" w:date="2015-02-20T18:14:00Z">
        <w:r w:rsidRPr="00CF4CF0">
          <w:rPr>
            <w:rFonts w:ascii="Courier New" w:hAnsi="Courier New" w:cs="Courier New"/>
          </w:rPr>
          <w:t>University's</w:t>
        </w:r>
      </w:ins>
      <w:r w:rsidRPr="00CF4CF0">
        <w:rPr>
          <w:rFonts w:ascii="Courier New" w:hAnsi="Courier New" w:cs="Courier New"/>
        </w:rPr>
        <w:t xml:space="preserve"> general standards of keeping buildings on the St. George</w:t>
      </w:r>
    </w:p>
    <w:p w14:paraId="3B26B40A"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Campus in good operating condition and in compliance with all applicable laws</w:t>
      </w:r>
    </w:p>
    <w:p w14:paraId="56D5C51D" w14:textId="60B80558" w:rsidR="00CF4CF0" w:rsidRPr="00CF4CF0" w:rsidRDefault="00CF4CF0" w:rsidP="00CF4CF0">
      <w:pPr>
        <w:pStyle w:val="PlainText"/>
        <w:rPr>
          <w:ins w:id="1823" w:author="Author" w:date="2015-02-20T18:14:00Z"/>
          <w:rFonts w:ascii="Courier New" w:hAnsi="Courier New" w:cs="Courier New"/>
        </w:rPr>
      </w:pPr>
      <w:proofErr w:type="gramStart"/>
      <w:r w:rsidRPr="00CF4CF0">
        <w:rPr>
          <w:rFonts w:ascii="Courier New" w:hAnsi="Courier New" w:cs="Courier New"/>
        </w:rPr>
        <w:t>and</w:t>
      </w:r>
      <w:proofErr w:type="gramEnd"/>
      <w:r w:rsidRPr="00CF4CF0">
        <w:rPr>
          <w:rFonts w:ascii="Courier New" w:hAnsi="Courier New" w:cs="Courier New"/>
        </w:rPr>
        <w:t xml:space="preserve"> regulations including municipal zoning and Building Code requirements</w:t>
      </w:r>
      <w:del w:id="1824" w:author="Author" w:date="2015-02-20T18:14:00Z">
        <w:r w:rsidR="0079210B" w:rsidRPr="0079210B">
          <w:rPr>
            <w:rFonts w:ascii="Courier New" w:hAnsi="Courier New" w:cs="Courier New"/>
          </w:rPr>
          <w:delText xml:space="preserve">, </w:delText>
        </w:r>
      </w:del>
      <w:ins w:id="1825" w:author="Author" w:date="2015-02-20T18:14:00Z">
        <w:r w:rsidRPr="00CF4CF0">
          <w:rPr>
            <w:rFonts w:ascii="Courier New" w:hAnsi="Courier New" w:cs="Courier New"/>
          </w:rPr>
          <w:t>.</w:t>
        </w:r>
      </w:ins>
    </w:p>
    <w:p w14:paraId="61F7CF70"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subject</w:t>
      </w:r>
      <w:proofErr w:type="gramEnd"/>
      <w:r w:rsidRPr="00CF4CF0">
        <w:rPr>
          <w:rFonts w:ascii="Courier New" w:hAnsi="Courier New" w:cs="Courier New"/>
        </w:rPr>
        <w:t xml:space="preserve"> to Section 6.2(c) and 6.2(d) of the Agreement.</w:t>
      </w:r>
    </w:p>
    <w:p w14:paraId="7ADDD6B9" w14:textId="0EB1F795" w:rsidR="00CF4CF0" w:rsidRPr="00CF4CF0" w:rsidRDefault="00CF4CF0" w:rsidP="00CF4CF0">
      <w:pPr>
        <w:pStyle w:val="PlainText"/>
        <w:rPr>
          <w:rFonts w:ascii="Courier New" w:hAnsi="Courier New" w:cs="Courier New"/>
        </w:rPr>
      </w:pPr>
      <w:r w:rsidRPr="00CF4CF0">
        <w:rPr>
          <w:rFonts w:ascii="Courier New" w:hAnsi="Courier New" w:cs="Courier New"/>
        </w:rPr>
        <w:t xml:space="preserve">6. Limitation on </w:t>
      </w:r>
      <w:del w:id="1826" w:author="Author" w:date="2015-02-20T18:14:00Z">
        <w:r w:rsidR="0079210B" w:rsidRPr="0079210B">
          <w:rPr>
            <w:rFonts w:ascii="Courier New" w:hAnsi="Courier New" w:cs="Courier New"/>
          </w:rPr>
          <w:delText>University’s</w:delText>
        </w:r>
      </w:del>
      <w:ins w:id="1827" w:author="Author" w:date="2015-02-20T18:14:00Z">
        <w:r w:rsidRPr="00CF4CF0">
          <w:rPr>
            <w:rFonts w:ascii="Courier New" w:hAnsi="Courier New" w:cs="Courier New"/>
          </w:rPr>
          <w:t>University's</w:t>
        </w:r>
      </w:ins>
      <w:r w:rsidRPr="00CF4CF0">
        <w:rPr>
          <w:rFonts w:ascii="Courier New" w:hAnsi="Courier New" w:cs="Courier New"/>
        </w:rPr>
        <w:t xml:space="preserve"> Liability</w:t>
      </w:r>
    </w:p>
    <w:p w14:paraId="2B836BA6"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(a) The University shall make all reasonable attempts to meet its obligations to the</w:t>
      </w:r>
    </w:p>
    <w:p w14:paraId="6BC57D45"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Building as it would for any other University building. However, the University</w:t>
      </w:r>
    </w:p>
    <w:p w14:paraId="1263A23A"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shall</w:t>
      </w:r>
      <w:proofErr w:type="gramEnd"/>
      <w:r w:rsidRPr="00CF4CF0">
        <w:rPr>
          <w:rFonts w:ascii="Courier New" w:hAnsi="Courier New" w:cs="Courier New"/>
        </w:rPr>
        <w:t xml:space="preserve"> not be liable to the Students for any direct, indirect or consequential damage</w:t>
      </w:r>
    </w:p>
    <w:p w14:paraId="13533CC0"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or</w:t>
      </w:r>
      <w:proofErr w:type="gramEnd"/>
      <w:r w:rsidRPr="00CF4CF0">
        <w:rPr>
          <w:rFonts w:ascii="Courier New" w:hAnsi="Courier New" w:cs="Courier New"/>
        </w:rPr>
        <w:t xml:space="preserve"> damages which may arise by reason of the temporary interruption, suspension,</w:t>
      </w:r>
    </w:p>
    <w:p w14:paraId="7B4E55A2"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discontinuance</w:t>
      </w:r>
      <w:proofErr w:type="gramEnd"/>
      <w:r w:rsidRPr="00CF4CF0">
        <w:rPr>
          <w:rFonts w:ascii="Courier New" w:hAnsi="Courier New" w:cs="Courier New"/>
        </w:rPr>
        <w:t xml:space="preserve"> or failure of heating, electrical power or water supply (including,</w:t>
      </w:r>
    </w:p>
    <w:p w14:paraId="0738176C"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without</w:t>
      </w:r>
      <w:proofErr w:type="gramEnd"/>
      <w:r w:rsidRPr="00CF4CF0">
        <w:rPr>
          <w:rFonts w:ascii="Courier New" w:hAnsi="Courier New" w:cs="Courier New"/>
        </w:rPr>
        <w:t xml:space="preserve"> limitation, power surges in the delivery of electricity) or any other utility</w:t>
      </w:r>
    </w:p>
    <w:p w14:paraId="0DE74F8C" w14:textId="5C73D735"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or</w:t>
      </w:r>
      <w:proofErr w:type="gramEnd"/>
      <w:r w:rsidRPr="00CF4CF0">
        <w:rPr>
          <w:rFonts w:ascii="Courier New" w:hAnsi="Courier New" w:cs="Courier New"/>
        </w:rPr>
        <w:t xml:space="preserve"> </w:t>
      </w:r>
      <w:del w:id="1828" w:author="Author" w:date="2015-02-20T18:14:00Z">
        <w:r w:rsidR="0079210B" w:rsidRPr="0079210B">
          <w:rPr>
            <w:rFonts w:ascii="Courier New" w:hAnsi="Courier New" w:cs="Courier New"/>
          </w:rPr>
          <w:delText>service</w:delText>
        </w:r>
      </w:del>
      <w:proofErr w:type="spellStart"/>
      <w:ins w:id="1829" w:author="Author" w:date="2015-02-20T18:14:00Z">
        <w:r w:rsidRPr="00CF4CF0">
          <w:rPr>
            <w:rFonts w:ascii="Courier New" w:hAnsi="Courier New" w:cs="Courier New"/>
          </w:rPr>
          <w:t>setvice</w:t>
        </w:r>
      </w:ins>
      <w:proofErr w:type="spellEnd"/>
      <w:r w:rsidRPr="00CF4CF0">
        <w:rPr>
          <w:rFonts w:ascii="Courier New" w:hAnsi="Courier New" w:cs="Courier New"/>
        </w:rPr>
        <w:t xml:space="preserve"> supplied by the University to the Building, provided always that the</w:t>
      </w:r>
    </w:p>
    <w:p w14:paraId="7DE36202"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University shall take reasonable steps to restore the supply of such utilities or</w:t>
      </w:r>
    </w:p>
    <w:p w14:paraId="1733D0C1" w14:textId="11AD8782"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services</w:t>
      </w:r>
      <w:proofErr w:type="gramEnd"/>
      <w:r w:rsidRPr="00CF4CF0">
        <w:rPr>
          <w:rFonts w:ascii="Courier New" w:hAnsi="Courier New" w:cs="Courier New"/>
        </w:rPr>
        <w:t xml:space="preserve">. </w:t>
      </w:r>
      <w:del w:id="1830" w:author="Author" w:date="2015-02-20T18:14:00Z">
        <w:r w:rsidR="0079210B" w:rsidRPr="0079210B">
          <w:rPr>
            <w:rFonts w:ascii="Courier New" w:hAnsi="Courier New" w:cs="Courier New"/>
          </w:rPr>
          <w:delText xml:space="preserve"> . </w:delText>
        </w:r>
      </w:del>
      <w:ins w:id="1831" w:author="Author" w:date="2015-02-20T18:14:00Z">
        <w:r w:rsidRPr="00CF4CF0">
          <w:rPr>
            <w:rFonts w:ascii="Courier New" w:hAnsi="Courier New" w:cs="Courier New"/>
          </w:rPr>
          <w:t>~</w:t>
        </w:r>
      </w:ins>
      <w:r w:rsidRPr="00CF4CF0">
        <w:rPr>
          <w:rFonts w:ascii="Courier New" w:hAnsi="Courier New" w:cs="Courier New"/>
        </w:rPr>
        <w:t xml:space="preserve"> This limitation on the </w:t>
      </w:r>
      <w:del w:id="1832" w:author="Author" w:date="2015-02-20T18:14:00Z">
        <w:r w:rsidR="0079210B" w:rsidRPr="0079210B">
          <w:rPr>
            <w:rFonts w:ascii="Courier New" w:hAnsi="Courier New" w:cs="Courier New"/>
          </w:rPr>
          <w:delText>University’s</w:delText>
        </w:r>
      </w:del>
      <w:ins w:id="1833" w:author="Author" w:date="2015-02-20T18:14:00Z">
        <w:r w:rsidRPr="00CF4CF0">
          <w:rPr>
            <w:rFonts w:ascii="Courier New" w:hAnsi="Courier New" w:cs="Courier New"/>
          </w:rPr>
          <w:t>University's</w:t>
        </w:r>
      </w:ins>
      <w:r w:rsidRPr="00CF4CF0">
        <w:rPr>
          <w:rFonts w:ascii="Courier New" w:hAnsi="Courier New" w:cs="Courier New"/>
        </w:rPr>
        <w:t xml:space="preserve"> liability shall not apply to the</w:t>
      </w:r>
    </w:p>
    <w:p w14:paraId="39DC307D" w14:textId="77777777" w:rsidR="00CF4CF0" w:rsidRPr="00CF4CF0" w:rsidRDefault="00CF4CF0" w:rsidP="00CF4CF0">
      <w:pPr>
        <w:pStyle w:val="PlainText"/>
        <w:rPr>
          <w:ins w:id="1834" w:author="Author" w:date="2015-02-20T18:14:00Z"/>
          <w:rFonts w:ascii="Courier New" w:hAnsi="Courier New" w:cs="Courier New"/>
        </w:rPr>
      </w:pPr>
      <w:proofErr w:type="gramStart"/>
      <w:r w:rsidRPr="00CF4CF0">
        <w:rPr>
          <w:rFonts w:ascii="Courier New" w:hAnsi="Courier New" w:cs="Courier New"/>
        </w:rPr>
        <w:t>extent</w:t>
      </w:r>
      <w:proofErr w:type="gramEnd"/>
      <w:r w:rsidRPr="00CF4CF0">
        <w:rPr>
          <w:rFonts w:ascii="Courier New" w:hAnsi="Courier New" w:cs="Courier New"/>
        </w:rPr>
        <w:t xml:space="preserve"> that the damages arise, directly or indirectly, from the negligence or wilful</w:t>
      </w:r>
    </w:p>
    <w:p w14:paraId="4F3D03FA" w14:textId="77777777" w:rsidR="00CF4CF0" w:rsidRPr="00CF4CF0" w:rsidRDefault="00CF4CF0" w:rsidP="00CF4CF0">
      <w:pPr>
        <w:pStyle w:val="PlainText"/>
        <w:rPr>
          <w:ins w:id="1835" w:author="Author" w:date="2015-02-20T18:14:00Z"/>
          <w:rFonts w:ascii="Courier New" w:hAnsi="Courier New" w:cs="Courier New"/>
        </w:rPr>
      </w:pPr>
      <w:ins w:id="1836" w:author="Author" w:date="2015-02-20T18:14:00Z">
        <w:r w:rsidRPr="00CF4CF0">
          <w:rPr>
            <w:rFonts w:ascii="Courier New" w:hAnsi="Courier New" w:cs="Courier New"/>
          </w:rPr>
          <w:t>122</w:t>
        </w:r>
      </w:ins>
    </w:p>
    <w:p w14:paraId="72CE5C1E" w14:textId="77777777" w:rsidR="00CF4CF0" w:rsidRPr="00CF4CF0" w:rsidRDefault="00CF4CF0" w:rsidP="00CF4CF0">
      <w:pPr>
        <w:pStyle w:val="PlainText"/>
        <w:rPr>
          <w:ins w:id="1837" w:author="Author" w:date="2015-02-20T18:14:00Z"/>
          <w:rFonts w:ascii="Courier New" w:hAnsi="Courier New" w:cs="Courier New"/>
        </w:rPr>
      </w:pPr>
      <w:proofErr w:type="spellStart"/>
      <w:ins w:id="1838" w:author="Author" w:date="2015-02-20T18:14:00Z">
        <w:r w:rsidRPr="00CF4CF0">
          <w:rPr>
            <w:rFonts w:ascii="Courier New" w:hAnsi="Courier New" w:cs="Courier New"/>
          </w:rPr>
          <w:t>Boardbooks</w:t>
        </w:r>
        <w:proofErr w:type="spellEnd"/>
        <w:r w:rsidRPr="00CF4CF0">
          <w:rPr>
            <w:rFonts w:ascii="Courier New" w:hAnsi="Courier New" w:cs="Courier New"/>
          </w:rPr>
          <w:t xml:space="preserve"> Print Wizard https://go.boardbooks.com/utoronto/PrintList.aspx?DB89OyvqIwpuCf...</w:t>
        </w:r>
      </w:ins>
    </w:p>
    <w:p w14:paraId="71B0E3FB" w14:textId="77777777" w:rsidR="00CF4CF0" w:rsidRPr="00CF4CF0" w:rsidRDefault="00CF4CF0" w:rsidP="00CF4CF0">
      <w:pPr>
        <w:pStyle w:val="PlainText"/>
        <w:rPr>
          <w:ins w:id="1839" w:author="Author" w:date="2015-02-20T18:14:00Z"/>
          <w:rFonts w:ascii="Courier New" w:hAnsi="Courier New" w:cs="Courier New"/>
        </w:rPr>
      </w:pPr>
      <w:ins w:id="1840" w:author="Author" w:date="2015-02-20T18:14:00Z">
        <w:r w:rsidRPr="00CF4CF0">
          <w:rPr>
            <w:rFonts w:ascii="Courier New" w:hAnsi="Courier New" w:cs="Courier New"/>
          </w:rPr>
          <w:t>2/20/2015 5:53 PM 41 of 43</w:t>
        </w:r>
      </w:ins>
    </w:p>
    <w:p w14:paraId="2A270268" w14:textId="77777777" w:rsidR="00CF4CF0" w:rsidRPr="00CF4CF0" w:rsidRDefault="00CF4CF0" w:rsidP="00CF4CF0">
      <w:pPr>
        <w:pStyle w:val="PlainText"/>
        <w:rPr>
          <w:ins w:id="1841" w:author="Author" w:date="2015-02-20T18:14:00Z"/>
          <w:rFonts w:ascii="Courier New" w:hAnsi="Courier New" w:cs="Courier New"/>
        </w:rPr>
      </w:pPr>
      <w:ins w:id="1842" w:author="Author" w:date="2015-02-20T18:14:00Z">
        <w:r w:rsidRPr="00CF4CF0">
          <w:rPr>
            <w:rFonts w:ascii="Courier New" w:hAnsi="Courier New" w:cs="Courier New"/>
          </w:rPr>
          <w:t>Governing Counc.il Meeting 4:30 to 6:30 p.m</w:t>
        </w:r>
        <w:proofErr w:type="gramStart"/>
        <w:r w:rsidRPr="00CF4CF0">
          <w:rPr>
            <w:rFonts w:ascii="Courier New" w:hAnsi="Courier New" w:cs="Courier New"/>
          </w:rPr>
          <w:t>.-</w:t>
        </w:r>
        <w:proofErr w:type="gramEnd"/>
        <w:r w:rsidRPr="00CF4CF0">
          <w:rPr>
            <w:rFonts w:ascii="Courier New" w:hAnsi="Courier New" w:cs="Courier New"/>
          </w:rPr>
          <w:t xml:space="preserve"> Items for Governing Council Approval</w:t>
        </w:r>
      </w:ins>
    </w:p>
    <w:p w14:paraId="35940AC0" w14:textId="77777777" w:rsidR="00CF4CF0" w:rsidRPr="00CF4CF0" w:rsidRDefault="00CF4CF0" w:rsidP="00CF4CF0">
      <w:pPr>
        <w:pStyle w:val="PlainText"/>
        <w:rPr>
          <w:rFonts w:ascii="Courier New" w:hAnsi="Courier New" w:cs="Courier New"/>
        </w:rPr>
      </w:pPr>
      <w:ins w:id="1843" w:author="Author" w:date="2015-02-20T18:14:00Z">
        <w:r w:rsidRPr="00CF4CF0">
          <w:rPr>
            <w:rFonts w:ascii="Courier New" w:hAnsi="Courier New" w:cs="Courier New"/>
          </w:rPr>
          <w:t>- ' .) -</w:t>
        </w:r>
      </w:ins>
    </w:p>
    <w:p w14:paraId="0B6D3FB8"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act</w:t>
      </w:r>
      <w:proofErr w:type="gramEnd"/>
      <w:r w:rsidRPr="00CF4CF0">
        <w:rPr>
          <w:rFonts w:ascii="Courier New" w:hAnsi="Courier New" w:cs="Courier New"/>
        </w:rPr>
        <w:t xml:space="preserve"> of omission of the University or its officers, employees or agents acting in the</w:t>
      </w:r>
    </w:p>
    <w:p w14:paraId="793232C2"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course</w:t>
      </w:r>
      <w:proofErr w:type="gramEnd"/>
      <w:r w:rsidRPr="00CF4CF0">
        <w:rPr>
          <w:rFonts w:ascii="Courier New" w:hAnsi="Courier New" w:cs="Courier New"/>
        </w:rPr>
        <w:t xml:space="preserve"> of their employment and within the scope of their duties.</w:t>
      </w:r>
    </w:p>
    <w:p w14:paraId="15D2302B"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(b) The University shall not be liable or responsible in any way for any loss of or</w:t>
      </w:r>
    </w:p>
    <w:p w14:paraId="3B8EA67B"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damage</w:t>
      </w:r>
      <w:proofErr w:type="gramEnd"/>
      <w:r w:rsidRPr="00CF4CF0">
        <w:rPr>
          <w:rFonts w:ascii="Courier New" w:hAnsi="Courier New" w:cs="Courier New"/>
        </w:rPr>
        <w:t xml:space="preserve"> or injury to any property of the Students or any other person while such</w:t>
      </w:r>
    </w:p>
    <w:p w14:paraId="6A9593BF"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property</w:t>
      </w:r>
      <w:proofErr w:type="gramEnd"/>
      <w:r w:rsidRPr="00CF4CF0">
        <w:rPr>
          <w:rFonts w:ascii="Courier New" w:hAnsi="Courier New" w:cs="Courier New"/>
        </w:rPr>
        <w:t xml:space="preserve"> is on or about the Building unless such loss, damage or injury shall have</w:t>
      </w:r>
    </w:p>
    <w:p w14:paraId="07520924" w14:textId="49344863"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been</w:t>
      </w:r>
      <w:proofErr w:type="gramEnd"/>
      <w:r w:rsidRPr="00CF4CF0">
        <w:rPr>
          <w:rFonts w:ascii="Courier New" w:hAnsi="Courier New" w:cs="Courier New"/>
        </w:rPr>
        <w:t xml:space="preserve"> caused by the negligence or </w:t>
      </w:r>
      <w:proofErr w:type="spellStart"/>
      <w:r w:rsidRPr="00CF4CF0">
        <w:rPr>
          <w:rFonts w:ascii="Courier New" w:hAnsi="Courier New" w:cs="Courier New"/>
        </w:rPr>
        <w:t>wilfull</w:t>
      </w:r>
      <w:proofErr w:type="spellEnd"/>
      <w:r w:rsidRPr="00CF4CF0">
        <w:rPr>
          <w:rFonts w:ascii="Courier New" w:hAnsi="Courier New" w:cs="Courier New"/>
        </w:rPr>
        <w:t xml:space="preserve"> </w:t>
      </w:r>
      <w:del w:id="1844" w:author="Author" w:date="2015-02-20T18:14:00Z">
        <w:r w:rsidR="0079210B" w:rsidRPr="0079210B">
          <w:rPr>
            <w:rFonts w:ascii="Courier New" w:hAnsi="Courier New" w:cs="Courier New"/>
          </w:rPr>
          <w:delText>act</w:delText>
        </w:r>
      </w:del>
      <w:ins w:id="1845" w:author="Author" w:date="2015-02-20T18:14:00Z">
        <w:r w:rsidRPr="00CF4CF0">
          <w:rPr>
            <w:rFonts w:ascii="Courier New" w:hAnsi="Courier New" w:cs="Courier New"/>
          </w:rPr>
          <w:t>net</w:t>
        </w:r>
      </w:ins>
      <w:r w:rsidRPr="00CF4CF0">
        <w:rPr>
          <w:rFonts w:ascii="Courier New" w:hAnsi="Courier New" w:cs="Courier New"/>
        </w:rPr>
        <w:t xml:space="preserve"> or omission of the University or its</w:t>
      </w:r>
    </w:p>
    <w:p w14:paraId="71355C21"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officers</w:t>
      </w:r>
      <w:proofErr w:type="gramEnd"/>
      <w:r w:rsidRPr="00CF4CF0">
        <w:rPr>
          <w:rFonts w:ascii="Courier New" w:hAnsi="Courier New" w:cs="Courier New"/>
        </w:rPr>
        <w:t>, employees or agents acting in the course of their employment and within</w:t>
      </w:r>
    </w:p>
    <w:p w14:paraId="271C44B8"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the</w:t>
      </w:r>
      <w:proofErr w:type="gramEnd"/>
      <w:r w:rsidRPr="00CF4CF0">
        <w:rPr>
          <w:rFonts w:ascii="Courier New" w:hAnsi="Courier New" w:cs="Courier New"/>
        </w:rPr>
        <w:t xml:space="preserve"> scope of their duties. Notwithstanding the foregoing, in no event shall the</w:t>
      </w:r>
    </w:p>
    <w:p w14:paraId="0284FB86"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University be liable for any damage to any such property caused by anything</w:t>
      </w:r>
    </w:p>
    <w:p w14:paraId="42B1EB64"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done</w:t>
      </w:r>
      <w:proofErr w:type="gramEnd"/>
      <w:r w:rsidRPr="00CF4CF0">
        <w:rPr>
          <w:rFonts w:ascii="Courier New" w:hAnsi="Courier New" w:cs="Courier New"/>
        </w:rPr>
        <w:t xml:space="preserve"> or omitted to be done by any other person, including any other licensee or</w:t>
      </w:r>
    </w:p>
    <w:p w14:paraId="3EA03F83"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occupant</w:t>
      </w:r>
      <w:proofErr w:type="gramEnd"/>
      <w:r w:rsidRPr="00CF4CF0">
        <w:rPr>
          <w:rFonts w:ascii="Courier New" w:hAnsi="Courier New" w:cs="Courier New"/>
        </w:rPr>
        <w:t xml:space="preserve"> of the Building.</w:t>
      </w:r>
    </w:p>
    <w:p w14:paraId="24B14973"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7. Rules and Regulations</w:t>
      </w:r>
    </w:p>
    <w:p w14:paraId="405B97D8"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(a) The University may impose and enforce reasonable rules and regulations relating</w:t>
      </w:r>
    </w:p>
    <w:p w14:paraId="14DD15DC"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to</w:t>
      </w:r>
      <w:proofErr w:type="gramEnd"/>
      <w:r w:rsidRPr="00CF4CF0">
        <w:rPr>
          <w:rFonts w:ascii="Courier New" w:hAnsi="Courier New" w:cs="Courier New"/>
        </w:rPr>
        <w:t xml:space="preserve"> access to the Building or parts of the Building, security, compliance with</w:t>
      </w:r>
    </w:p>
    <w:p w14:paraId="009C4AFA"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University policies, procedures and regulations and compliance with</w:t>
      </w:r>
    </w:p>
    <w:p w14:paraId="06F51930" w14:textId="77777777" w:rsidR="00CF4CF0" w:rsidRPr="00CF4CF0" w:rsidRDefault="00CF4CF0" w:rsidP="00CF4CF0">
      <w:pPr>
        <w:pStyle w:val="PlainText"/>
        <w:rPr>
          <w:rFonts w:ascii="Courier New" w:hAnsi="Courier New" w:cs="Courier New"/>
        </w:rPr>
      </w:pPr>
      <w:proofErr w:type="gramStart"/>
      <w:r w:rsidRPr="00CF4CF0">
        <w:rPr>
          <w:rFonts w:ascii="Courier New" w:hAnsi="Courier New" w:cs="Courier New"/>
        </w:rPr>
        <w:t>occupational</w:t>
      </w:r>
      <w:proofErr w:type="gramEnd"/>
      <w:r w:rsidRPr="00CF4CF0">
        <w:rPr>
          <w:rFonts w:ascii="Courier New" w:hAnsi="Courier New" w:cs="Courier New"/>
        </w:rPr>
        <w:t>, environmental, health, fire and safety laws, by-laws and regulations</w:t>
      </w:r>
    </w:p>
    <w:p w14:paraId="03D3FB0B" w14:textId="75C9E6B6" w:rsidR="00CF4CF0" w:rsidRPr="00CF4CF0" w:rsidRDefault="00CF4CF0" w:rsidP="00CF4CF0">
      <w:pPr>
        <w:pStyle w:val="PlainText"/>
        <w:rPr>
          <w:ins w:id="1846" w:author="Author" w:date="2015-02-20T18:14:00Z"/>
          <w:rFonts w:ascii="Courier New" w:hAnsi="Courier New" w:cs="Courier New"/>
        </w:rPr>
      </w:pPr>
      <w:proofErr w:type="gramStart"/>
      <w:r w:rsidRPr="00CF4CF0">
        <w:rPr>
          <w:rFonts w:ascii="Courier New" w:hAnsi="Courier New" w:cs="Courier New"/>
        </w:rPr>
        <w:t>that</w:t>
      </w:r>
      <w:proofErr w:type="gramEnd"/>
      <w:r w:rsidRPr="00CF4CF0">
        <w:rPr>
          <w:rFonts w:ascii="Courier New" w:hAnsi="Courier New" w:cs="Courier New"/>
        </w:rPr>
        <w:t xml:space="preserve"> apply to or affect the </w:t>
      </w:r>
      <w:del w:id="1847" w:author="Author" w:date="2015-02-20T18:14:00Z">
        <w:r w:rsidR="0079210B" w:rsidRPr="0079210B">
          <w:rPr>
            <w:rFonts w:ascii="Courier New" w:hAnsi="Courier New" w:cs="Courier New"/>
          </w:rPr>
          <w:delText>Students’</w:delText>
        </w:r>
      </w:del>
      <w:ins w:id="1848" w:author="Author" w:date="2015-02-20T18:14:00Z">
        <w:r w:rsidRPr="00CF4CF0">
          <w:rPr>
            <w:rFonts w:ascii="Courier New" w:hAnsi="Courier New" w:cs="Courier New"/>
          </w:rPr>
          <w:t>Students'</w:t>
        </w:r>
      </w:ins>
      <w:r w:rsidRPr="00CF4CF0">
        <w:rPr>
          <w:rFonts w:ascii="Courier New" w:hAnsi="Courier New" w:cs="Courier New"/>
        </w:rPr>
        <w:t xml:space="preserve"> use and occupancy of the Building.</w:t>
      </w:r>
    </w:p>
    <w:p w14:paraId="7652813D" w14:textId="77777777" w:rsidR="00CF4CF0" w:rsidRPr="00CF4CF0" w:rsidRDefault="00CF4CF0" w:rsidP="00CF4CF0">
      <w:pPr>
        <w:pStyle w:val="PlainText"/>
        <w:rPr>
          <w:ins w:id="1849" w:author="Author" w:date="2015-02-20T18:14:00Z"/>
          <w:rFonts w:ascii="Courier New" w:hAnsi="Courier New" w:cs="Courier New"/>
        </w:rPr>
      </w:pPr>
      <w:ins w:id="1850" w:author="Author" w:date="2015-02-20T18:14:00Z">
        <w:r w:rsidRPr="00CF4CF0">
          <w:rPr>
            <w:rFonts w:ascii="Courier New" w:hAnsi="Courier New" w:cs="Courier New"/>
          </w:rPr>
          <w:t>123</w:t>
        </w:r>
      </w:ins>
    </w:p>
    <w:p w14:paraId="5634F81C" w14:textId="77777777" w:rsidR="00CF4CF0" w:rsidRPr="00CF4CF0" w:rsidRDefault="00CF4CF0" w:rsidP="00CF4CF0">
      <w:pPr>
        <w:pStyle w:val="PlainText"/>
        <w:rPr>
          <w:ins w:id="1851" w:author="Author" w:date="2015-02-20T18:14:00Z"/>
          <w:rFonts w:ascii="Courier New" w:hAnsi="Courier New" w:cs="Courier New"/>
        </w:rPr>
      </w:pPr>
      <w:proofErr w:type="spellStart"/>
      <w:ins w:id="1852" w:author="Author" w:date="2015-02-20T18:14:00Z">
        <w:r w:rsidRPr="00CF4CF0">
          <w:rPr>
            <w:rFonts w:ascii="Courier New" w:hAnsi="Courier New" w:cs="Courier New"/>
          </w:rPr>
          <w:t>Boardbooks</w:t>
        </w:r>
        <w:proofErr w:type="spellEnd"/>
        <w:r w:rsidRPr="00CF4CF0">
          <w:rPr>
            <w:rFonts w:ascii="Courier New" w:hAnsi="Courier New" w:cs="Courier New"/>
          </w:rPr>
          <w:t xml:space="preserve"> Print Wizard https://go.boardbooks.com/utoronto/PrintList.aspx?DB89OyvqIwpuCf...</w:t>
        </w:r>
      </w:ins>
    </w:p>
    <w:p w14:paraId="491F1E77" w14:textId="77777777" w:rsidR="00CF4CF0" w:rsidRPr="00CF4CF0" w:rsidRDefault="00CF4CF0" w:rsidP="00CF4CF0">
      <w:pPr>
        <w:pStyle w:val="PlainText"/>
        <w:rPr>
          <w:ins w:id="1853" w:author="Author" w:date="2015-02-20T18:14:00Z"/>
          <w:rFonts w:ascii="Courier New" w:hAnsi="Courier New" w:cs="Courier New"/>
        </w:rPr>
      </w:pPr>
      <w:ins w:id="1854" w:author="Author" w:date="2015-02-20T18:14:00Z">
        <w:r w:rsidRPr="00CF4CF0">
          <w:rPr>
            <w:rFonts w:ascii="Courier New" w:hAnsi="Courier New" w:cs="Courier New"/>
          </w:rPr>
          <w:t>2/20/2015 5:53 PM 42 of 43</w:t>
        </w:r>
      </w:ins>
    </w:p>
    <w:p w14:paraId="49E0A255" w14:textId="77777777" w:rsidR="00CF4CF0" w:rsidRPr="00CF4CF0" w:rsidRDefault="00CF4CF0" w:rsidP="00CF4CF0">
      <w:pPr>
        <w:pStyle w:val="PlainText"/>
        <w:rPr>
          <w:ins w:id="1855" w:author="Author" w:date="2015-02-20T18:14:00Z"/>
          <w:rFonts w:ascii="Courier New" w:hAnsi="Courier New" w:cs="Courier New"/>
        </w:rPr>
      </w:pPr>
      <w:ins w:id="1856" w:author="Author" w:date="2015-02-20T18:14:00Z">
        <w:r w:rsidRPr="00CF4CF0">
          <w:rPr>
            <w:rFonts w:ascii="Courier New" w:hAnsi="Courier New" w:cs="Courier New"/>
          </w:rPr>
          <w:t>Governing Counc.il Meeting 4:30 to 6:30 p.m</w:t>
        </w:r>
        <w:proofErr w:type="gramStart"/>
        <w:r w:rsidRPr="00CF4CF0">
          <w:rPr>
            <w:rFonts w:ascii="Courier New" w:hAnsi="Courier New" w:cs="Courier New"/>
          </w:rPr>
          <w:t>.-</w:t>
        </w:r>
        <w:proofErr w:type="gramEnd"/>
        <w:r w:rsidRPr="00CF4CF0">
          <w:rPr>
            <w:rFonts w:ascii="Courier New" w:hAnsi="Courier New" w:cs="Courier New"/>
          </w:rPr>
          <w:t xml:space="preserve"> Items for Governing Council Approval</w:t>
        </w:r>
      </w:ins>
    </w:p>
    <w:p w14:paraId="49C06E52"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[NTD: Schedules A, B, C, D and F will be included in the final version of this</w:t>
      </w:r>
    </w:p>
    <w:p w14:paraId="765518A7" w14:textId="77777777" w:rsidR="00CF4CF0" w:rsidRPr="00CF4CF0" w:rsidRDefault="00CF4CF0" w:rsidP="00CF4CF0">
      <w:pPr>
        <w:pStyle w:val="PlainText"/>
        <w:rPr>
          <w:rFonts w:ascii="Courier New" w:hAnsi="Courier New" w:cs="Courier New"/>
        </w:rPr>
      </w:pPr>
      <w:r w:rsidRPr="00CF4CF0">
        <w:rPr>
          <w:rFonts w:ascii="Courier New" w:hAnsi="Courier New" w:cs="Courier New"/>
        </w:rPr>
        <w:t>Agreement, and will appear in the form agreed between the parties.]</w:t>
      </w:r>
    </w:p>
    <w:sectPr w:rsidR="00CF4CF0" w:rsidRPr="00CF4CF0" w:rsidSect="00A41710">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476"/>
    <w:rsid w:val="0079210B"/>
    <w:rsid w:val="00A41710"/>
    <w:rsid w:val="00CF4CF0"/>
    <w:rsid w:val="00D17476"/>
    <w:rsid w:val="00E3197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FA625B-6764-4B1C-8E2B-EBA965FF1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82F6B"/>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82F6B"/>
    <w:rPr>
      <w:rFonts w:ascii="Consolas" w:hAnsi="Consolas" w:cs="Consolas"/>
      <w:sz w:val="21"/>
      <w:szCs w:val="21"/>
    </w:rPr>
  </w:style>
  <w:style w:type="paragraph" w:styleId="Revision">
    <w:name w:val="Revision"/>
    <w:hidden/>
    <w:uiPriority w:val="99"/>
    <w:semiHidden/>
    <w:rsid w:val="00A41710"/>
    <w:pPr>
      <w:spacing w:after="0" w:line="240" w:lineRule="auto"/>
    </w:pPr>
  </w:style>
  <w:style w:type="paragraph" w:styleId="BalloonText">
    <w:name w:val="Balloon Text"/>
    <w:basedOn w:val="Normal"/>
    <w:link w:val="BalloonTextChar"/>
    <w:uiPriority w:val="99"/>
    <w:semiHidden/>
    <w:unhideWhenUsed/>
    <w:rsid w:val="00A417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17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16568</Words>
  <Characters>94443</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
    </vt:vector>
  </TitlesOfParts>
  <Company>University of Toronto</Company>
  <LinksUpToDate>false</LinksUpToDate>
  <CharactersWithSpaces>110790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ICW116 PAF</dc:creator>
  <cp:keywords/>
  <dc:description/>
  <cp:lastModifiedBy>ICW116 PAF</cp:lastModifiedBy>
  <cp:revision>1</cp:revision>
  <dcterms:created xsi:type="dcterms:W3CDTF">2015-02-20T23:13:00Z</dcterms:created>
  <dcterms:modified xsi:type="dcterms:W3CDTF">2015-02-20T23:43:00Z</dcterms:modified>
</cp:coreProperties>
</file>